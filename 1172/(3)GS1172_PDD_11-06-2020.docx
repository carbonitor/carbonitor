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23" w:type="dxa"/>
        <w:tblInd w:w="-8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E0E0E0"/>
        <w:tblLayout w:type="fixed"/>
        <w:tblCellMar>
          <w:left w:w="56" w:type="dxa"/>
          <w:right w:w="56" w:type="dxa"/>
        </w:tblCellMar>
        <w:tblLook w:val="0000" w:firstRow="0" w:lastRow="0" w:firstColumn="0" w:lastColumn="0" w:noHBand="0" w:noVBand="0"/>
      </w:tblPr>
      <w:tblGrid>
        <w:gridCol w:w="3534"/>
        <w:gridCol w:w="6361"/>
        <w:gridCol w:w="28"/>
      </w:tblGrid>
      <w:tr w:rsidR="00232709" w:rsidRPr="00BC5484" w14:paraId="6479E2F0" w14:textId="77777777" w:rsidTr="00D55DC7">
        <w:trPr>
          <w:gridAfter w:val="1"/>
          <w:wAfter w:w="28" w:type="dxa"/>
          <w:trHeight w:val="1361"/>
        </w:trPr>
        <w:tc>
          <w:tcPr>
            <w:tcW w:w="9923" w:type="dxa"/>
            <w:gridSpan w:val="2"/>
          </w:tcPr>
          <w:p w14:paraId="32545C48" w14:textId="77777777" w:rsidR="00232709" w:rsidRPr="00BC5484" w:rsidRDefault="00D2383B" w:rsidP="00F464AA">
            <w:pPr>
              <w:spacing w:beforeLines="120" w:before="288"/>
              <w:ind w:left="1077"/>
              <w:jc w:val="center"/>
              <w:rPr>
                <w:rFonts w:cs="Arial"/>
                <w:b/>
              </w:rPr>
            </w:pPr>
            <w:bookmarkStart w:id="0" w:name="_Toc47755540"/>
            <w:r w:rsidRPr="00BC5484">
              <w:rPr>
                <w:noProof/>
                <w:lang w:val="en-US" w:eastAsia="en-US"/>
              </w:rPr>
              <w:drawing>
                <wp:anchor distT="0" distB="0" distL="114300" distR="114300" simplePos="0" relativeHeight="251657216" behindDoc="1" locked="0" layoutInCell="1" allowOverlap="0" wp14:anchorId="0DF6FC42" wp14:editId="57382028">
                  <wp:simplePos x="0" y="0"/>
                  <wp:positionH relativeFrom="column">
                    <wp:posOffset>69215</wp:posOffset>
                  </wp:positionH>
                  <wp:positionV relativeFrom="paragraph">
                    <wp:posOffset>90805</wp:posOffset>
                  </wp:positionV>
                  <wp:extent cx="571500" cy="45720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32709" w:rsidRPr="00BC5484">
              <w:rPr>
                <w:rFonts w:cs="Arial"/>
                <w:b/>
                <w:lang w:val="en-US"/>
              </w:rPr>
              <w:t>Component project activity design document form for</w:t>
            </w:r>
            <w:r w:rsidR="00232709" w:rsidRPr="00BC5484">
              <w:rPr>
                <w:rFonts w:cs="Arial"/>
                <w:b/>
              </w:rPr>
              <w:br/>
              <w:t xml:space="preserve">CDM component project </w:t>
            </w:r>
            <w:r w:rsidR="00232709" w:rsidRPr="00BC5484">
              <w:rPr>
                <w:rFonts w:cs="Arial"/>
                <w:b/>
                <w:lang w:val="en-US"/>
              </w:rPr>
              <w:t>activities</w:t>
            </w:r>
          </w:p>
          <w:p w14:paraId="69650B93" w14:textId="77777777" w:rsidR="00232709" w:rsidRPr="00BC5484" w:rsidRDefault="00FD3A83" w:rsidP="00F34711">
            <w:pPr>
              <w:spacing w:before="120" w:after="120"/>
              <w:ind w:left="1077"/>
              <w:jc w:val="center"/>
              <w:rPr>
                <w:rFonts w:cs="Arial"/>
                <w:b/>
              </w:rPr>
            </w:pPr>
            <w:r w:rsidRPr="00BC5484">
              <w:rPr>
                <w:rFonts w:cs="Arial"/>
                <w:b/>
              </w:rPr>
              <w:t>(Version 0</w:t>
            </w:r>
            <w:r w:rsidR="00F34711" w:rsidRPr="00BC5484">
              <w:rPr>
                <w:rFonts w:cs="Arial"/>
                <w:b/>
              </w:rPr>
              <w:t>5</w:t>
            </w:r>
            <w:r w:rsidR="00232709" w:rsidRPr="00BC5484">
              <w:rPr>
                <w:rFonts w:cs="Arial"/>
                <w:b/>
              </w:rPr>
              <w:t>.0)</w:t>
            </w:r>
          </w:p>
        </w:tc>
      </w:tr>
      <w:tr w:rsidR="00232709" w:rsidRPr="00BC5484" w14:paraId="3A3C479E" w14:textId="77777777" w:rsidTr="00D55DC7">
        <w:tblPrEx>
          <w:tblCellMar>
            <w:left w:w="28" w:type="dxa"/>
            <w:right w:w="28" w:type="dxa"/>
          </w:tblCellMar>
        </w:tblPrEx>
        <w:trPr>
          <w:trHeight w:val="348"/>
        </w:trPr>
        <w:tc>
          <w:tcPr>
            <w:tcW w:w="9923" w:type="dxa"/>
            <w:gridSpan w:val="3"/>
            <w:tcBorders>
              <w:bottom w:val="single" w:sz="4" w:space="0" w:color="auto"/>
            </w:tcBorders>
            <w:shd w:val="clear" w:color="auto" w:fill="auto"/>
            <w:vAlign w:val="center"/>
          </w:tcPr>
          <w:p w14:paraId="3303F78A" w14:textId="77777777" w:rsidR="00232709" w:rsidRPr="00BC5484" w:rsidRDefault="00232709" w:rsidP="00232709">
            <w:pPr>
              <w:tabs>
                <w:tab w:val="left" w:pos="510"/>
              </w:tabs>
              <w:spacing w:before="60" w:after="60"/>
              <w:ind w:left="57"/>
              <w:rPr>
                <w:rFonts w:cs="Arial"/>
                <w:i/>
                <w:sz w:val="20"/>
                <w:szCs w:val="18"/>
              </w:rPr>
            </w:pPr>
            <w:r w:rsidRPr="00BC5484">
              <w:rPr>
                <w:rFonts w:cs="Arial"/>
                <w:i/>
                <w:sz w:val="20"/>
                <w:szCs w:val="18"/>
              </w:rPr>
              <w:t>Complete this form in accordance with the Attachment “Instructions for filling out the component project activity design document form for CDM component project activities” at the end of this form.</w:t>
            </w:r>
          </w:p>
        </w:tc>
      </w:tr>
      <w:tr w:rsidR="00232709" w:rsidRPr="00BC5484" w14:paraId="166B9C9A" w14:textId="77777777" w:rsidTr="00D55DC7">
        <w:tblPrEx>
          <w:tblCellMar>
            <w:left w:w="28" w:type="dxa"/>
            <w:right w:w="28" w:type="dxa"/>
          </w:tblCellMar>
        </w:tblPrEx>
        <w:trPr>
          <w:trHeight w:val="454"/>
        </w:trPr>
        <w:tc>
          <w:tcPr>
            <w:tcW w:w="9923" w:type="dxa"/>
            <w:gridSpan w:val="3"/>
            <w:tcBorders>
              <w:top w:val="single" w:sz="4" w:space="0" w:color="auto"/>
              <w:bottom w:val="single" w:sz="4" w:space="0" w:color="auto"/>
            </w:tcBorders>
            <w:shd w:val="clear" w:color="auto" w:fill="CCCCCC"/>
          </w:tcPr>
          <w:p w14:paraId="3594541D" w14:textId="77777777" w:rsidR="00232709" w:rsidRPr="00BC5484" w:rsidRDefault="00232709" w:rsidP="00F464AA">
            <w:pPr>
              <w:keepNext/>
              <w:spacing w:before="120" w:after="120"/>
              <w:jc w:val="center"/>
              <w:rPr>
                <w:rFonts w:cs="Arial"/>
                <w:b/>
                <w:bCs/>
                <w:smallCaps/>
                <w:sz w:val="20"/>
              </w:rPr>
            </w:pPr>
            <w:r w:rsidRPr="00BC5484">
              <w:rPr>
                <w:rFonts w:cs="Arial"/>
                <w:b/>
                <w:bCs/>
                <w:smallCaps/>
                <w:sz w:val="20"/>
              </w:rPr>
              <w:t>COMPONENT PROJECT DESIGN DOCUMENT (</w:t>
            </w:r>
            <w:r w:rsidR="00F962FC" w:rsidRPr="00BC5484">
              <w:rPr>
                <w:rFonts w:cs="Arial"/>
                <w:b/>
                <w:bCs/>
                <w:smallCaps/>
                <w:sz w:val="20"/>
              </w:rPr>
              <w:t>VPA</w:t>
            </w:r>
            <w:r w:rsidRPr="00BC5484">
              <w:rPr>
                <w:rFonts w:cs="Arial"/>
                <w:b/>
                <w:bCs/>
                <w:smallCaps/>
                <w:sz w:val="20"/>
              </w:rPr>
              <w:t>-DD)</w:t>
            </w:r>
          </w:p>
        </w:tc>
      </w:tr>
      <w:tr w:rsidR="00232709" w:rsidRPr="00BC5484" w14:paraId="4F5705B9" w14:textId="77777777" w:rsidTr="00D55DC7">
        <w:tblPrEx>
          <w:tblCellMar>
            <w:left w:w="28" w:type="dxa"/>
            <w:right w:w="28" w:type="dxa"/>
          </w:tblCellMar>
        </w:tblPrEx>
        <w:trPr>
          <w:trHeight w:val="348"/>
        </w:trPr>
        <w:tc>
          <w:tcPr>
            <w:tcW w:w="3544" w:type="dxa"/>
            <w:tcBorders>
              <w:top w:val="single" w:sz="4" w:space="0" w:color="auto"/>
              <w:bottom w:val="single" w:sz="4" w:space="0" w:color="auto"/>
            </w:tcBorders>
            <w:shd w:val="clear" w:color="auto" w:fill="F2F2F2"/>
          </w:tcPr>
          <w:p w14:paraId="39637F09" w14:textId="77777777" w:rsidR="00232709" w:rsidRPr="00BC5484" w:rsidRDefault="00232709" w:rsidP="00EF0487">
            <w:pPr>
              <w:spacing w:before="120" w:after="120"/>
              <w:ind w:left="57"/>
              <w:jc w:val="left"/>
              <w:rPr>
                <w:rFonts w:cs="Arial"/>
                <w:b/>
                <w:szCs w:val="22"/>
              </w:rPr>
            </w:pPr>
            <w:r w:rsidRPr="00BC5484">
              <w:rPr>
                <w:rFonts w:cs="Arial"/>
                <w:b/>
                <w:szCs w:val="22"/>
              </w:rPr>
              <w:t xml:space="preserve">Title of the </w:t>
            </w:r>
            <w:r w:rsidR="00F962FC" w:rsidRPr="00BC5484">
              <w:rPr>
                <w:rFonts w:cs="Arial"/>
                <w:b/>
                <w:szCs w:val="22"/>
              </w:rPr>
              <w:t>VPA</w:t>
            </w:r>
          </w:p>
        </w:tc>
        <w:tc>
          <w:tcPr>
            <w:tcW w:w="6379" w:type="dxa"/>
            <w:gridSpan w:val="2"/>
            <w:tcBorders>
              <w:bottom w:val="single" w:sz="4" w:space="0" w:color="auto"/>
            </w:tcBorders>
            <w:vAlign w:val="center"/>
          </w:tcPr>
          <w:p w14:paraId="390D53DD" w14:textId="77777777" w:rsidR="00232709" w:rsidRPr="00BC5484" w:rsidRDefault="00CB1D60" w:rsidP="009A20D8">
            <w:pPr>
              <w:spacing w:before="120" w:after="120"/>
              <w:ind w:left="57"/>
              <w:jc w:val="left"/>
              <w:rPr>
                <w:rFonts w:cs="Arial"/>
                <w:szCs w:val="22"/>
              </w:rPr>
            </w:pPr>
            <w:r w:rsidRPr="00BC5484">
              <w:rPr>
                <w:rFonts w:cs="Arial"/>
                <w:szCs w:val="22"/>
              </w:rPr>
              <w:t>Indonesia Domestic Biogas Programme of Activities (IDBP) (ID 1172), VPA-2 (</w:t>
            </w:r>
            <w:r w:rsidR="009A20D8" w:rsidRPr="00BC5484">
              <w:rPr>
                <w:rFonts w:cs="Arial"/>
                <w:szCs w:val="22"/>
              </w:rPr>
              <w:t>GS</w:t>
            </w:r>
            <w:r w:rsidRPr="00BC5484">
              <w:rPr>
                <w:rFonts w:cs="Arial"/>
                <w:szCs w:val="22"/>
              </w:rPr>
              <w:t xml:space="preserve"> </w:t>
            </w:r>
            <w:r w:rsidR="009A20D8" w:rsidRPr="00BC5484">
              <w:rPr>
                <w:rFonts w:cs="Arial"/>
                <w:szCs w:val="22"/>
              </w:rPr>
              <w:t>5303</w:t>
            </w:r>
            <w:r w:rsidRPr="00BC5484">
              <w:rPr>
                <w:rFonts w:cs="Arial"/>
                <w:szCs w:val="22"/>
              </w:rPr>
              <w:t>)</w:t>
            </w:r>
          </w:p>
        </w:tc>
      </w:tr>
      <w:tr w:rsidR="00232709" w:rsidRPr="00BC5484" w14:paraId="3C83A27D" w14:textId="77777777" w:rsidTr="00D55DC7">
        <w:tblPrEx>
          <w:tblCellMar>
            <w:left w:w="28" w:type="dxa"/>
            <w:right w:w="28" w:type="dxa"/>
          </w:tblCellMar>
        </w:tblPrEx>
        <w:trPr>
          <w:trHeight w:val="348"/>
        </w:trPr>
        <w:tc>
          <w:tcPr>
            <w:tcW w:w="3544" w:type="dxa"/>
            <w:tcBorders>
              <w:top w:val="single" w:sz="4" w:space="0" w:color="auto"/>
              <w:bottom w:val="single" w:sz="4" w:space="0" w:color="auto"/>
            </w:tcBorders>
            <w:shd w:val="clear" w:color="auto" w:fill="F2F2F2"/>
          </w:tcPr>
          <w:p w14:paraId="58836C23" w14:textId="77777777" w:rsidR="00232709" w:rsidRPr="00BC5484" w:rsidRDefault="00232709" w:rsidP="00EF0487">
            <w:pPr>
              <w:spacing w:before="120" w:after="120"/>
              <w:ind w:left="57"/>
              <w:jc w:val="left"/>
              <w:rPr>
                <w:rFonts w:cs="Arial"/>
                <w:b/>
                <w:szCs w:val="22"/>
              </w:rPr>
            </w:pPr>
            <w:r w:rsidRPr="00BC5484">
              <w:rPr>
                <w:rFonts w:cs="Arial"/>
                <w:b/>
                <w:szCs w:val="22"/>
              </w:rPr>
              <w:t xml:space="preserve">Version number of the </w:t>
            </w:r>
            <w:r w:rsidR="00F962FC" w:rsidRPr="00BC5484">
              <w:rPr>
                <w:rFonts w:cs="Arial"/>
                <w:b/>
                <w:szCs w:val="22"/>
              </w:rPr>
              <w:t>VPA</w:t>
            </w:r>
            <w:r w:rsidRPr="00BC5484">
              <w:rPr>
                <w:rFonts w:cs="Arial"/>
                <w:b/>
                <w:szCs w:val="22"/>
              </w:rPr>
              <w:t>-DD</w:t>
            </w:r>
          </w:p>
        </w:tc>
        <w:tc>
          <w:tcPr>
            <w:tcW w:w="6379" w:type="dxa"/>
            <w:gridSpan w:val="2"/>
            <w:vAlign w:val="center"/>
          </w:tcPr>
          <w:p w14:paraId="44D86410" w14:textId="636BE26E" w:rsidR="00232709" w:rsidRPr="00BC5484" w:rsidRDefault="00CB1D60" w:rsidP="00933F84">
            <w:pPr>
              <w:spacing w:before="120" w:after="120"/>
              <w:ind w:left="57"/>
              <w:jc w:val="left"/>
              <w:rPr>
                <w:rFonts w:cs="Arial"/>
                <w:szCs w:val="22"/>
              </w:rPr>
            </w:pPr>
            <w:r w:rsidRPr="00BC5484">
              <w:rPr>
                <w:rFonts w:cs="Arial"/>
                <w:szCs w:val="22"/>
              </w:rPr>
              <w:t>Version 1.</w:t>
            </w:r>
            <w:del w:id="1" w:author="Szymon Mikolajczyk" w:date="2020-03-16T08:48:00Z">
              <w:r w:rsidR="00933F84" w:rsidRPr="00BC5484" w:rsidDel="0043792B">
                <w:rPr>
                  <w:rFonts w:cs="Arial"/>
                  <w:szCs w:val="22"/>
                </w:rPr>
                <w:delText>2</w:delText>
              </w:r>
            </w:del>
            <w:ins w:id="2" w:author="Szymon Mikolajczyk" w:date="2020-06-08T14:43:00Z">
              <w:r w:rsidR="002F3DCF">
                <w:rPr>
                  <w:rFonts w:cs="Arial"/>
                  <w:szCs w:val="22"/>
                </w:rPr>
                <w:t>4</w:t>
              </w:r>
            </w:ins>
          </w:p>
        </w:tc>
      </w:tr>
      <w:tr w:rsidR="00232709" w:rsidRPr="00BC5484" w14:paraId="63C49E02" w14:textId="77777777" w:rsidTr="00D55DC7">
        <w:tblPrEx>
          <w:tblCellMar>
            <w:left w:w="28" w:type="dxa"/>
            <w:right w:w="28" w:type="dxa"/>
          </w:tblCellMar>
        </w:tblPrEx>
        <w:trPr>
          <w:trHeight w:val="348"/>
        </w:trPr>
        <w:tc>
          <w:tcPr>
            <w:tcW w:w="3544" w:type="dxa"/>
            <w:tcBorders>
              <w:top w:val="single" w:sz="4" w:space="0" w:color="auto"/>
              <w:bottom w:val="single" w:sz="4" w:space="0" w:color="auto"/>
            </w:tcBorders>
            <w:shd w:val="clear" w:color="auto" w:fill="F2F2F2"/>
          </w:tcPr>
          <w:p w14:paraId="20FD65BC" w14:textId="77777777" w:rsidR="00232709" w:rsidRPr="00BC5484" w:rsidRDefault="00232709" w:rsidP="00EF0487">
            <w:pPr>
              <w:spacing w:before="120" w:after="120"/>
              <w:ind w:left="57"/>
              <w:jc w:val="left"/>
              <w:rPr>
                <w:rFonts w:cs="Arial"/>
                <w:b/>
                <w:szCs w:val="22"/>
              </w:rPr>
            </w:pPr>
            <w:r w:rsidRPr="00BC5484">
              <w:rPr>
                <w:rFonts w:cs="Arial"/>
                <w:b/>
                <w:szCs w:val="22"/>
              </w:rPr>
              <w:t xml:space="preserve">Completion date of the </w:t>
            </w:r>
            <w:r w:rsidR="00F962FC" w:rsidRPr="00BC5484">
              <w:rPr>
                <w:rFonts w:cs="Arial"/>
                <w:b/>
                <w:szCs w:val="22"/>
              </w:rPr>
              <w:t>VPA</w:t>
            </w:r>
            <w:r w:rsidRPr="00BC5484">
              <w:rPr>
                <w:rFonts w:cs="Arial"/>
                <w:b/>
                <w:szCs w:val="22"/>
              </w:rPr>
              <w:t>-DD</w:t>
            </w:r>
          </w:p>
        </w:tc>
        <w:tc>
          <w:tcPr>
            <w:tcW w:w="6379" w:type="dxa"/>
            <w:gridSpan w:val="2"/>
            <w:tcBorders>
              <w:top w:val="single" w:sz="4" w:space="0" w:color="auto"/>
            </w:tcBorders>
            <w:vAlign w:val="center"/>
          </w:tcPr>
          <w:p w14:paraId="3434AC59" w14:textId="59DD72BF" w:rsidR="00232709" w:rsidRPr="00BC5484" w:rsidRDefault="00AB391C" w:rsidP="00933F84">
            <w:pPr>
              <w:spacing w:before="120" w:after="120"/>
              <w:ind w:left="57"/>
              <w:jc w:val="left"/>
              <w:rPr>
                <w:rFonts w:cs="Arial"/>
                <w:szCs w:val="22"/>
              </w:rPr>
            </w:pPr>
            <w:del w:id="3" w:author="Szymon Mikolajczyk" w:date="2020-03-16T08:48:00Z">
              <w:r w:rsidRPr="00BC5484" w:rsidDel="0043792B">
                <w:rPr>
                  <w:rFonts w:cs="Arial"/>
                  <w:szCs w:val="22"/>
                </w:rPr>
                <w:delText>2</w:delText>
              </w:r>
              <w:r w:rsidR="00933F84" w:rsidRPr="00BC5484" w:rsidDel="0043792B">
                <w:rPr>
                  <w:rFonts w:cs="Arial"/>
                  <w:szCs w:val="22"/>
                </w:rPr>
                <w:delText>2</w:delText>
              </w:r>
              <w:r w:rsidRPr="00BC5484" w:rsidDel="0043792B">
                <w:rPr>
                  <w:rFonts w:cs="Arial"/>
                  <w:szCs w:val="22"/>
                </w:rPr>
                <w:delText>/1</w:delText>
              </w:r>
              <w:r w:rsidR="00933F84" w:rsidRPr="00BC5484" w:rsidDel="0043792B">
                <w:rPr>
                  <w:rFonts w:cs="Arial"/>
                  <w:szCs w:val="22"/>
                </w:rPr>
                <w:delText>2</w:delText>
              </w:r>
            </w:del>
            <w:ins w:id="4" w:author="Szymon Mikolajczyk" w:date="2020-06-11T09:16:00Z">
              <w:r w:rsidR="001870EA">
                <w:rPr>
                  <w:rFonts w:cs="Arial"/>
                  <w:szCs w:val="22"/>
                </w:rPr>
                <w:t>11</w:t>
              </w:r>
            </w:ins>
            <w:ins w:id="5" w:author="Szymon Mikolajczyk" w:date="2020-03-16T08:48:00Z">
              <w:r w:rsidR="0043792B">
                <w:rPr>
                  <w:rFonts w:cs="Arial"/>
                  <w:szCs w:val="22"/>
                </w:rPr>
                <w:t>/0</w:t>
              </w:r>
            </w:ins>
            <w:ins w:id="6" w:author="Szymon Mikolajczyk" w:date="2020-06-08T14:43:00Z">
              <w:r w:rsidR="002F3DCF">
                <w:rPr>
                  <w:rFonts w:cs="Arial"/>
                  <w:szCs w:val="22"/>
                </w:rPr>
                <w:t>6</w:t>
              </w:r>
            </w:ins>
            <w:r w:rsidRPr="00BC5484">
              <w:rPr>
                <w:rFonts w:cs="Arial"/>
                <w:szCs w:val="22"/>
              </w:rPr>
              <w:t>/</w:t>
            </w:r>
            <w:del w:id="7" w:author="Szymon Mikolajczyk" w:date="2020-03-16T08:49:00Z">
              <w:r w:rsidRPr="00BC5484" w:rsidDel="0043792B">
                <w:rPr>
                  <w:rFonts w:cs="Arial"/>
                  <w:szCs w:val="22"/>
                </w:rPr>
                <w:delText>2016</w:delText>
              </w:r>
            </w:del>
            <w:ins w:id="8" w:author="Szymon Mikolajczyk" w:date="2020-03-16T08:49:00Z">
              <w:r w:rsidR="0043792B" w:rsidRPr="00BC5484">
                <w:rPr>
                  <w:rFonts w:cs="Arial"/>
                  <w:szCs w:val="22"/>
                </w:rPr>
                <w:t>20</w:t>
              </w:r>
              <w:r w:rsidR="0043792B">
                <w:rPr>
                  <w:rFonts w:cs="Arial"/>
                  <w:szCs w:val="22"/>
                </w:rPr>
                <w:t>20</w:t>
              </w:r>
            </w:ins>
          </w:p>
        </w:tc>
      </w:tr>
      <w:tr w:rsidR="00232709" w:rsidRPr="00BC5484" w14:paraId="7873C222" w14:textId="77777777" w:rsidTr="00D55DC7">
        <w:tblPrEx>
          <w:tblCellMar>
            <w:left w:w="28" w:type="dxa"/>
            <w:right w:w="28" w:type="dxa"/>
          </w:tblCellMar>
        </w:tblPrEx>
        <w:trPr>
          <w:trHeight w:val="348"/>
        </w:trPr>
        <w:tc>
          <w:tcPr>
            <w:tcW w:w="3544" w:type="dxa"/>
            <w:tcBorders>
              <w:top w:val="single" w:sz="4" w:space="0" w:color="auto"/>
              <w:bottom w:val="single" w:sz="4" w:space="0" w:color="auto"/>
            </w:tcBorders>
            <w:shd w:val="clear" w:color="auto" w:fill="F2F2F2"/>
          </w:tcPr>
          <w:p w14:paraId="08EE9E1A" w14:textId="77777777" w:rsidR="00232709" w:rsidRPr="00BC5484" w:rsidRDefault="00232709" w:rsidP="00EF0487">
            <w:pPr>
              <w:spacing w:before="120" w:after="120"/>
              <w:ind w:left="57"/>
              <w:jc w:val="left"/>
              <w:rPr>
                <w:rFonts w:cs="Arial"/>
                <w:b/>
                <w:szCs w:val="22"/>
              </w:rPr>
            </w:pPr>
            <w:r w:rsidRPr="00BC5484">
              <w:rPr>
                <w:rFonts w:cs="Arial"/>
                <w:b/>
                <w:szCs w:val="22"/>
              </w:rPr>
              <w:t xml:space="preserve">Title of the PoA </w:t>
            </w:r>
            <w:r w:rsidR="007555BD" w:rsidRPr="00BC5484">
              <w:rPr>
                <w:rFonts w:cs="Arial"/>
                <w:b/>
                <w:szCs w:val="22"/>
              </w:rPr>
              <w:t>to</w:t>
            </w:r>
            <w:r w:rsidRPr="00BC5484">
              <w:rPr>
                <w:rFonts w:cs="Arial"/>
                <w:b/>
                <w:szCs w:val="22"/>
              </w:rPr>
              <w:t xml:space="preserve"> which the </w:t>
            </w:r>
            <w:r w:rsidR="00F962FC" w:rsidRPr="00BC5484">
              <w:rPr>
                <w:rFonts w:cs="Arial"/>
                <w:b/>
                <w:szCs w:val="22"/>
              </w:rPr>
              <w:t>VPA</w:t>
            </w:r>
            <w:r w:rsidRPr="00BC5484">
              <w:rPr>
                <w:rFonts w:cs="Arial"/>
                <w:b/>
                <w:szCs w:val="22"/>
              </w:rPr>
              <w:t xml:space="preserve"> </w:t>
            </w:r>
            <w:r w:rsidR="007555BD" w:rsidRPr="00BC5484">
              <w:rPr>
                <w:rFonts w:cs="Arial"/>
                <w:b/>
                <w:szCs w:val="22"/>
              </w:rPr>
              <w:t xml:space="preserve">is </w:t>
            </w:r>
            <w:r w:rsidRPr="00BC5484">
              <w:rPr>
                <w:rFonts w:cs="Arial"/>
                <w:b/>
                <w:szCs w:val="22"/>
              </w:rPr>
              <w:t>included</w:t>
            </w:r>
          </w:p>
        </w:tc>
        <w:tc>
          <w:tcPr>
            <w:tcW w:w="6379" w:type="dxa"/>
            <w:gridSpan w:val="2"/>
            <w:tcBorders>
              <w:top w:val="single" w:sz="4" w:space="0" w:color="auto"/>
            </w:tcBorders>
            <w:vAlign w:val="center"/>
          </w:tcPr>
          <w:p w14:paraId="45340A16" w14:textId="77777777" w:rsidR="00232709" w:rsidRPr="00BC5484" w:rsidRDefault="00CB1D60" w:rsidP="00EF0487">
            <w:pPr>
              <w:spacing w:before="120" w:after="120"/>
              <w:ind w:left="57"/>
              <w:jc w:val="left"/>
              <w:rPr>
                <w:rFonts w:cs="Arial"/>
                <w:szCs w:val="22"/>
              </w:rPr>
            </w:pPr>
            <w:r w:rsidRPr="00BC5484">
              <w:rPr>
                <w:rFonts w:cs="Arial"/>
                <w:szCs w:val="22"/>
              </w:rPr>
              <w:t>Indonesia Domestic Biogas Programme of Activities (IDBP) (ID 1172)</w:t>
            </w:r>
          </w:p>
        </w:tc>
      </w:tr>
      <w:tr w:rsidR="00232709" w:rsidRPr="00BC5484" w14:paraId="5A7B7B17" w14:textId="77777777" w:rsidTr="00D55DC7">
        <w:tblPrEx>
          <w:tblCellMar>
            <w:left w:w="28" w:type="dxa"/>
            <w:right w:w="28" w:type="dxa"/>
          </w:tblCellMar>
        </w:tblPrEx>
        <w:trPr>
          <w:trHeight w:val="348"/>
        </w:trPr>
        <w:tc>
          <w:tcPr>
            <w:tcW w:w="3544" w:type="dxa"/>
            <w:tcBorders>
              <w:top w:val="single" w:sz="4" w:space="0" w:color="auto"/>
              <w:bottom w:val="single" w:sz="4" w:space="0" w:color="auto"/>
            </w:tcBorders>
            <w:shd w:val="clear" w:color="auto" w:fill="F2F2F2"/>
          </w:tcPr>
          <w:p w14:paraId="0BEB91E2" w14:textId="77777777" w:rsidR="00232709" w:rsidRPr="00BC5484" w:rsidRDefault="00232709" w:rsidP="00EF0487">
            <w:pPr>
              <w:spacing w:before="120" w:after="120"/>
              <w:ind w:left="57"/>
              <w:jc w:val="left"/>
              <w:rPr>
                <w:rFonts w:cs="Arial"/>
                <w:b/>
                <w:szCs w:val="22"/>
              </w:rPr>
            </w:pPr>
            <w:r w:rsidRPr="00BC5484">
              <w:rPr>
                <w:rFonts w:cs="Arial"/>
                <w:b/>
                <w:szCs w:val="22"/>
              </w:rPr>
              <w:t>Host Party</w:t>
            </w:r>
          </w:p>
        </w:tc>
        <w:tc>
          <w:tcPr>
            <w:tcW w:w="6379" w:type="dxa"/>
            <w:gridSpan w:val="2"/>
            <w:tcBorders>
              <w:top w:val="single" w:sz="4" w:space="0" w:color="auto"/>
            </w:tcBorders>
            <w:vAlign w:val="center"/>
          </w:tcPr>
          <w:p w14:paraId="67484492" w14:textId="77777777" w:rsidR="00232709" w:rsidRPr="00BC5484" w:rsidRDefault="00CB1D60" w:rsidP="00EF0487">
            <w:pPr>
              <w:spacing w:before="120" w:after="120"/>
              <w:ind w:left="57"/>
              <w:jc w:val="left"/>
              <w:rPr>
                <w:rFonts w:cs="Arial"/>
                <w:szCs w:val="22"/>
              </w:rPr>
            </w:pPr>
            <w:r w:rsidRPr="00BC5484">
              <w:rPr>
                <w:rFonts w:cs="Arial"/>
                <w:szCs w:val="22"/>
              </w:rPr>
              <w:t>Hivos</w:t>
            </w:r>
            <w:r w:rsidR="00236273" w:rsidRPr="00BC5484">
              <w:rPr>
                <w:rFonts w:cs="Arial"/>
                <w:szCs w:val="22"/>
              </w:rPr>
              <w:t xml:space="preserve"> Indonesia</w:t>
            </w:r>
          </w:p>
        </w:tc>
      </w:tr>
      <w:tr w:rsidR="00232709" w:rsidRPr="00BC5484" w14:paraId="12403F0C" w14:textId="77777777" w:rsidTr="0033585A">
        <w:tblPrEx>
          <w:tblCellMar>
            <w:left w:w="28" w:type="dxa"/>
            <w:right w:w="28" w:type="dxa"/>
          </w:tblCellMar>
        </w:tblPrEx>
        <w:trPr>
          <w:trHeight w:val="348"/>
        </w:trPr>
        <w:tc>
          <w:tcPr>
            <w:tcW w:w="3544" w:type="dxa"/>
            <w:tcBorders>
              <w:top w:val="single" w:sz="4" w:space="0" w:color="auto"/>
              <w:bottom w:val="single" w:sz="4" w:space="0" w:color="auto"/>
            </w:tcBorders>
            <w:shd w:val="clear" w:color="auto" w:fill="F2F2F2"/>
          </w:tcPr>
          <w:p w14:paraId="4E2E0A54" w14:textId="77777777" w:rsidR="00232709" w:rsidRPr="00BC5484" w:rsidRDefault="00232709" w:rsidP="00EF0487">
            <w:pPr>
              <w:spacing w:before="120" w:after="120"/>
              <w:ind w:left="57"/>
              <w:jc w:val="left"/>
              <w:rPr>
                <w:rFonts w:cs="Arial"/>
                <w:b/>
                <w:szCs w:val="22"/>
              </w:rPr>
            </w:pPr>
            <w:r w:rsidRPr="00BC5484">
              <w:rPr>
                <w:rFonts w:cs="Arial"/>
                <w:b/>
                <w:szCs w:val="22"/>
              </w:rPr>
              <w:t>Estimated amount of annual average GHG emission reductions</w:t>
            </w:r>
          </w:p>
        </w:tc>
        <w:tc>
          <w:tcPr>
            <w:tcW w:w="6379" w:type="dxa"/>
            <w:gridSpan w:val="2"/>
            <w:tcBorders>
              <w:top w:val="single" w:sz="4" w:space="0" w:color="auto"/>
              <w:bottom w:val="single" w:sz="4" w:space="0" w:color="auto"/>
            </w:tcBorders>
            <w:vAlign w:val="center"/>
          </w:tcPr>
          <w:p w14:paraId="574F24B6" w14:textId="77777777" w:rsidR="00232709" w:rsidRPr="00BC5484" w:rsidRDefault="009E758D" w:rsidP="00EF0487">
            <w:pPr>
              <w:spacing w:before="120" w:after="120"/>
              <w:ind w:left="57"/>
              <w:jc w:val="left"/>
              <w:rPr>
                <w:rFonts w:cs="Arial"/>
                <w:szCs w:val="22"/>
              </w:rPr>
            </w:pPr>
            <w:r w:rsidRPr="00BC5484">
              <w:rPr>
                <w:rFonts w:cs="Arial"/>
                <w:szCs w:val="22"/>
              </w:rPr>
              <w:t>27,311</w:t>
            </w:r>
          </w:p>
        </w:tc>
      </w:tr>
      <w:tr w:rsidR="00327930" w:rsidRPr="00BC5484" w14:paraId="11130566" w14:textId="77777777" w:rsidTr="0033585A">
        <w:tblPrEx>
          <w:tblCellMar>
            <w:left w:w="28" w:type="dxa"/>
            <w:right w:w="28" w:type="dxa"/>
          </w:tblCellMar>
        </w:tblPrEx>
        <w:trPr>
          <w:trHeight w:val="348"/>
        </w:trPr>
        <w:tc>
          <w:tcPr>
            <w:tcW w:w="3544" w:type="dxa"/>
            <w:tcBorders>
              <w:top w:val="single" w:sz="4" w:space="0" w:color="auto"/>
              <w:bottom w:val="single" w:sz="4" w:space="0" w:color="auto"/>
            </w:tcBorders>
            <w:shd w:val="clear" w:color="auto" w:fill="F2F2F2"/>
          </w:tcPr>
          <w:p w14:paraId="45BF7C89" w14:textId="77777777" w:rsidR="00327930" w:rsidRPr="00BC5484" w:rsidRDefault="00327930" w:rsidP="00EF0487">
            <w:pPr>
              <w:spacing w:before="120" w:after="120"/>
              <w:ind w:left="57"/>
              <w:jc w:val="left"/>
              <w:rPr>
                <w:rFonts w:cs="Arial"/>
                <w:b/>
                <w:szCs w:val="22"/>
              </w:rPr>
            </w:pPr>
            <w:r w:rsidRPr="00BC5484">
              <w:rPr>
                <w:rFonts w:cs="Arial"/>
                <w:b/>
                <w:szCs w:val="22"/>
              </w:rPr>
              <w:t>Applied methodology(ies) and, where applicable, applied standardized baseline(s)</w:t>
            </w:r>
          </w:p>
        </w:tc>
        <w:tc>
          <w:tcPr>
            <w:tcW w:w="6379" w:type="dxa"/>
            <w:gridSpan w:val="2"/>
            <w:tcBorders>
              <w:top w:val="single" w:sz="4" w:space="0" w:color="auto"/>
              <w:bottom w:val="single" w:sz="4" w:space="0" w:color="auto"/>
            </w:tcBorders>
            <w:vAlign w:val="center"/>
          </w:tcPr>
          <w:p w14:paraId="5E19710E" w14:textId="77777777" w:rsidR="00327930" w:rsidRPr="00BC5484" w:rsidRDefault="00CB1D60" w:rsidP="00EF0487">
            <w:pPr>
              <w:spacing w:before="120" w:after="120"/>
              <w:ind w:left="57"/>
              <w:jc w:val="left"/>
              <w:rPr>
                <w:rFonts w:cs="Arial"/>
                <w:szCs w:val="22"/>
              </w:rPr>
            </w:pPr>
            <w:r w:rsidRPr="00BC5484">
              <w:rPr>
                <w:rFonts w:cs="Arial"/>
                <w:szCs w:val="22"/>
              </w:rPr>
              <w:t>Technologies and practices to displace decentralized</w:t>
            </w:r>
            <w:r w:rsidR="00236273" w:rsidRPr="00BC5484">
              <w:rPr>
                <w:rFonts w:cs="Arial"/>
                <w:szCs w:val="22"/>
              </w:rPr>
              <w:t xml:space="preserve"> thermal energy consumption </w:t>
            </w:r>
            <w:r w:rsidRPr="00BC5484">
              <w:rPr>
                <w:rFonts w:cs="Arial"/>
                <w:szCs w:val="22"/>
              </w:rPr>
              <w:t>(11/04/2011)</w:t>
            </w:r>
          </w:p>
        </w:tc>
      </w:tr>
      <w:tr w:rsidR="00327930" w:rsidRPr="00BC5484" w14:paraId="00974209" w14:textId="77777777" w:rsidTr="00D55DC7">
        <w:tblPrEx>
          <w:tblCellMar>
            <w:left w:w="28" w:type="dxa"/>
            <w:right w:w="28" w:type="dxa"/>
          </w:tblCellMar>
        </w:tblPrEx>
        <w:trPr>
          <w:trHeight w:val="348"/>
        </w:trPr>
        <w:tc>
          <w:tcPr>
            <w:tcW w:w="3544" w:type="dxa"/>
            <w:tcBorders>
              <w:top w:val="single" w:sz="4" w:space="0" w:color="auto"/>
              <w:bottom w:val="double" w:sz="4" w:space="0" w:color="auto"/>
            </w:tcBorders>
            <w:shd w:val="clear" w:color="auto" w:fill="F2F2F2"/>
          </w:tcPr>
          <w:p w14:paraId="21C2CF55" w14:textId="77777777" w:rsidR="00327930" w:rsidRPr="00BC5484" w:rsidRDefault="00327930" w:rsidP="00EF0487">
            <w:pPr>
              <w:spacing w:before="120" w:after="120"/>
              <w:ind w:left="57"/>
              <w:jc w:val="left"/>
              <w:rPr>
                <w:rFonts w:cs="Arial"/>
                <w:b/>
                <w:szCs w:val="22"/>
              </w:rPr>
            </w:pPr>
            <w:r w:rsidRPr="00BC5484">
              <w:rPr>
                <w:rFonts w:cs="Arial"/>
                <w:b/>
                <w:szCs w:val="22"/>
              </w:rPr>
              <w:t>Sectoral scope(s) linked to the applied methodology(ies)</w:t>
            </w:r>
          </w:p>
        </w:tc>
        <w:tc>
          <w:tcPr>
            <w:tcW w:w="6379" w:type="dxa"/>
            <w:gridSpan w:val="2"/>
            <w:tcBorders>
              <w:top w:val="single" w:sz="4" w:space="0" w:color="auto"/>
              <w:bottom w:val="double" w:sz="4" w:space="0" w:color="auto"/>
            </w:tcBorders>
            <w:vAlign w:val="center"/>
          </w:tcPr>
          <w:p w14:paraId="4998A8F9" w14:textId="77777777" w:rsidR="00327930" w:rsidRPr="00BC5484" w:rsidRDefault="007D3A49" w:rsidP="007D3A49">
            <w:pPr>
              <w:spacing w:before="120" w:after="120"/>
              <w:ind w:left="57"/>
              <w:jc w:val="left"/>
              <w:rPr>
                <w:rFonts w:cs="Arial"/>
                <w:szCs w:val="22"/>
              </w:rPr>
            </w:pPr>
            <w:r w:rsidRPr="00BC5484">
              <w:rPr>
                <w:rFonts w:cs="Arial"/>
                <w:szCs w:val="22"/>
              </w:rPr>
              <w:t>S</w:t>
            </w:r>
            <w:r w:rsidR="00236273" w:rsidRPr="00BC5484">
              <w:rPr>
                <w:rFonts w:cs="Arial"/>
                <w:szCs w:val="22"/>
              </w:rPr>
              <w:t>cope 3</w:t>
            </w:r>
          </w:p>
        </w:tc>
      </w:tr>
    </w:tbl>
    <w:p w14:paraId="45CD041F" w14:textId="77777777" w:rsidR="00CE38BC" w:rsidRPr="00BC5484" w:rsidRDefault="00CE38BC" w:rsidP="00B36E81">
      <w:pPr>
        <w:pStyle w:val="SDMPDDPoASection"/>
        <w:pageBreakBefore/>
        <w:numPr>
          <w:ilvl w:val="0"/>
          <w:numId w:val="31"/>
        </w:numPr>
        <w:tabs>
          <w:tab w:val="num" w:pos="2835"/>
        </w:tabs>
        <w:ind w:left="1729" w:hanging="1729"/>
      </w:pPr>
      <w:bookmarkStart w:id="9" w:name="_Ref309397584"/>
      <w:r w:rsidRPr="00BC5484">
        <w:lastRenderedPageBreak/>
        <w:t xml:space="preserve">General description of </w:t>
      </w:r>
      <w:r w:rsidR="00F962FC" w:rsidRPr="00BC5484">
        <w:t>VPA</w:t>
      </w:r>
    </w:p>
    <w:p w14:paraId="65240396" w14:textId="77777777" w:rsidR="00CE38BC" w:rsidRPr="00BC5484" w:rsidRDefault="006E52DB" w:rsidP="006E52DB">
      <w:pPr>
        <w:pStyle w:val="SDMPDDPoASubSection1"/>
        <w:numPr>
          <w:ilvl w:val="2"/>
          <w:numId w:val="12"/>
        </w:numPr>
        <w:tabs>
          <w:tab w:val="clear" w:pos="1474"/>
        </w:tabs>
        <w:ind w:left="709" w:hanging="709"/>
      </w:pPr>
      <w:r w:rsidRPr="00BC5484">
        <w:tab/>
      </w:r>
      <w:r w:rsidR="00CE38BC" w:rsidRPr="00BC5484">
        <w:t>Title of the proposed or registered PoA</w:t>
      </w:r>
    </w:p>
    <w:p w14:paraId="31AA6D21" w14:textId="77777777" w:rsidR="002B52AE" w:rsidRPr="00BC5484" w:rsidRDefault="002B52AE" w:rsidP="006B07A7">
      <w:pPr>
        <w:rPr>
          <w:rFonts w:cs="Arial"/>
          <w:szCs w:val="22"/>
          <w:lang w:eastAsia="en-US"/>
        </w:rPr>
      </w:pPr>
      <w:r w:rsidRPr="00BC5484">
        <w:rPr>
          <w:rFonts w:cs="Arial"/>
          <w:szCs w:val="22"/>
          <w:lang w:eastAsia="en-US"/>
        </w:rPr>
        <w:t>&gt;&gt;</w:t>
      </w:r>
    </w:p>
    <w:p w14:paraId="72296A72" w14:textId="77777777" w:rsidR="006B4135" w:rsidRPr="00BC5484" w:rsidRDefault="00236273" w:rsidP="006B07A7">
      <w:pPr>
        <w:rPr>
          <w:rFonts w:cs="Arial"/>
          <w:szCs w:val="22"/>
          <w:lang w:eastAsia="en-US"/>
        </w:rPr>
      </w:pPr>
      <w:r w:rsidRPr="00BC5484">
        <w:rPr>
          <w:rFonts w:eastAsia="MS Mincho" w:cs="Arial"/>
          <w:szCs w:val="22"/>
          <w:lang w:val="en-US" w:eastAsia="en-US"/>
        </w:rPr>
        <w:t>Indonesia Domestic Biogas Programme of Activities (IDBP) (ID 1172)</w:t>
      </w:r>
    </w:p>
    <w:p w14:paraId="39E580FD" w14:textId="77777777" w:rsidR="005E608C" w:rsidRPr="00BC5484" w:rsidRDefault="005E608C" w:rsidP="006B07A7">
      <w:pPr>
        <w:rPr>
          <w:rFonts w:cs="Arial"/>
          <w:szCs w:val="22"/>
          <w:lang w:eastAsia="en-US"/>
        </w:rPr>
      </w:pPr>
    </w:p>
    <w:p w14:paraId="34924134" w14:textId="77777777" w:rsidR="00CE38BC" w:rsidRPr="00BC5484" w:rsidRDefault="000D25FD" w:rsidP="006E52DB">
      <w:pPr>
        <w:pStyle w:val="SDMPDDPoASubSection1"/>
        <w:numPr>
          <w:ilvl w:val="2"/>
          <w:numId w:val="12"/>
        </w:numPr>
        <w:tabs>
          <w:tab w:val="clear" w:pos="1474"/>
        </w:tabs>
        <w:ind w:left="709" w:hanging="709"/>
        <w:rPr>
          <w:szCs w:val="22"/>
        </w:rPr>
      </w:pPr>
      <w:r w:rsidRPr="00BC5484">
        <w:rPr>
          <w:szCs w:val="22"/>
        </w:rPr>
        <w:tab/>
      </w:r>
      <w:r w:rsidR="008B5E22" w:rsidRPr="00BC5484">
        <w:rPr>
          <w:szCs w:val="22"/>
        </w:rPr>
        <w:t xml:space="preserve">Title of the </w:t>
      </w:r>
      <w:r w:rsidR="00F962FC" w:rsidRPr="00BC5484">
        <w:rPr>
          <w:szCs w:val="22"/>
        </w:rPr>
        <w:t>VPA</w:t>
      </w:r>
    </w:p>
    <w:p w14:paraId="69DC32D1" w14:textId="77777777" w:rsidR="005E608C" w:rsidRPr="00BC5484" w:rsidRDefault="005E608C" w:rsidP="006B07A7">
      <w:pPr>
        <w:rPr>
          <w:rFonts w:cs="Arial"/>
          <w:szCs w:val="22"/>
          <w:lang w:eastAsia="en-US"/>
        </w:rPr>
      </w:pPr>
      <w:r w:rsidRPr="00BC5484">
        <w:rPr>
          <w:rFonts w:cs="Arial"/>
          <w:szCs w:val="22"/>
          <w:lang w:eastAsia="en-US"/>
        </w:rPr>
        <w:t>&gt;&gt;</w:t>
      </w:r>
    </w:p>
    <w:p w14:paraId="3F966E57" w14:textId="77777777" w:rsidR="006A1E47" w:rsidRPr="00BC5484" w:rsidRDefault="00236273" w:rsidP="006B07A7">
      <w:pPr>
        <w:rPr>
          <w:rFonts w:cs="Arial"/>
          <w:szCs w:val="22"/>
          <w:lang w:eastAsia="en-US"/>
        </w:rPr>
      </w:pPr>
      <w:r w:rsidRPr="00BC5484">
        <w:rPr>
          <w:rFonts w:eastAsia="MS Mincho" w:cs="Arial"/>
          <w:szCs w:val="22"/>
          <w:lang w:val="en-US" w:eastAsia="en-US"/>
        </w:rPr>
        <w:t>Indonesia Domestic Biogas Programme of Activities (IDBP) (ID 1172), VPA-2 (</w:t>
      </w:r>
      <w:r w:rsidR="009A20D8" w:rsidRPr="00BC5484">
        <w:rPr>
          <w:rFonts w:cs="Arial"/>
          <w:szCs w:val="22"/>
        </w:rPr>
        <w:t>GS 5303</w:t>
      </w:r>
      <w:r w:rsidRPr="00BC5484">
        <w:rPr>
          <w:rFonts w:eastAsia="MS Mincho" w:cs="Arial"/>
          <w:szCs w:val="22"/>
          <w:lang w:val="en-US" w:eastAsia="en-US"/>
        </w:rPr>
        <w:t>)</w:t>
      </w:r>
      <w:r w:rsidRPr="00BC5484">
        <w:rPr>
          <w:rFonts w:eastAsia="MS Mincho" w:cs="Arial"/>
          <w:szCs w:val="22"/>
          <w:lang w:val="en-US" w:eastAsia="en-US"/>
        </w:rPr>
        <w:br/>
      </w:r>
    </w:p>
    <w:p w14:paraId="0913E776" w14:textId="77777777" w:rsidR="00CE38BC" w:rsidRPr="00BC5484" w:rsidRDefault="000D25FD" w:rsidP="006E52DB">
      <w:pPr>
        <w:pStyle w:val="SDMPDDPoASubSection1"/>
        <w:numPr>
          <w:ilvl w:val="2"/>
          <w:numId w:val="12"/>
        </w:numPr>
        <w:tabs>
          <w:tab w:val="clear" w:pos="1474"/>
        </w:tabs>
        <w:ind w:left="709" w:hanging="709"/>
        <w:rPr>
          <w:szCs w:val="22"/>
        </w:rPr>
      </w:pPr>
      <w:r w:rsidRPr="00BC5484">
        <w:rPr>
          <w:szCs w:val="22"/>
        </w:rPr>
        <w:tab/>
      </w:r>
      <w:r w:rsidR="00CE38BC" w:rsidRPr="00BC5484">
        <w:rPr>
          <w:szCs w:val="22"/>
        </w:rPr>
        <w:t xml:space="preserve">Description of the </w:t>
      </w:r>
      <w:r w:rsidR="00F962FC" w:rsidRPr="00BC5484">
        <w:rPr>
          <w:szCs w:val="22"/>
        </w:rPr>
        <w:t>VPA</w:t>
      </w:r>
    </w:p>
    <w:p w14:paraId="5BA343E7" w14:textId="77777777" w:rsidR="005E608C" w:rsidRPr="00BC5484" w:rsidRDefault="005E608C" w:rsidP="006B07A7">
      <w:pPr>
        <w:rPr>
          <w:rFonts w:cs="Arial"/>
          <w:szCs w:val="22"/>
          <w:lang w:eastAsia="en-US"/>
        </w:rPr>
      </w:pPr>
      <w:r w:rsidRPr="00BC5484">
        <w:rPr>
          <w:rFonts w:cs="Arial"/>
          <w:szCs w:val="22"/>
          <w:lang w:eastAsia="en-US"/>
        </w:rPr>
        <w:t>&gt;&gt;</w:t>
      </w:r>
    </w:p>
    <w:p w14:paraId="2170CAF0" w14:textId="77777777" w:rsidR="00236273" w:rsidRPr="00BC5484" w:rsidRDefault="00236273" w:rsidP="00236273">
      <w:pPr>
        <w:rPr>
          <w:rFonts w:cs="Arial"/>
          <w:szCs w:val="22"/>
        </w:rPr>
      </w:pPr>
      <w:r w:rsidRPr="00BC5484">
        <w:rPr>
          <w:rFonts w:cs="Arial"/>
          <w:szCs w:val="22"/>
        </w:rPr>
        <w:t xml:space="preserve">The IDBP started implementation of biodigesters on 24 October 2009, following an agreement reached between the Royal Netherlands Embassy to support the Indonesian Ministry of Energy and Mineral Resources in rolling out a national biodigester initiative. </w:t>
      </w:r>
      <w:r w:rsidR="00657CE7" w:rsidRPr="00BC5484">
        <w:rPr>
          <w:rFonts w:cs="Arial"/>
          <w:szCs w:val="22"/>
        </w:rPr>
        <w:t>A first Voluntary Project Activity (VPA-1) was retroactively included to c</w:t>
      </w:r>
      <w:r w:rsidRPr="00BC5484">
        <w:rPr>
          <w:rFonts w:cs="Arial"/>
          <w:szCs w:val="22"/>
        </w:rPr>
        <w:t xml:space="preserve">over the emission reductions that have been generated up to two years prior to the registration date of </w:t>
      </w:r>
      <w:r w:rsidR="00657CE7" w:rsidRPr="00BC5484">
        <w:rPr>
          <w:rFonts w:cs="Arial"/>
          <w:szCs w:val="22"/>
        </w:rPr>
        <w:t>this</w:t>
      </w:r>
      <w:r w:rsidRPr="00BC5484">
        <w:rPr>
          <w:rFonts w:cs="Arial"/>
          <w:szCs w:val="22"/>
        </w:rPr>
        <w:t xml:space="preserve"> PoA</w:t>
      </w:r>
      <w:r w:rsidR="00657CE7" w:rsidRPr="00BC5484">
        <w:rPr>
          <w:rFonts w:cs="Arial"/>
          <w:szCs w:val="22"/>
        </w:rPr>
        <w:t>, which occurred on 31/05/2013.</w:t>
      </w:r>
    </w:p>
    <w:p w14:paraId="7F2620BE" w14:textId="77777777" w:rsidR="00657CE7" w:rsidRPr="00BC5484" w:rsidRDefault="00657CE7" w:rsidP="00236273">
      <w:pPr>
        <w:rPr>
          <w:rFonts w:cs="Arial"/>
          <w:szCs w:val="22"/>
        </w:rPr>
      </w:pPr>
    </w:p>
    <w:p w14:paraId="74C304C4" w14:textId="77777777" w:rsidR="00657CE7" w:rsidRPr="00BC5484" w:rsidRDefault="00657CE7" w:rsidP="00236273">
      <w:pPr>
        <w:rPr>
          <w:rFonts w:cs="Arial"/>
          <w:szCs w:val="22"/>
        </w:rPr>
      </w:pPr>
      <w:r w:rsidRPr="00BC5484">
        <w:rPr>
          <w:rFonts w:cs="Arial"/>
          <w:szCs w:val="22"/>
        </w:rPr>
        <w:t xml:space="preserve">The second VPA (VPA-2) described in this VPA-DD targets the same programme and includes biogas digesters installed from 01/01/2017 onwards. The inclusion of a second VPA into the registered PoA was needed due to VPA-1 reaching its small-scale methodology threshold limit as defined under the CDM. As such, VPA-2 represents a continuation of the existing IDBP programme, and does not differ in terms of target geographical area, technology type, or </w:t>
      </w:r>
      <w:r w:rsidR="008E5DF3" w:rsidRPr="00BC5484">
        <w:rPr>
          <w:rFonts w:cs="Arial"/>
          <w:szCs w:val="22"/>
        </w:rPr>
        <w:t>end-user type.</w:t>
      </w:r>
    </w:p>
    <w:p w14:paraId="789ADB32" w14:textId="77777777" w:rsidR="00236273" w:rsidRPr="00BC5484" w:rsidRDefault="00236273" w:rsidP="00236273">
      <w:pPr>
        <w:rPr>
          <w:rFonts w:cs="Arial"/>
          <w:szCs w:val="22"/>
        </w:rPr>
      </w:pPr>
    </w:p>
    <w:p w14:paraId="67D80113" w14:textId="77777777" w:rsidR="008E5DF3" w:rsidRPr="00BC5484" w:rsidRDefault="008E5DF3" w:rsidP="00236273">
      <w:pPr>
        <w:rPr>
          <w:rFonts w:cs="Arial"/>
          <w:szCs w:val="22"/>
        </w:rPr>
      </w:pPr>
      <w:del w:id="10" w:author="Szymon Mikolajczyk" w:date="2020-03-16T08:49:00Z">
        <w:r w:rsidRPr="003B6CD0" w:rsidDel="0043792B">
          <w:rPr>
            <w:rFonts w:cs="Arial"/>
            <w:szCs w:val="22"/>
          </w:rPr>
          <w:delText xml:space="preserve">As the first VPA, </w:delText>
        </w:r>
      </w:del>
      <w:r w:rsidR="00BC5C5E" w:rsidRPr="003B6CD0">
        <w:rPr>
          <w:rFonts w:cs="Arial"/>
          <w:szCs w:val="22"/>
        </w:rPr>
        <w:t>VPA-2</w:t>
      </w:r>
      <w:r w:rsidR="00236273" w:rsidRPr="003B6CD0">
        <w:rPr>
          <w:rFonts w:cs="Arial"/>
          <w:szCs w:val="22"/>
        </w:rPr>
        <w:t xml:space="preserve"> covers the installation of </w:t>
      </w:r>
      <w:del w:id="11" w:author="Szymon Mikolajczyk" w:date="2020-03-16T08:49:00Z">
        <w:r w:rsidR="00236273" w:rsidRPr="003B6CD0" w:rsidDel="0043792B">
          <w:rPr>
            <w:rFonts w:cs="Arial"/>
            <w:szCs w:val="22"/>
          </w:rPr>
          <w:delText xml:space="preserve">fixed-dome type </w:delText>
        </w:r>
      </w:del>
      <w:r w:rsidR="00236273" w:rsidRPr="003B6CD0">
        <w:rPr>
          <w:rFonts w:cs="Arial"/>
          <w:szCs w:val="22"/>
        </w:rPr>
        <w:t>biodigesters of up to 12 m</w:t>
      </w:r>
      <w:r w:rsidR="00236273" w:rsidRPr="003B6CD0">
        <w:rPr>
          <w:rFonts w:cs="Arial"/>
          <w:szCs w:val="22"/>
          <w:vertAlign w:val="superscript"/>
        </w:rPr>
        <w:t>3</w:t>
      </w:r>
      <w:r w:rsidR="00236273" w:rsidRPr="003B6CD0">
        <w:rPr>
          <w:rFonts w:cs="Arial"/>
          <w:szCs w:val="22"/>
        </w:rPr>
        <w:t xml:space="preserve"> in households that prior to the implementation of the project activity were using non-renewable biomass (NRB) and fossil fuels as their main source of cooking fuel.</w:t>
      </w:r>
      <w:r w:rsidR="00236273" w:rsidRPr="00077145">
        <w:rPr>
          <w:rFonts w:cs="Arial"/>
          <w:szCs w:val="22"/>
        </w:rPr>
        <w:t xml:space="preserve"> </w:t>
      </w:r>
      <w:r w:rsidRPr="00077145">
        <w:rPr>
          <w:rFonts w:cs="Arial"/>
          <w:szCs w:val="22"/>
        </w:rPr>
        <w:t>The biodigesters</w:t>
      </w:r>
      <w:ins w:id="12" w:author="Szymon Mikolajczyk" w:date="2020-03-16T08:49:00Z">
        <w:r w:rsidR="0043792B" w:rsidRPr="00077145">
          <w:rPr>
            <w:rFonts w:cs="Arial"/>
            <w:szCs w:val="22"/>
          </w:rPr>
          <w:t>, either made fro</w:t>
        </w:r>
      </w:ins>
      <w:ins w:id="13" w:author="Szymon Mikolajczyk" w:date="2020-03-16T08:50:00Z">
        <w:r w:rsidR="0043792B" w:rsidRPr="00077145">
          <w:rPr>
            <w:rFonts w:cs="Arial"/>
            <w:szCs w:val="22"/>
          </w:rPr>
          <w:t>m</w:t>
        </w:r>
      </w:ins>
      <w:ins w:id="14" w:author="Szymon Mikolajczyk" w:date="2020-03-20T15:57:00Z">
        <w:r w:rsidR="003B6CD0">
          <w:rPr>
            <w:rFonts w:cs="Arial"/>
            <w:szCs w:val="22"/>
          </w:rPr>
          <w:t xml:space="preserve"> </w:t>
        </w:r>
      </w:ins>
      <w:ins w:id="15" w:author="Szymon Mikolajczyk" w:date="2020-03-16T08:50:00Z">
        <w:r w:rsidR="0043792B" w:rsidRPr="003B6CD0">
          <w:rPr>
            <w:rFonts w:cs="Arial"/>
            <w:szCs w:val="22"/>
          </w:rPr>
          <w:t>brick</w:t>
        </w:r>
      </w:ins>
      <w:ins w:id="16" w:author="Szymon Mikolajczyk" w:date="2020-03-20T15:58:00Z">
        <w:r w:rsidR="003B6CD0">
          <w:rPr>
            <w:rFonts w:cs="Arial"/>
            <w:szCs w:val="22"/>
          </w:rPr>
          <w:t xml:space="preserve"> (fixed-dome)</w:t>
        </w:r>
      </w:ins>
      <w:ins w:id="17" w:author="Szymon Mikolajczyk" w:date="2020-03-16T08:49:00Z">
        <w:r w:rsidR="0043792B" w:rsidRPr="003B6CD0">
          <w:rPr>
            <w:rFonts w:cs="Arial"/>
            <w:szCs w:val="22"/>
          </w:rPr>
          <w:t xml:space="preserve"> or pla</w:t>
        </w:r>
      </w:ins>
      <w:ins w:id="18" w:author="Szymon Mikolajczyk" w:date="2020-03-20T15:56:00Z">
        <w:r w:rsidR="003B6CD0" w:rsidRPr="003B6CD0">
          <w:rPr>
            <w:rFonts w:cs="Arial"/>
            <w:szCs w:val="22"/>
          </w:rPr>
          <w:t>s</w:t>
        </w:r>
      </w:ins>
      <w:ins w:id="19" w:author="Szymon Mikolajczyk" w:date="2020-03-16T08:49:00Z">
        <w:r w:rsidR="0043792B" w:rsidRPr="003B6CD0">
          <w:rPr>
            <w:rFonts w:cs="Arial"/>
            <w:szCs w:val="22"/>
          </w:rPr>
          <w:t>tic</w:t>
        </w:r>
      </w:ins>
      <w:ins w:id="20" w:author="Szymon Mikolajczyk" w:date="2020-03-20T15:56:00Z">
        <w:r w:rsidR="003B6CD0" w:rsidRPr="003B6CD0">
          <w:rPr>
            <w:rFonts w:cs="Arial"/>
            <w:szCs w:val="22"/>
          </w:rPr>
          <w:t>,</w:t>
        </w:r>
      </w:ins>
      <w:r w:rsidRPr="003B6CD0">
        <w:rPr>
          <w:rFonts w:cs="Arial"/>
          <w:szCs w:val="22"/>
        </w:rPr>
        <w:t xml:space="preserve"> are fed with manure mixed with water, which</w:t>
      </w:r>
      <w:r w:rsidRPr="00BC5484">
        <w:rPr>
          <w:rFonts w:cs="Arial"/>
          <w:szCs w:val="22"/>
        </w:rPr>
        <w:t xml:space="preserve"> undergo anaerobic digestion and produce biogas that is channelled directly to a cook stove. This biogas produced replaces the combustion of NRB and fossil fuels, thereby reducing carbon dioxide (CO</w:t>
      </w:r>
      <w:r w:rsidRPr="00BC5484">
        <w:rPr>
          <w:rFonts w:cs="Arial"/>
          <w:szCs w:val="22"/>
          <w:vertAlign w:val="subscript"/>
        </w:rPr>
        <w:t>2</w:t>
      </w:r>
      <w:r w:rsidRPr="00BC5484">
        <w:rPr>
          <w:rFonts w:cs="Arial"/>
          <w:szCs w:val="22"/>
        </w:rPr>
        <w:t>) emissions. The biodigesters also reduce methane (CH</w:t>
      </w:r>
      <w:r w:rsidRPr="00BC5484">
        <w:rPr>
          <w:rFonts w:cs="Arial"/>
          <w:szCs w:val="22"/>
          <w:vertAlign w:val="subscript"/>
        </w:rPr>
        <w:t>4</w:t>
      </w:r>
      <w:r w:rsidRPr="00BC5484">
        <w:rPr>
          <w:rFonts w:cs="Arial"/>
          <w:szCs w:val="22"/>
        </w:rPr>
        <w:t xml:space="preserve">) emissions by diverting manure that would otherwise decompose without the capture and use of the methane. </w:t>
      </w:r>
      <w:r w:rsidR="00236273" w:rsidRPr="00BC5484">
        <w:rPr>
          <w:rFonts w:cs="Arial"/>
          <w:szCs w:val="22"/>
        </w:rPr>
        <w:t xml:space="preserve">The technical specification of the biodigester used in </w:t>
      </w:r>
      <w:r w:rsidR="00BC5C5E" w:rsidRPr="00BC5484">
        <w:rPr>
          <w:rFonts w:cs="Arial"/>
          <w:szCs w:val="22"/>
        </w:rPr>
        <w:t>VPA-2</w:t>
      </w:r>
      <w:r w:rsidR="00236273" w:rsidRPr="00BC5484">
        <w:rPr>
          <w:rFonts w:cs="Arial"/>
          <w:szCs w:val="22"/>
        </w:rPr>
        <w:t xml:space="preserve"> shall comply with the related technical requirement under IDBP</w:t>
      </w:r>
      <w:r w:rsidRPr="00BC5484">
        <w:rPr>
          <w:rFonts w:cs="Arial"/>
          <w:szCs w:val="22"/>
        </w:rPr>
        <w:t>, and is further outlined in Section A.5 of this PDD</w:t>
      </w:r>
      <w:r w:rsidR="00236273" w:rsidRPr="00BC5484">
        <w:rPr>
          <w:rFonts w:cs="Arial"/>
          <w:szCs w:val="22"/>
        </w:rPr>
        <w:t xml:space="preserve">. </w:t>
      </w:r>
    </w:p>
    <w:p w14:paraId="64AE361A" w14:textId="77777777" w:rsidR="008E5DF3" w:rsidRPr="00BC5484" w:rsidRDefault="008E5DF3" w:rsidP="00236273">
      <w:pPr>
        <w:rPr>
          <w:rFonts w:cs="Arial"/>
          <w:szCs w:val="22"/>
        </w:rPr>
      </w:pPr>
    </w:p>
    <w:p w14:paraId="0A5E7B7C" w14:textId="77777777" w:rsidR="00236273" w:rsidRPr="00BC5484" w:rsidRDefault="00236273" w:rsidP="00236273">
      <w:pPr>
        <w:rPr>
          <w:rFonts w:cs="Arial"/>
          <w:szCs w:val="22"/>
          <w:lang w:val="pt-PT"/>
        </w:rPr>
      </w:pPr>
      <w:r w:rsidRPr="00BC5484">
        <w:rPr>
          <w:rFonts w:cs="Arial"/>
          <w:szCs w:val="22"/>
          <w:lang w:val="pt-PT"/>
        </w:rPr>
        <w:t xml:space="preserve">Table 1 below shows </w:t>
      </w:r>
      <w:r w:rsidR="008E5DF3" w:rsidRPr="00BC5484">
        <w:rPr>
          <w:rFonts w:cs="Arial"/>
          <w:szCs w:val="22"/>
          <w:lang w:val="pt-PT"/>
        </w:rPr>
        <w:t>a tentative</w:t>
      </w:r>
      <w:r w:rsidRPr="00BC5484">
        <w:rPr>
          <w:rFonts w:cs="Arial"/>
          <w:szCs w:val="22"/>
          <w:lang w:val="pt-PT"/>
        </w:rPr>
        <w:t xml:space="preserve"> schedule for the implementation of this VPA. </w:t>
      </w:r>
      <w:r w:rsidR="008E5DF3" w:rsidRPr="00BC5484">
        <w:rPr>
          <w:rFonts w:cs="Arial"/>
          <w:szCs w:val="22"/>
        </w:rPr>
        <w:t xml:space="preserve">Biodigesters </w:t>
      </w:r>
      <w:ins w:id="21" w:author="Szymon Mikolajczyk" w:date="2020-03-20T15:56:00Z">
        <w:r w:rsidR="003B6CD0">
          <w:rPr>
            <w:rFonts w:cs="Arial"/>
            <w:szCs w:val="22"/>
          </w:rPr>
          <w:t xml:space="preserve">of both material types </w:t>
        </w:r>
      </w:ins>
      <w:r w:rsidR="008E5DF3" w:rsidRPr="00BC5484">
        <w:rPr>
          <w:rFonts w:cs="Arial"/>
          <w:szCs w:val="22"/>
        </w:rPr>
        <w:t>can be included in this VPA until the small-scale methodology threshold limit applicable under the CDM is reached</w:t>
      </w:r>
      <w:r w:rsidR="008E5DF3" w:rsidRPr="00BC5484">
        <w:rPr>
          <w:rStyle w:val="FootnoteReference"/>
          <w:rFonts w:cs="Arial"/>
          <w:szCs w:val="22"/>
        </w:rPr>
        <w:footnoteReference w:id="1"/>
      </w:r>
      <w:r w:rsidR="008E5DF3" w:rsidRPr="00BC5484">
        <w:rPr>
          <w:rFonts w:cs="Arial"/>
          <w:szCs w:val="22"/>
        </w:rPr>
        <w:t>. This number is not known ex-ante, and the actual number of biodigesters will therefore be confirmed upon verification. This infers that the actual rate of implementation, as well as the resulting emission reduction potential, may deviate from the presented figures as long as all eligibility criteria of the VPA are met.</w:t>
      </w:r>
    </w:p>
    <w:p w14:paraId="65B3F712" w14:textId="77777777" w:rsidR="00236273" w:rsidRPr="00BC5484" w:rsidRDefault="00236273" w:rsidP="00236273">
      <w:pPr>
        <w:rPr>
          <w:rFonts w:cs="Arial"/>
          <w:szCs w:val="22"/>
        </w:rPr>
      </w:pPr>
    </w:p>
    <w:p w14:paraId="441A6221" w14:textId="77777777" w:rsidR="008E5DF3" w:rsidRPr="00BC5484" w:rsidRDefault="008E5DF3" w:rsidP="00236273">
      <w:pPr>
        <w:rPr>
          <w:rFonts w:cs="Arial"/>
          <w:b/>
          <w:szCs w:val="22"/>
        </w:rPr>
      </w:pPr>
    </w:p>
    <w:p w14:paraId="433357BE" w14:textId="77777777" w:rsidR="008E5DF3" w:rsidRPr="00BC5484" w:rsidRDefault="008E5DF3" w:rsidP="00236273">
      <w:pPr>
        <w:rPr>
          <w:rFonts w:cs="Arial"/>
          <w:b/>
          <w:szCs w:val="22"/>
        </w:rPr>
      </w:pPr>
    </w:p>
    <w:p w14:paraId="23B9E001" w14:textId="77777777" w:rsidR="008E5DF3" w:rsidRPr="00BC5484" w:rsidRDefault="008E5DF3" w:rsidP="00236273">
      <w:pPr>
        <w:rPr>
          <w:rFonts w:cs="Arial"/>
          <w:b/>
          <w:szCs w:val="22"/>
        </w:rPr>
      </w:pPr>
    </w:p>
    <w:p w14:paraId="2CD340E2" w14:textId="77777777" w:rsidR="008E5DF3" w:rsidRPr="00BC5484" w:rsidRDefault="008E5DF3" w:rsidP="00236273">
      <w:pPr>
        <w:rPr>
          <w:rFonts w:cs="Arial"/>
          <w:b/>
          <w:szCs w:val="22"/>
        </w:rPr>
      </w:pPr>
    </w:p>
    <w:p w14:paraId="3F6CF29F" w14:textId="77777777" w:rsidR="008E5DF3" w:rsidRPr="00BC5484" w:rsidRDefault="008E5DF3" w:rsidP="00236273">
      <w:pPr>
        <w:rPr>
          <w:rFonts w:cs="Arial"/>
          <w:b/>
          <w:szCs w:val="22"/>
        </w:rPr>
      </w:pPr>
    </w:p>
    <w:p w14:paraId="51A49367" w14:textId="77777777" w:rsidR="008E5DF3" w:rsidRPr="00BC5484" w:rsidRDefault="008E5DF3" w:rsidP="00236273">
      <w:pPr>
        <w:rPr>
          <w:rFonts w:cs="Arial"/>
          <w:b/>
          <w:szCs w:val="22"/>
        </w:rPr>
      </w:pPr>
    </w:p>
    <w:p w14:paraId="31B7C7DC" w14:textId="77777777" w:rsidR="008E5DF3" w:rsidRPr="00BC5484" w:rsidRDefault="008E5DF3" w:rsidP="00236273">
      <w:pPr>
        <w:rPr>
          <w:rFonts w:cs="Arial"/>
          <w:b/>
          <w:szCs w:val="22"/>
        </w:rPr>
      </w:pPr>
    </w:p>
    <w:p w14:paraId="727B1CE8" w14:textId="77777777" w:rsidR="008E5DF3" w:rsidRPr="00BC5484" w:rsidRDefault="008E5DF3" w:rsidP="00236273">
      <w:pPr>
        <w:rPr>
          <w:rFonts w:cs="Arial"/>
          <w:b/>
          <w:szCs w:val="22"/>
        </w:rPr>
      </w:pPr>
    </w:p>
    <w:p w14:paraId="7810F640" w14:textId="77777777" w:rsidR="00236273" w:rsidRPr="00BC5484" w:rsidRDefault="00236273" w:rsidP="00236273">
      <w:pPr>
        <w:rPr>
          <w:rFonts w:cs="Arial"/>
          <w:szCs w:val="22"/>
        </w:rPr>
      </w:pPr>
      <w:bookmarkStart w:id="22" w:name="_Hlk42519699"/>
      <w:r w:rsidRPr="00BC5484">
        <w:rPr>
          <w:rFonts w:cs="Arial"/>
          <w:b/>
          <w:szCs w:val="22"/>
        </w:rPr>
        <w:lastRenderedPageBreak/>
        <w:t>Table 1:</w:t>
      </w:r>
      <w:r w:rsidRPr="00BC5484">
        <w:rPr>
          <w:rFonts w:cs="Arial"/>
          <w:szCs w:val="22"/>
        </w:rPr>
        <w:t xml:space="preserve"> </w:t>
      </w:r>
      <w:r w:rsidR="008E5DF3" w:rsidRPr="00BC5484">
        <w:rPr>
          <w:rFonts w:cs="Arial"/>
          <w:szCs w:val="22"/>
        </w:rPr>
        <w:t>Forecasted a</w:t>
      </w:r>
      <w:r w:rsidRPr="00BC5484">
        <w:rPr>
          <w:rFonts w:cs="Arial"/>
          <w:szCs w:val="22"/>
        </w:rPr>
        <w:t xml:space="preserve">nnual implementation schedule of </w:t>
      </w:r>
      <w:r w:rsidR="00BC5C5E" w:rsidRPr="00BC5484">
        <w:rPr>
          <w:rFonts w:cs="Arial"/>
          <w:szCs w:val="22"/>
        </w:rPr>
        <w:t>VPA-2</w:t>
      </w:r>
      <w:r w:rsidRPr="00BC5484">
        <w:rPr>
          <w:rFonts w:cs="Arial"/>
          <w:szCs w:val="22"/>
        </w:rPr>
        <w:t xml:space="preserve"> (</w:t>
      </w:r>
      <w:r w:rsidR="008E5DF3" w:rsidRPr="00BC5484">
        <w:rPr>
          <w:rFonts w:cs="Arial"/>
          <w:szCs w:val="22"/>
        </w:rPr>
        <w:t>01/01/</w:t>
      </w:r>
      <w:r w:rsidRPr="00BC5484">
        <w:rPr>
          <w:rFonts w:cs="Arial"/>
          <w:szCs w:val="22"/>
        </w:rPr>
        <w:t>20</w:t>
      </w:r>
      <w:r w:rsidR="008E5DF3" w:rsidRPr="00BC5484">
        <w:rPr>
          <w:rFonts w:cs="Arial"/>
          <w:szCs w:val="22"/>
        </w:rPr>
        <w:t>17</w:t>
      </w:r>
      <w:r w:rsidRPr="00BC5484">
        <w:rPr>
          <w:rFonts w:cs="Arial"/>
          <w:szCs w:val="22"/>
        </w:rPr>
        <w:t xml:space="preserve"> – </w:t>
      </w:r>
      <w:r w:rsidR="008E5DF3" w:rsidRPr="00BC5484">
        <w:rPr>
          <w:rFonts w:cs="Arial"/>
          <w:szCs w:val="22"/>
        </w:rPr>
        <w:t>31/12/</w:t>
      </w:r>
      <w:r w:rsidRPr="00BC5484">
        <w:rPr>
          <w:rFonts w:cs="Arial"/>
          <w:szCs w:val="22"/>
        </w:rPr>
        <w:t>20</w:t>
      </w:r>
      <w:r w:rsidR="008E5DF3" w:rsidRPr="00BC5484">
        <w:rPr>
          <w:rFonts w:cs="Arial"/>
          <w:szCs w:val="22"/>
        </w:rPr>
        <w:t>23)</w:t>
      </w:r>
      <w:r w:rsidR="008E5DF3" w:rsidRPr="00BC5484">
        <w:rPr>
          <w:rStyle w:val="FootnoteReference"/>
          <w:rFonts w:cs="Arial"/>
          <w:szCs w:val="22"/>
        </w:rPr>
        <w:footnoteReference w:id="2"/>
      </w:r>
    </w:p>
    <w:p w14:paraId="3DC3ECC3" w14:textId="77777777" w:rsidR="00236273" w:rsidRPr="00BC5484" w:rsidRDefault="00236273" w:rsidP="00236273">
      <w:pPr>
        <w:rPr>
          <w:rFonts w:cs="Arial"/>
          <w:szCs w:val="22"/>
        </w:rPr>
      </w:pPr>
    </w:p>
    <w:tbl>
      <w:tblPr>
        <w:tblW w:w="0" w:type="auto"/>
        <w:tblLook w:val="04A0" w:firstRow="1" w:lastRow="0" w:firstColumn="1" w:lastColumn="0" w:noHBand="0" w:noVBand="1"/>
        <w:tblPrChange w:id="23" w:author="Szymon Mikolajczyk" w:date="2020-06-08T14:24:00Z">
          <w:tblPr>
            <w:tblW w:w="0" w:type="auto"/>
            <w:tblLook w:val="04A0" w:firstRow="1" w:lastRow="0" w:firstColumn="1" w:lastColumn="0" w:noHBand="0" w:noVBand="1"/>
          </w:tblPr>
        </w:tblPrChange>
      </w:tblPr>
      <w:tblGrid>
        <w:gridCol w:w="2708"/>
        <w:gridCol w:w="2831"/>
        <w:gridCol w:w="2050"/>
        <w:gridCol w:w="2050"/>
        <w:tblGridChange w:id="24">
          <w:tblGrid>
            <w:gridCol w:w="3337"/>
            <w:gridCol w:w="3423"/>
            <w:gridCol w:w="2879"/>
            <w:gridCol w:w="2879"/>
          </w:tblGrid>
        </w:tblGridChange>
      </w:tblGrid>
      <w:tr w:rsidR="002D24CD" w:rsidRPr="00BC5484" w14:paraId="5111B93C" w14:textId="618451A2" w:rsidTr="002D24CD">
        <w:tc>
          <w:tcPr>
            <w:tcW w:w="2708" w:type="dxa"/>
            <w:tcBorders>
              <w:bottom w:val="single" w:sz="4" w:space="0" w:color="000000"/>
            </w:tcBorders>
            <w:shd w:val="clear" w:color="auto" w:fill="auto"/>
            <w:tcPrChange w:id="25" w:author="Szymon Mikolajczyk" w:date="2020-06-08T14:24:00Z">
              <w:tcPr>
                <w:tcW w:w="3337" w:type="dxa"/>
                <w:tcBorders>
                  <w:bottom w:val="single" w:sz="4" w:space="0" w:color="000000"/>
                </w:tcBorders>
                <w:shd w:val="clear" w:color="auto" w:fill="auto"/>
              </w:tcPr>
            </w:tcPrChange>
          </w:tcPr>
          <w:p w14:paraId="205EC3E4" w14:textId="77777777" w:rsidR="002D24CD" w:rsidRPr="00BC5484" w:rsidRDefault="002D24CD" w:rsidP="00B36E81">
            <w:pPr>
              <w:jc w:val="center"/>
              <w:rPr>
                <w:rFonts w:cs="Arial"/>
                <w:b/>
                <w:szCs w:val="22"/>
              </w:rPr>
            </w:pPr>
            <w:r w:rsidRPr="00BC5484">
              <w:rPr>
                <w:rFonts w:cs="Arial"/>
                <w:b/>
                <w:szCs w:val="22"/>
              </w:rPr>
              <w:t>Period</w:t>
            </w:r>
          </w:p>
        </w:tc>
        <w:tc>
          <w:tcPr>
            <w:tcW w:w="2831" w:type="dxa"/>
            <w:tcBorders>
              <w:bottom w:val="single" w:sz="4" w:space="0" w:color="000000"/>
            </w:tcBorders>
            <w:shd w:val="clear" w:color="auto" w:fill="auto"/>
            <w:tcPrChange w:id="26" w:author="Szymon Mikolajczyk" w:date="2020-06-08T14:24:00Z">
              <w:tcPr>
                <w:tcW w:w="3423" w:type="dxa"/>
                <w:tcBorders>
                  <w:bottom w:val="single" w:sz="4" w:space="0" w:color="000000"/>
                </w:tcBorders>
                <w:shd w:val="clear" w:color="auto" w:fill="auto"/>
              </w:tcPr>
            </w:tcPrChange>
          </w:tcPr>
          <w:p w14:paraId="63EB2D6B" w14:textId="77777777" w:rsidR="001870EA" w:rsidRDefault="002D24CD" w:rsidP="00B36E81">
            <w:pPr>
              <w:jc w:val="center"/>
              <w:rPr>
                <w:ins w:id="27" w:author="Szymon Mikolajczyk" w:date="2020-06-11T09:18:00Z"/>
                <w:rFonts w:cs="Arial"/>
                <w:b/>
                <w:szCs w:val="22"/>
              </w:rPr>
            </w:pPr>
            <w:r w:rsidRPr="00BC5484">
              <w:rPr>
                <w:rFonts w:cs="Arial"/>
                <w:b/>
                <w:szCs w:val="22"/>
              </w:rPr>
              <w:t xml:space="preserve">Number of biodigesters in VPA-2 </w:t>
            </w:r>
          </w:p>
          <w:p w14:paraId="6E8DCD81" w14:textId="3397DC4C" w:rsidR="002D24CD" w:rsidRPr="001870EA" w:rsidRDefault="002D24CD" w:rsidP="00B36E81">
            <w:pPr>
              <w:jc w:val="center"/>
              <w:rPr>
                <w:rFonts w:cs="Arial"/>
                <w:bCs/>
                <w:szCs w:val="22"/>
                <w:rPrChange w:id="28" w:author="Szymon Mikolajczyk" w:date="2020-06-11T09:18:00Z">
                  <w:rPr>
                    <w:rFonts w:cs="Arial"/>
                    <w:b/>
                    <w:szCs w:val="22"/>
                  </w:rPr>
                </w:rPrChange>
              </w:rPr>
            </w:pPr>
            <w:r w:rsidRPr="001870EA">
              <w:rPr>
                <w:rFonts w:cs="Arial"/>
                <w:bCs/>
                <w:szCs w:val="22"/>
                <w:rPrChange w:id="29" w:author="Szymon Mikolajczyk" w:date="2020-06-11T09:18:00Z">
                  <w:rPr>
                    <w:rFonts w:cs="Arial"/>
                    <w:b/>
                    <w:szCs w:val="22"/>
                  </w:rPr>
                </w:rPrChange>
              </w:rPr>
              <w:t>(cumulative)</w:t>
            </w:r>
          </w:p>
        </w:tc>
        <w:tc>
          <w:tcPr>
            <w:tcW w:w="2050" w:type="dxa"/>
            <w:tcBorders>
              <w:bottom w:val="single" w:sz="4" w:space="0" w:color="000000"/>
            </w:tcBorders>
            <w:tcPrChange w:id="30" w:author="Szymon Mikolajczyk" w:date="2020-06-08T14:24:00Z">
              <w:tcPr>
                <w:tcW w:w="2879" w:type="dxa"/>
                <w:tcBorders>
                  <w:bottom w:val="single" w:sz="4" w:space="0" w:color="000000"/>
                </w:tcBorders>
              </w:tcPr>
            </w:tcPrChange>
          </w:tcPr>
          <w:p w14:paraId="2B5BCE45" w14:textId="5687D233" w:rsidR="002D24CD" w:rsidRPr="00BC5484" w:rsidRDefault="002D24CD" w:rsidP="00B36E81">
            <w:pPr>
              <w:jc w:val="center"/>
              <w:rPr>
                <w:ins w:id="31" w:author="Szymon Mikolajczyk" w:date="2020-06-08T14:24:00Z"/>
                <w:rFonts w:cs="Arial"/>
                <w:b/>
                <w:szCs w:val="22"/>
              </w:rPr>
            </w:pPr>
            <w:ins w:id="32" w:author="Szymon Mikolajczyk" w:date="2020-06-08T14:24:00Z">
              <w:r>
                <w:rPr>
                  <w:rFonts w:cs="Arial"/>
                  <w:b/>
                  <w:szCs w:val="22"/>
                </w:rPr>
                <w:t>Of which fixed-dome</w:t>
              </w:r>
            </w:ins>
            <w:ins w:id="33" w:author="Szymon Mikolajczyk" w:date="2020-06-08T14:25:00Z">
              <w:r>
                <w:rPr>
                  <w:rFonts w:cs="Arial"/>
                  <w:b/>
                  <w:szCs w:val="22"/>
                </w:rPr>
                <w:t xml:space="preserve"> model</w:t>
              </w:r>
            </w:ins>
            <w:ins w:id="34" w:author="Szymon Mikolajczyk" w:date="2020-06-11T09:18:00Z">
              <w:r w:rsidR="001870EA">
                <w:rPr>
                  <w:rFonts w:cs="Arial"/>
                  <w:b/>
                  <w:szCs w:val="22"/>
                </w:rPr>
                <w:t xml:space="preserve"> </w:t>
              </w:r>
              <w:r w:rsidR="001870EA" w:rsidRPr="001870EA">
                <w:rPr>
                  <w:rFonts w:cs="Arial"/>
                  <w:bCs/>
                  <w:szCs w:val="22"/>
                  <w:rPrChange w:id="35" w:author="Szymon Mikolajczyk" w:date="2020-06-11T09:18:00Z">
                    <w:rPr>
                      <w:rFonts w:cs="Arial"/>
                      <w:b/>
                      <w:szCs w:val="22"/>
                    </w:rPr>
                  </w:rPrChange>
                </w:rPr>
                <w:t>(cumulative)</w:t>
              </w:r>
            </w:ins>
          </w:p>
        </w:tc>
        <w:tc>
          <w:tcPr>
            <w:tcW w:w="2050" w:type="dxa"/>
            <w:tcBorders>
              <w:bottom w:val="single" w:sz="4" w:space="0" w:color="000000"/>
            </w:tcBorders>
            <w:tcPrChange w:id="36" w:author="Szymon Mikolajczyk" w:date="2020-06-08T14:24:00Z">
              <w:tcPr>
                <w:tcW w:w="2879" w:type="dxa"/>
                <w:tcBorders>
                  <w:bottom w:val="single" w:sz="4" w:space="0" w:color="000000"/>
                </w:tcBorders>
              </w:tcPr>
            </w:tcPrChange>
          </w:tcPr>
          <w:p w14:paraId="2C3C8D05" w14:textId="3AAB6C07" w:rsidR="002D24CD" w:rsidRPr="00BC5484" w:rsidRDefault="002D24CD" w:rsidP="00B36E81">
            <w:pPr>
              <w:jc w:val="center"/>
              <w:rPr>
                <w:ins w:id="37" w:author="Szymon Mikolajczyk" w:date="2020-06-08T14:24:00Z"/>
                <w:rFonts w:cs="Arial"/>
                <w:b/>
                <w:szCs w:val="22"/>
              </w:rPr>
            </w:pPr>
            <w:ins w:id="38" w:author="Szymon Mikolajczyk" w:date="2020-06-08T14:24:00Z">
              <w:r>
                <w:rPr>
                  <w:rFonts w:cs="Arial"/>
                  <w:b/>
                  <w:szCs w:val="22"/>
                </w:rPr>
                <w:t xml:space="preserve">Of which plastic </w:t>
              </w:r>
            </w:ins>
            <w:ins w:id="39" w:author="Szymon Mikolajczyk" w:date="2020-06-08T14:25:00Z">
              <w:r>
                <w:rPr>
                  <w:rFonts w:cs="Arial"/>
                  <w:b/>
                  <w:szCs w:val="22"/>
                </w:rPr>
                <w:t>model</w:t>
              </w:r>
            </w:ins>
            <w:ins w:id="40" w:author="Szymon Mikolajczyk" w:date="2020-06-11T09:18:00Z">
              <w:r w:rsidR="001870EA">
                <w:rPr>
                  <w:rFonts w:cs="Arial"/>
                  <w:b/>
                  <w:szCs w:val="22"/>
                </w:rPr>
                <w:t xml:space="preserve"> </w:t>
              </w:r>
              <w:r w:rsidR="001870EA" w:rsidRPr="001870EA">
                <w:rPr>
                  <w:rFonts w:cs="Arial"/>
                  <w:bCs/>
                  <w:szCs w:val="22"/>
                  <w:rPrChange w:id="41" w:author="Szymon Mikolajczyk" w:date="2020-06-11T09:18:00Z">
                    <w:rPr>
                      <w:rFonts w:cs="Arial"/>
                      <w:b/>
                      <w:szCs w:val="22"/>
                    </w:rPr>
                  </w:rPrChange>
                </w:rPr>
                <w:t>(cumulative)</w:t>
              </w:r>
            </w:ins>
          </w:p>
        </w:tc>
      </w:tr>
      <w:tr w:rsidR="002D24CD" w:rsidRPr="00BC5484" w14:paraId="51EDDB74" w14:textId="29FAB223" w:rsidTr="002D24CD">
        <w:tc>
          <w:tcPr>
            <w:tcW w:w="2708" w:type="dxa"/>
            <w:tcBorders>
              <w:top w:val="single" w:sz="4" w:space="0" w:color="000000"/>
            </w:tcBorders>
            <w:shd w:val="clear" w:color="auto" w:fill="auto"/>
            <w:tcPrChange w:id="42" w:author="Szymon Mikolajczyk" w:date="2020-06-08T14:24:00Z">
              <w:tcPr>
                <w:tcW w:w="3337" w:type="dxa"/>
                <w:tcBorders>
                  <w:top w:val="single" w:sz="4" w:space="0" w:color="000000"/>
                </w:tcBorders>
                <w:shd w:val="clear" w:color="auto" w:fill="auto"/>
              </w:tcPr>
            </w:tcPrChange>
          </w:tcPr>
          <w:p w14:paraId="2FFC17E0" w14:textId="77777777" w:rsidR="002D24CD" w:rsidRPr="00BC5484" w:rsidRDefault="002D24CD" w:rsidP="002D24CD">
            <w:pPr>
              <w:jc w:val="center"/>
              <w:rPr>
                <w:rFonts w:cs="Arial"/>
                <w:szCs w:val="22"/>
              </w:rPr>
            </w:pPr>
            <w:r w:rsidRPr="00BC5484">
              <w:rPr>
                <w:rFonts w:cs="Arial"/>
                <w:szCs w:val="22"/>
              </w:rPr>
              <w:t>01/01/2017 – 31/12/2017</w:t>
            </w:r>
          </w:p>
        </w:tc>
        <w:tc>
          <w:tcPr>
            <w:tcW w:w="2831" w:type="dxa"/>
            <w:tcBorders>
              <w:top w:val="single" w:sz="4" w:space="0" w:color="000000"/>
            </w:tcBorders>
            <w:shd w:val="clear" w:color="auto" w:fill="auto"/>
            <w:tcPrChange w:id="43" w:author="Szymon Mikolajczyk" w:date="2020-06-08T14:24:00Z">
              <w:tcPr>
                <w:tcW w:w="3423" w:type="dxa"/>
                <w:tcBorders>
                  <w:top w:val="single" w:sz="4" w:space="0" w:color="000000"/>
                </w:tcBorders>
                <w:shd w:val="clear" w:color="auto" w:fill="auto"/>
              </w:tcPr>
            </w:tcPrChange>
          </w:tcPr>
          <w:p w14:paraId="752CC77C" w14:textId="77777777" w:rsidR="002D24CD" w:rsidRPr="00BC5484" w:rsidRDefault="002D24CD" w:rsidP="002D24CD">
            <w:pPr>
              <w:jc w:val="center"/>
              <w:rPr>
                <w:rFonts w:cs="Arial"/>
                <w:szCs w:val="22"/>
              </w:rPr>
            </w:pPr>
            <w:r w:rsidRPr="00BC5484">
              <w:rPr>
                <w:rFonts w:cs="Arial"/>
                <w:szCs w:val="22"/>
              </w:rPr>
              <w:t>3,000</w:t>
            </w:r>
          </w:p>
        </w:tc>
        <w:tc>
          <w:tcPr>
            <w:tcW w:w="2050" w:type="dxa"/>
            <w:tcBorders>
              <w:top w:val="single" w:sz="4" w:space="0" w:color="000000"/>
            </w:tcBorders>
            <w:tcPrChange w:id="44" w:author="Szymon Mikolajczyk" w:date="2020-06-08T14:24:00Z">
              <w:tcPr>
                <w:tcW w:w="2879" w:type="dxa"/>
                <w:tcBorders>
                  <w:top w:val="single" w:sz="4" w:space="0" w:color="000000"/>
                </w:tcBorders>
              </w:tcPr>
            </w:tcPrChange>
          </w:tcPr>
          <w:p w14:paraId="65154469" w14:textId="16AF2309" w:rsidR="002D24CD" w:rsidRPr="00BC5484" w:rsidRDefault="002D24CD" w:rsidP="002D24CD">
            <w:pPr>
              <w:jc w:val="center"/>
              <w:rPr>
                <w:ins w:id="45" w:author="Szymon Mikolajczyk" w:date="2020-06-08T14:24:00Z"/>
                <w:rFonts w:cs="Arial"/>
                <w:szCs w:val="22"/>
              </w:rPr>
            </w:pPr>
            <w:ins w:id="46" w:author="Szymon Mikolajczyk" w:date="2020-06-08T14:25:00Z">
              <w:r w:rsidRPr="00BC5484">
                <w:rPr>
                  <w:rFonts w:cs="Arial"/>
                  <w:szCs w:val="22"/>
                </w:rPr>
                <w:t>3,000</w:t>
              </w:r>
            </w:ins>
          </w:p>
        </w:tc>
        <w:tc>
          <w:tcPr>
            <w:tcW w:w="2050" w:type="dxa"/>
            <w:tcBorders>
              <w:top w:val="single" w:sz="4" w:space="0" w:color="000000"/>
            </w:tcBorders>
            <w:tcPrChange w:id="47" w:author="Szymon Mikolajczyk" w:date="2020-06-08T14:24:00Z">
              <w:tcPr>
                <w:tcW w:w="2879" w:type="dxa"/>
                <w:tcBorders>
                  <w:top w:val="single" w:sz="4" w:space="0" w:color="000000"/>
                </w:tcBorders>
              </w:tcPr>
            </w:tcPrChange>
          </w:tcPr>
          <w:p w14:paraId="1190C0D5" w14:textId="31315C14" w:rsidR="002D24CD" w:rsidRPr="00BC5484" w:rsidRDefault="002D24CD" w:rsidP="002D24CD">
            <w:pPr>
              <w:jc w:val="center"/>
              <w:rPr>
                <w:ins w:id="48" w:author="Szymon Mikolajczyk" w:date="2020-06-08T14:24:00Z"/>
                <w:rFonts w:cs="Arial"/>
                <w:szCs w:val="22"/>
              </w:rPr>
            </w:pPr>
            <w:ins w:id="49" w:author="Szymon Mikolajczyk" w:date="2020-06-08T14:25:00Z">
              <w:r>
                <w:rPr>
                  <w:rFonts w:cs="Arial"/>
                  <w:szCs w:val="22"/>
                </w:rPr>
                <w:t>0</w:t>
              </w:r>
            </w:ins>
          </w:p>
        </w:tc>
      </w:tr>
      <w:tr w:rsidR="002D24CD" w:rsidRPr="00BC5484" w14:paraId="36F6F9C4" w14:textId="7942763B" w:rsidTr="002D24CD">
        <w:tc>
          <w:tcPr>
            <w:tcW w:w="2708" w:type="dxa"/>
            <w:shd w:val="clear" w:color="auto" w:fill="auto"/>
            <w:tcPrChange w:id="50" w:author="Szymon Mikolajczyk" w:date="2020-06-08T14:24:00Z">
              <w:tcPr>
                <w:tcW w:w="3337" w:type="dxa"/>
                <w:shd w:val="clear" w:color="auto" w:fill="auto"/>
              </w:tcPr>
            </w:tcPrChange>
          </w:tcPr>
          <w:p w14:paraId="2D08D146" w14:textId="77777777" w:rsidR="002D24CD" w:rsidRPr="00BC5484" w:rsidRDefault="002D24CD" w:rsidP="002D24CD">
            <w:pPr>
              <w:jc w:val="center"/>
              <w:rPr>
                <w:rFonts w:cs="Arial"/>
                <w:szCs w:val="22"/>
              </w:rPr>
            </w:pPr>
            <w:r w:rsidRPr="00BC5484">
              <w:rPr>
                <w:rFonts w:cs="Arial"/>
                <w:szCs w:val="22"/>
              </w:rPr>
              <w:t>01/01/2018 – 31/12/2018</w:t>
            </w:r>
          </w:p>
        </w:tc>
        <w:tc>
          <w:tcPr>
            <w:tcW w:w="2831" w:type="dxa"/>
            <w:shd w:val="clear" w:color="auto" w:fill="auto"/>
            <w:tcPrChange w:id="51" w:author="Szymon Mikolajczyk" w:date="2020-06-08T14:24:00Z">
              <w:tcPr>
                <w:tcW w:w="3423" w:type="dxa"/>
                <w:shd w:val="clear" w:color="auto" w:fill="auto"/>
              </w:tcPr>
            </w:tcPrChange>
          </w:tcPr>
          <w:p w14:paraId="465145FE" w14:textId="77777777" w:rsidR="002D24CD" w:rsidRPr="00BC5484" w:rsidRDefault="002D24CD" w:rsidP="002D24CD">
            <w:pPr>
              <w:jc w:val="center"/>
              <w:rPr>
                <w:rFonts w:cs="Arial"/>
                <w:szCs w:val="22"/>
              </w:rPr>
            </w:pPr>
            <w:r w:rsidRPr="00BC5484">
              <w:rPr>
                <w:rFonts w:cs="Arial"/>
                <w:szCs w:val="22"/>
              </w:rPr>
              <w:t>6,000</w:t>
            </w:r>
          </w:p>
        </w:tc>
        <w:tc>
          <w:tcPr>
            <w:tcW w:w="2050" w:type="dxa"/>
            <w:tcPrChange w:id="52" w:author="Szymon Mikolajczyk" w:date="2020-06-08T14:24:00Z">
              <w:tcPr>
                <w:tcW w:w="2879" w:type="dxa"/>
              </w:tcPr>
            </w:tcPrChange>
          </w:tcPr>
          <w:p w14:paraId="0513DB1D" w14:textId="57DFC6BE" w:rsidR="002D24CD" w:rsidRPr="00BC5484" w:rsidRDefault="002D24CD" w:rsidP="002D24CD">
            <w:pPr>
              <w:jc w:val="center"/>
              <w:rPr>
                <w:ins w:id="53" w:author="Szymon Mikolajczyk" w:date="2020-06-08T14:24:00Z"/>
                <w:rFonts w:cs="Arial"/>
                <w:szCs w:val="22"/>
              </w:rPr>
            </w:pPr>
            <w:ins w:id="54" w:author="Szymon Mikolajczyk" w:date="2020-06-08T14:25:00Z">
              <w:r w:rsidRPr="00BC5484">
                <w:rPr>
                  <w:rFonts w:cs="Arial"/>
                  <w:szCs w:val="22"/>
                </w:rPr>
                <w:t>6,000</w:t>
              </w:r>
            </w:ins>
          </w:p>
        </w:tc>
        <w:tc>
          <w:tcPr>
            <w:tcW w:w="2050" w:type="dxa"/>
            <w:tcPrChange w:id="55" w:author="Szymon Mikolajczyk" w:date="2020-06-08T14:24:00Z">
              <w:tcPr>
                <w:tcW w:w="2879" w:type="dxa"/>
              </w:tcPr>
            </w:tcPrChange>
          </w:tcPr>
          <w:p w14:paraId="05BEA0E2" w14:textId="4DA631FF" w:rsidR="002D24CD" w:rsidRPr="00BC5484" w:rsidRDefault="002D24CD" w:rsidP="002D24CD">
            <w:pPr>
              <w:jc w:val="center"/>
              <w:rPr>
                <w:ins w:id="56" w:author="Szymon Mikolajczyk" w:date="2020-06-08T14:24:00Z"/>
                <w:rFonts w:cs="Arial"/>
                <w:szCs w:val="22"/>
              </w:rPr>
            </w:pPr>
            <w:ins w:id="57" w:author="Szymon Mikolajczyk" w:date="2020-06-08T14:25:00Z">
              <w:r>
                <w:rPr>
                  <w:rFonts w:cs="Arial"/>
                  <w:szCs w:val="22"/>
                </w:rPr>
                <w:t>0</w:t>
              </w:r>
            </w:ins>
          </w:p>
        </w:tc>
      </w:tr>
      <w:tr w:rsidR="002D24CD" w:rsidRPr="00BC5484" w14:paraId="76B82784" w14:textId="7D2EC3DB" w:rsidTr="002D24CD">
        <w:tc>
          <w:tcPr>
            <w:tcW w:w="2708" w:type="dxa"/>
            <w:shd w:val="clear" w:color="auto" w:fill="auto"/>
            <w:tcPrChange w:id="58" w:author="Szymon Mikolajczyk" w:date="2020-06-08T14:24:00Z">
              <w:tcPr>
                <w:tcW w:w="3337" w:type="dxa"/>
                <w:shd w:val="clear" w:color="auto" w:fill="auto"/>
              </w:tcPr>
            </w:tcPrChange>
          </w:tcPr>
          <w:p w14:paraId="3BD89B89" w14:textId="77777777" w:rsidR="002D24CD" w:rsidRPr="00BC5484" w:rsidRDefault="002D24CD" w:rsidP="002D24CD">
            <w:pPr>
              <w:jc w:val="center"/>
              <w:rPr>
                <w:rFonts w:cs="Arial"/>
                <w:szCs w:val="22"/>
              </w:rPr>
            </w:pPr>
            <w:r w:rsidRPr="00BC5484">
              <w:rPr>
                <w:rFonts w:cs="Arial"/>
                <w:szCs w:val="22"/>
              </w:rPr>
              <w:t>01/01/2019 – 31/12/2019</w:t>
            </w:r>
          </w:p>
        </w:tc>
        <w:tc>
          <w:tcPr>
            <w:tcW w:w="2831" w:type="dxa"/>
            <w:shd w:val="clear" w:color="auto" w:fill="auto"/>
            <w:tcPrChange w:id="59" w:author="Szymon Mikolajczyk" w:date="2020-06-08T14:24:00Z">
              <w:tcPr>
                <w:tcW w:w="3423" w:type="dxa"/>
                <w:shd w:val="clear" w:color="auto" w:fill="auto"/>
              </w:tcPr>
            </w:tcPrChange>
          </w:tcPr>
          <w:p w14:paraId="7FD3AD9C" w14:textId="77777777" w:rsidR="002D24CD" w:rsidRPr="00BC5484" w:rsidRDefault="002D24CD" w:rsidP="002D24CD">
            <w:pPr>
              <w:jc w:val="center"/>
              <w:rPr>
                <w:rFonts w:cs="Arial"/>
                <w:szCs w:val="22"/>
              </w:rPr>
            </w:pPr>
            <w:r w:rsidRPr="00BC5484">
              <w:rPr>
                <w:rFonts w:cs="Arial"/>
                <w:szCs w:val="22"/>
              </w:rPr>
              <w:t>9,500</w:t>
            </w:r>
          </w:p>
        </w:tc>
        <w:tc>
          <w:tcPr>
            <w:tcW w:w="2050" w:type="dxa"/>
            <w:tcPrChange w:id="60" w:author="Szymon Mikolajczyk" w:date="2020-06-08T14:24:00Z">
              <w:tcPr>
                <w:tcW w:w="2879" w:type="dxa"/>
              </w:tcPr>
            </w:tcPrChange>
          </w:tcPr>
          <w:p w14:paraId="7FD43036" w14:textId="3ED842E3" w:rsidR="002D24CD" w:rsidRPr="00BC5484" w:rsidRDefault="002D24CD" w:rsidP="002D24CD">
            <w:pPr>
              <w:jc w:val="center"/>
              <w:rPr>
                <w:ins w:id="61" w:author="Szymon Mikolajczyk" w:date="2020-06-08T14:24:00Z"/>
                <w:rFonts w:cs="Arial"/>
                <w:szCs w:val="22"/>
              </w:rPr>
            </w:pPr>
            <w:ins w:id="62" w:author="Szymon Mikolajczyk" w:date="2020-06-08T14:25:00Z">
              <w:r w:rsidRPr="00BC5484">
                <w:rPr>
                  <w:rFonts w:cs="Arial"/>
                  <w:szCs w:val="22"/>
                </w:rPr>
                <w:t>9,500</w:t>
              </w:r>
            </w:ins>
          </w:p>
        </w:tc>
        <w:tc>
          <w:tcPr>
            <w:tcW w:w="2050" w:type="dxa"/>
            <w:tcPrChange w:id="63" w:author="Szymon Mikolajczyk" w:date="2020-06-08T14:24:00Z">
              <w:tcPr>
                <w:tcW w:w="2879" w:type="dxa"/>
              </w:tcPr>
            </w:tcPrChange>
          </w:tcPr>
          <w:p w14:paraId="061CACE3" w14:textId="7BD8EF75" w:rsidR="002D24CD" w:rsidRPr="00BC5484" w:rsidRDefault="002D24CD" w:rsidP="002D24CD">
            <w:pPr>
              <w:jc w:val="center"/>
              <w:rPr>
                <w:ins w:id="64" w:author="Szymon Mikolajczyk" w:date="2020-06-08T14:24:00Z"/>
                <w:rFonts w:cs="Arial"/>
                <w:szCs w:val="22"/>
              </w:rPr>
            </w:pPr>
            <w:ins w:id="65" w:author="Szymon Mikolajczyk" w:date="2020-06-08T14:25:00Z">
              <w:r>
                <w:rPr>
                  <w:rFonts w:cs="Arial"/>
                  <w:szCs w:val="22"/>
                </w:rPr>
                <w:t>0</w:t>
              </w:r>
            </w:ins>
          </w:p>
        </w:tc>
      </w:tr>
      <w:tr w:rsidR="002D24CD" w:rsidRPr="00BC5484" w14:paraId="7D244EF2" w14:textId="15212B8D" w:rsidTr="002D24CD">
        <w:tc>
          <w:tcPr>
            <w:tcW w:w="2708" w:type="dxa"/>
            <w:shd w:val="clear" w:color="auto" w:fill="auto"/>
            <w:tcPrChange w:id="66" w:author="Szymon Mikolajczyk" w:date="2020-06-08T14:24:00Z">
              <w:tcPr>
                <w:tcW w:w="3337" w:type="dxa"/>
                <w:shd w:val="clear" w:color="auto" w:fill="auto"/>
              </w:tcPr>
            </w:tcPrChange>
          </w:tcPr>
          <w:p w14:paraId="11D0D7E2" w14:textId="77777777" w:rsidR="002D24CD" w:rsidRPr="00BC5484" w:rsidRDefault="002D24CD" w:rsidP="002D24CD">
            <w:pPr>
              <w:jc w:val="center"/>
              <w:rPr>
                <w:rFonts w:cs="Arial"/>
                <w:szCs w:val="22"/>
              </w:rPr>
            </w:pPr>
            <w:r w:rsidRPr="00BC5484">
              <w:rPr>
                <w:rFonts w:cs="Arial"/>
                <w:szCs w:val="22"/>
              </w:rPr>
              <w:t>01/01/2020 – 31/12/2020</w:t>
            </w:r>
          </w:p>
        </w:tc>
        <w:tc>
          <w:tcPr>
            <w:tcW w:w="2831" w:type="dxa"/>
            <w:shd w:val="clear" w:color="auto" w:fill="auto"/>
            <w:tcPrChange w:id="67" w:author="Szymon Mikolajczyk" w:date="2020-06-08T14:24:00Z">
              <w:tcPr>
                <w:tcW w:w="3423" w:type="dxa"/>
                <w:shd w:val="clear" w:color="auto" w:fill="auto"/>
              </w:tcPr>
            </w:tcPrChange>
          </w:tcPr>
          <w:p w14:paraId="13F6C65B" w14:textId="77777777" w:rsidR="002D24CD" w:rsidRPr="00BC5484" w:rsidRDefault="002D24CD" w:rsidP="002D24CD">
            <w:pPr>
              <w:jc w:val="center"/>
              <w:rPr>
                <w:rFonts w:cs="Arial"/>
                <w:szCs w:val="22"/>
              </w:rPr>
            </w:pPr>
            <w:r w:rsidRPr="00BC5484">
              <w:rPr>
                <w:rFonts w:cs="Arial"/>
                <w:szCs w:val="22"/>
              </w:rPr>
              <w:t>13,000</w:t>
            </w:r>
          </w:p>
        </w:tc>
        <w:tc>
          <w:tcPr>
            <w:tcW w:w="2050" w:type="dxa"/>
            <w:tcPrChange w:id="68" w:author="Szymon Mikolajczyk" w:date="2020-06-08T14:24:00Z">
              <w:tcPr>
                <w:tcW w:w="2879" w:type="dxa"/>
              </w:tcPr>
            </w:tcPrChange>
          </w:tcPr>
          <w:p w14:paraId="661BAE20" w14:textId="4F3747A8" w:rsidR="002D24CD" w:rsidRPr="00BC5484" w:rsidRDefault="002D24CD" w:rsidP="002D24CD">
            <w:pPr>
              <w:jc w:val="center"/>
              <w:rPr>
                <w:ins w:id="69" w:author="Szymon Mikolajczyk" w:date="2020-06-08T14:24:00Z"/>
                <w:rFonts w:cs="Arial"/>
                <w:szCs w:val="22"/>
              </w:rPr>
            </w:pPr>
            <w:ins w:id="70" w:author="Szymon Mikolajczyk" w:date="2020-06-08T14:25:00Z">
              <w:r w:rsidRPr="00BC5484">
                <w:rPr>
                  <w:rFonts w:cs="Arial"/>
                  <w:szCs w:val="22"/>
                </w:rPr>
                <w:t>1</w:t>
              </w:r>
            </w:ins>
            <w:ins w:id="71" w:author="Szymon Mikolajczyk" w:date="2020-06-08T14:26:00Z">
              <w:r>
                <w:rPr>
                  <w:rFonts w:cs="Arial"/>
                  <w:szCs w:val="22"/>
                </w:rPr>
                <w:t>2</w:t>
              </w:r>
            </w:ins>
            <w:ins w:id="72" w:author="Szymon Mikolajczyk" w:date="2020-06-08T14:25:00Z">
              <w:r w:rsidRPr="00BC5484">
                <w:rPr>
                  <w:rFonts w:cs="Arial"/>
                  <w:szCs w:val="22"/>
                </w:rPr>
                <w:t>,</w:t>
              </w:r>
            </w:ins>
            <w:ins w:id="73" w:author="Szymon Mikolajczyk" w:date="2020-06-08T14:26:00Z">
              <w:r>
                <w:rPr>
                  <w:rFonts w:cs="Arial"/>
                  <w:szCs w:val="22"/>
                </w:rPr>
                <w:t>9</w:t>
              </w:r>
            </w:ins>
            <w:ins w:id="74" w:author="Szymon Mikolajczyk" w:date="2020-06-11T09:18:00Z">
              <w:r w:rsidR="00F055BA">
                <w:rPr>
                  <w:rFonts w:cs="Arial"/>
                  <w:szCs w:val="22"/>
                </w:rPr>
                <w:t>5</w:t>
              </w:r>
            </w:ins>
            <w:ins w:id="75" w:author="Szymon Mikolajczyk" w:date="2020-06-08T14:25:00Z">
              <w:r w:rsidRPr="00BC5484">
                <w:rPr>
                  <w:rFonts w:cs="Arial"/>
                  <w:szCs w:val="22"/>
                </w:rPr>
                <w:t>0</w:t>
              </w:r>
            </w:ins>
          </w:p>
        </w:tc>
        <w:tc>
          <w:tcPr>
            <w:tcW w:w="2050" w:type="dxa"/>
            <w:tcPrChange w:id="76" w:author="Szymon Mikolajczyk" w:date="2020-06-08T14:24:00Z">
              <w:tcPr>
                <w:tcW w:w="2879" w:type="dxa"/>
              </w:tcPr>
            </w:tcPrChange>
          </w:tcPr>
          <w:p w14:paraId="349084B5" w14:textId="049BF844" w:rsidR="002D24CD" w:rsidRPr="00BC5484" w:rsidRDefault="001870EA" w:rsidP="002D24CD">
            <w:pPr>
              <w:jc w:val="center"/>
              <w:rPr>
                <w:ins w:id="77" w:author="Szymon Mikolajczyk" w:date="2020-06-08T14:24:00Z"/>
                <w:rFonts w:cs="Arial"/>
                <w:szCs w:val="22"/>
              </w:rPr>
            </w:pPr>
            <w:ins w:id="78" w:author="Szymon Mikolajczyk" w:date="2020-06-11T09:17:00Z">
              <w:r>
                <w:rPr>
                  <w:rFonts w:cs="Arial"/>
                  <w:szCs w:val="22"/>
                </w:rPr>
                <w:t>50</w:t>
              </w:r>
            </w:ins>
          </w:p>
        </w:tc>
      </w:tr>
      <w:tr w:rsidR="002D24CD" w:rsidRPr="00BC5484" w14:paraId="50CB0668" w14:textId="273FEE58" w:rsidTr="002D24CD">
        <w:tc>
          <w:tcPr>
            <w:tcW w:w="2708" w:type="dxa"/>
            <w:shd w:val="clear" w:color="auto" w:fill="auto"/>
            <w:tcPrChange w:id="79" w:author="Szymon Mikolajczyk" w:date="2020-06-08T14:24:00Z">
              <w:tcPr>
                <w:tcW w:w="3337" w:type="dxa"/>
                <w:shd w:val="clear" w:color="auto" w:fill="auto"/>
              </w:tcPr>
            </w:tcPrChange>
          </w:tcPr>
          <w:p w14:paraId="74F59B76" w14:textId="77777777" w:rsidR="002D24CD" w:rsidRPr="00BC5484" w:rsidRDefault="002D24CD" w:rsidP="002D24CD">
            <w:pPr>
              <w:jc w:val="center"/>
              <w:rPr>
                <w:rFonts w:cs="Arial"/>
                <w:szCs w:val="22"/>
              </w:rPr>
            </w:pPr>
            <w:r w:rsidRPr="00BC5484">
              <w:rPr>
                <w:rFonts w:cs="Arial"/>
                <w:szCs w:val="22"/>
              </w:rPr>
              <w:t>01/01/2021 – 31/12/2021</w:t>
            </w:r>
          </w:p>
        </w:tc>
        <w:tc>
          <w:tcPr>
            <w:tcW w:w="2831" w:type="dxa"/>
            <w:shd w:val="clear" w:color="auto" w:fill="auto"/>
            <w:tcPrChange w:id="80" w:author="Szymon Mikolajczyk" w:date="2020-06-08T14:24:00Z">
              <w:tcPr>
                <w:tcW w:w="3423" w:type="dxa"/>
                <w:shd w:val="clear" w:color="auto" w:fill="auto"/>
              </w:tcPr>
            </w:tcPrChange>
          </w:tcPr>
          <w:p w14:paraId="0D5A0052" w14:textId="77777777" w:rsidR="002D24CD" w:rsidRPr="00BC5484" w:rsidRDefault="002D24CD" w:rsidP="002D24CD">
            <w:pPr>
              <w:jc w:val="center"/>
              <w:rPr>
                <w:rFonts w:cs="Arial"/>
                <w:szCs w:val="22"/>
              </w:rPr>
            </w:pPr>
            <w:r w:rsidRPr="00BC5484">
              <w:rPr>
                <w:rFonts w:cs="Arial"/>
                <w:szCs w:val="22"/>
              </w:rPr>
              <w:t>16,500</w:t>
            </w:r>
          </w:p>
        </w:tc>
        <w:tc>
          <w:tcPr>
            <w:tcW w:w="2050" w:type="dxa"/>
            <w:tcPrChange w:id="81" w:author="Szymon Mikolajczyk" w:date="2020-06-08T14:24:00Z">
              <w:tcPr>
                <w:tcW w:w="2879" w:type="dxa"/>
              </w:tcPr>
            </w:tcPrChange>
          </w:tcPr>
          <w:p w14:paraId="7C459541" w14:textId="19497774" w:rsidR="002D24CD" w:rsidRPr="00BC5484" w:rsidRDefault="002D24CD" w:rsidP="002D24CD">
            <w:pPr>
              <w:jc w:val="center"/>
              <w:rPr>
                <w:ins w:id="82" w:author="Szymon Mikolajczyk" w:date="2020-06-08T14:24:00Z"/>
                <w:rFonts w:cs="Arial"/>
                <w:szCs w:val="22"/>
              </w:rPr>
            </w:pPr>
            <w:ins w:id="83" w:author="Szymon Mikolajczyk" w:date="2020-06-08T14:25:00Z">
              <w:r w:rsidRPr="00BC5484">
                <w:rPr>
                  <w:rFonts w:cs="Arial"/>
                  <w:szCs w:val="22"/>
                </w:rPr>
                <w:t>16,</w:t>
              </w:r>
            </w:ins>
            <w:ins w:id="84" w:author="Szymon Mikolajczyk" w:date="2020-06-11T09:18:00Z">
              <w:r w:rsidR="00F055BA">
                <w:rPr>
                  <w:rFonts w:cs="Arial"/>
                  <w:szCs w:val="22"/>
                </w:rPr>
                <w:t>2</w:t>
              </w:r>
            </w:ins>
            <w:ins w:id="85" w:author="Szymon Mikolajczyk" w:date="2020-06-08T14:25:00Z">
              <w:r w:rsidRPr="00BC5484">
                <w:rPr>
                  <w:rFonts w:cs="Arial"/>
                  <w:szCs w:val="22"/>
                </w:rPr>
                <w:t>00</w:t>
              </w:r>
            </w:ins>
          </w:p>
        </w:tc>
        <w:tc>
          <w:tcPr>
            <w:tcW w:w="2050" w:type="dxa"/>
            <w:tcPrChange w:id="86" w:author="Szymon Mikolajczyk" w:date="2020-06-08T14:24:00Z">
              <w:tcPr>
                <w:tcW w:w="2879" w:type="dxa"/>
              </w:tcPr>
            </w:tcPrChange>
          </w:tcPr>
          <w:p w14:paraId="5AA77099" w14:textId="7820C888" w:rsidR="002D24CD" w:rsidRPr="00BC5484" w:rsidRDefault="001870EA" w:rsidP="002D24CD">
            <w:pPr>
              <w:jc w:val="center"/>
              <w:rPr>
                <w:ins w:id="87" w:author="Szymon Mikolajczyk" w:date="2020-06-08T14:24:00Z"/>
                <w:rFonts w:cs="Arial"/>
                <w:szCs w:val="22"/>
              </w:rPr>
            </w:pPr>
            <w:ins w:id="88" w:author="Szymon Mikolajczyk" w:date="2020-06-11T09:17:00Z">
              <w:r>
                <w:rPr>
                  <w:rFonts w:cs="Arial"/>
                  <w:szCs w:val="22"/>
                </w:rPr>
                <w:t>3</w:t>
              </w:r>
            </w:ins>
            <w:ins w:id="89" w:author="Szymon Mikolajczyk" w:date="2020-06-08T14:25:00Z">
              <w:r w:rsidR="002D24CD">
                <w:rPr>
                  <w:rFonts w:cs="Arial"/>
                  <w:szCs w:val="22"/>
                </w:rPr>
                <w:t>00</w:t>
              </w:r>
            </w:ins>
          </w:p>
        </w:tc>
      </w:tr>
      <w:tr w:rsidR="002D24CD" w:rsidRPr="00BC5484" w14:paraId="016B86AC" w14:textId="6497741F" w:rsidTr="002D24CD">
        <w:tc>
          <w:tcPr>
            <w:tcW w:w="2708" w:type="dxa"/>
            <w:shd w:val="clear" w:color="auto" w:fill="auto"/>
            <w:tcPrChange w:id="90" w:author="Szymon Mikolajczyk" w:date="2020-06-08T14:24:00Z">
              <w:tcPr>
                <w:tcW w:w="3337" w:type="dxa"/>
                <w:shd w:val="clear" w:color="auto" w:fill="auto"/>
              </w:tcPr>
            </w:tcPrChange>
          </w:tcPr>
          <w:p w14:paraId="17C19B9A" w14:textId="77777777" w:rsidR="002D24CD" w:rsidRPr="00BC5484" w:rsidRDefault="002D24CD" w:rsidP="002D24CD">
            <w:pPr>
              <w:jc w:val="center"/>
              <w:rPr>
                <w:rFonts w:cs="Arial"/>
                <w:szCs w:val="22"/>
              </w:rPr>
            </w:pPr>
            <w:r w:rsidRPr="00BC5484">
              <w:rPr>
                <w:rFonts w:cs="Arial"/>
                <w:szCs w:val="22"/>
              </w:rPr>
              <w:t>01/01/2022 – 31/12/2022</w:t>
            </w:r>
          </w:p>
        </w:tc>
        <w:tc>
          <w:tcPr>
            <w:tcW w:w="2831" w:type="dxa"/>
            <w:shd w:val="clear" w:color="auto" w:fill="auto"/>
            <w:tcPrChange w:id="91" w:author="Szymon Mikolajczyk" w:date="2020-06-08T14:24:00Z">
              <w:tcPr>
                <w:tcW w:w="3423" w:type="dxa"/>
                <w:shd w:val="clear" w:color="auto" w:fill="auto"/>
              </w:tcPr>
            </w:tcPrChange>
          </w:tcPr>
          <w:p w14:paraId="797B11EC" w14:textId="77777777" w:rsidR="002D24CD" w:rsidRPr="00BC5484" w:rsidRDefault="002D24CD" w:rsidP="002D24CD">
            <w:pPr>
              <w:jc w:val="center"/>
              <w:rPr>
                <w:rFonts w:cs="Arial"/>
                <w:szCs w:val="22"/>
              </w:rPr>
            </w:pPr>
            <w:r w:rsidRPr="00BC5484">
              <w:rPr>
                <w:rFonts w:cs="Arial"/>
                <w:szCs w:val="22"/>
              </w:rPr>
              <w:t>20,000</w:t>
            </w:r>
          </w:p>
        </w:tc>
        <w:tc>
          <w:tcPr>
            <w:tcW w:w="2050" w:type="dxa"/>
            <w:tcPrChange w:id="92" w:author="Szymon Mikolajczyk" w:date="2020-06-08T14:24:00Z">
              <w:tcPr>
                <w:tcW w:w="2879" w:type="dxa"/>
              </w:tcPr>
            </w:tcPrChange>
          </w:tcPr>
          <w:p w14:paraId="6BF80E16" w14:textId="0746393F" w:rsidR="002D24CD" w:rsidRPr="00BC5484" w:rsidRDefault="002D24CD" w:rsidP="002D24CD">
            <w:pPr>
              <w:jc w:val="center"/>
              <w:rPr>
                <w:ins w:id="93" w:author="Szymon Mikolajczyk" w:date="2020-06-08T14:24:00Z"/>
                <w:rFonts w:cs="Arial"/>
                <w:szCs w:val="22"/>
              </w:rPr>
            </w:pPr>
            <w:ins w:id="94" w:author="Szymon Mikolajczyk" w:date="2020-06-08T14:26:00Z">
              <w:r>
                <w:rPr>
                  <w:rFonts w:cs="Arial"/>
                  <w:szCs w:val="22"/>
                </w:rPr>
                <w:t>19</w:t>
              </w:r>
            </w:ins>
            <w:ins w:id="95" w:author="Szymon Mikolajczyk" w:date="2020-06-08T14:25:00Z">
              <w:r w:rsidRPr="00BC5484">
                <w:rPr>
                  <w:rFonts w:cs="Arial"/>
                  <w:szCs w:val="22"/>
                </w:rPr>
                <w:t>,</w:t>
              </w:r>
            </w:ins>
            <w:ins w:id="96" w:author="Szymon Mikolajczyk" w:date="2020-06-11T09:18:00Z">
              <w:r w:rsidR="00F055BA">
                <w:rPr>
                  <w:rFonts w:cs="Arial"/>
                  <w:szCs w:val="22"/>
                </w:rPr>
                <w:t>3</w:t>
              </w:r>
            </w:ins>
            <w:ins w:id="97" w:author="Szymon Mikolajczyk" w:date="2020-06-08T14:25:00Z">
              <w:r w:rsidRPr="00BC5484">
                <w:rPr>
                  <w:rFonts w:cs="Arial"/>
                  <w:szCs w:val="22"/>
                </w:rPr>
                <w:t>00</w:t>
              </w:r>
            </w:ins>
          </w:p>
        </w:tc>
        <w:tc>
          <w:tcPr>
            <w:tcW w:w="2050" w:type="dxa"/>
            <w:tcPrChange w:id="98" w:author="Szymon Mikolajczyk" w:date="2020-06-08T14:24:00Z">
              <w:tcPr>
                <w:tcW w:w="2879" w:type="dxa"/>
              </w:tcPr>
            </w:tcPrChange>
          </w:tcPr>
          <w:p w14:paraId="214EC199" w14:textId="27B37B8F" w:rsidR="002D24CD" w:rsidRPr="00BC5484" w:rsidRDefault="001870EA" w:rsidP="002D24CD">
            <w:pPr>
              <w:jc w:val="center"/>
              <w:rPr>
                <w:ins w:id="99" w:author="Szymon Mikolajczyk" w:date="2020-06-08T14:24:00Z"/>
                <w:rFonts w:cs="Arial"/>
                <w:szCs w:val="22"/>
              </w:rPr>
            </w:pPr>
            <w:ins w:id="100" w:author="Szymon Mikolajczyk" w:date="2020-06-11T09:17:00Z">
              <w:r>
                <w:rPr>
                  <w:rFonts w:cs="Arial"/>
                  <w:szCs w:val="22"/>
                </w:rPr>
                <w:t>7</w:t>
              </w:r>
            </w:ins>
            <w:ins w:id="101" w:author="Szymon Mikolajczyk" w:date="2020-06-08T14:25:00Z">
              <w:r w:rsidR="002D24CD">
                <w:rPr>
                  <w:rFonts w:cs="Arial"/>
                  <w:szCs w:val="22"/>
                </w:rPr>
                <w:t>00</w:t>
              </w:r>
            </w:ins>
          </w:p>
        </w:tc>
      </w:tr>
      <w:tr w:rsidR="002D24CD" w:rsidRPr="00BC5484" w14:paraId="46317603" w14:textId="6565D97B" w:rsidTr="002D24CD">
        <w:tc>
          <w:tcPr>
            <w:tcW w:w="2708" w:type="dxa"/>
            <w:tcBorders>
              <w:bottom w:val="single" w:sz="4" w:space="0" w:color="000000"/>
            </w:tcBorders>
            <w:shd w:val="clear" w:color="auto" w:fill="auto"/>
            <w:tcPrChange w:id="102" w:author="Szymon Mikolajczyk" w:date="2020-06-08T14:24:00Z">
              <w:tcPr>
                <w:tcW w:w="3337" w:type="dxa"/>
                <w:tcBorders>
                  <w:bottom w:val="single" w:sz="4" w:space="0" w:color="000000"/>
                </w:tcBorders>
                <w:shd w:val="clear" w:color="auto" w:fill="auto"/>
              </w:tcPr>
            </w:tcPrChange>
          </w:tcPr>
          <w:p w14:paraId="151A1262" w14:textId="77777777" w:rsidR="002D24CD" w:rsidRPr="00BC5484" w:rsidRDefault="002D24CD" w:rsidP="002D24CD">
            <w:pPr>
              <w:jc w:val="center"/>
              <w:rPr>
                <w:rFonts w:cs="Arial"/>
                <w:szCs w:val="22"/>
              </w:rPr>
            </w:pPr>
            <w:r w:rsidRPr="00BC5484">
              <w:rPr>
                <w:rFonts w:cs="Arial"/>
                <w:szCs w:val="22"/>
              </w:rPr>
              <w:t>01/01/2023 – 31/12/2023</w:t>
            </w:r>
          </w:p>
        </w:tc>
        <w:tc>
          <w:tcPr>
            <w:tcW w:w="2831" w:type="dxa"/>
            <w:tcBorders>
              <w:bottom w:val="single" w:sz="4" w:space="0" w:color="000000"/>
            </w:tcBorders>
            <w:shd w:val="clear" w:color="auto" w:fill="auto"/>
            <w:tcPrChange w:id="103" w:author="Szymon Mikolajczyk" w:date="2020-06-08T14:24:00Z">
              <w:tcPr>
                <w:tcW w:w="3423" w:type="dxa"/>
                <w:tcBorders>
                  <w:bottom w:val="single" w:sz="4" w:space="0" w:color="000000"/>
                </w:tcBorders>
                <w:shd w:val="clear" w:color="auto" w:fill="auto"/>
              </w:tcPr>
            </w:tcPrChange>
          </w:tcPr>
          <w:p w14:paraId="243FFF4A" w14:textId="77777777" w:rsidR="002D24CD" w:rsidRPr="00BC5484" w:rsidRDefault="002D24CD" w:rsidP="002D24CD">
            <w:pPr>
              <w:jc w:val="center"/>
              <w:rPr>
                <w:rFonts w:cs="Arial"/>
                <w:szCs w:val="22"/>
              </w:rPr>
            </w:pPr>
            <w:r w:rsidRPr="00BC5484">
              <w:rPr>
                <w:rFonts w:cs="Arial"/>
                <w:szCs w:val="22"/>
              </w:rPr>
              <w:t>0</w:t>
            </w:r>
          </w:p>
        </w:tc>
        <w:tc>
          <w:tcPr>
            <w:tcW w:w="2050" w:type="dxa"/>
            <w:tcBorders>
              <w:bottom w:val="single" w:sz="4" w:space="0" w:color="000000"/>
            </w:tcBorders>
            <w:tcPrChange w:id="104" w:author="Szymon Mikolajczyk" w:date="2020-06-08T14:24:00Z">
              <w:tcPr>
                <w:tcW w:w="2879" w:type="dxa"/>
                <w:tcBorders>
                  <w:bottom w:val="single" w:sz="4" w:space="0" w:color="000000"/>
                </w:tcBorders>
              </w:tcPr>
            </w:tcPrChange>
          </w:tcPr>
          <w:p w14:paraId="32B7A8A3" w14:textId="6610E516" w:rsidR="002D24CD" w:rsidRPr="00BC5484" w:rsidRDefault="002D24CD" w:rsidP="002D24CD">
            <w:pPr>
              <w:jc w:val="center"/>
              <w:rPr>
                <w:ins w:id="105" w:author="Szymon Mikolajczyk" w:date="2020-06-08T14:24:00Z"/>
                <w:rFonts w:cs="Arial"/>
                <w:szCs w:val="22"/>
              </w:rPr>
            </w:pPr>
            <w:ins w:id="106" w:author="Szymon Mikolajczyk" w:date="2020-06-08T14:25:00Z">
              <w:r w:rsidRPr="00BC5484">
                <w:rPr>
                  <w:rFonts w:cs="Arial"/>
                  <w:szCs w:val="22"/>
                </w:rPr>
                <w:t>0</w:t>
              </w:r>
            </w:ins>
          </w:p>
        </w:tc>
        <w:tc>
          <w:tcPr>
            <w:tcW w:w="2050" w:type="dxa"/>
            <w:tcBorders>
              <w:bottom w:val="single" w:sz="4" w:space="0" w:color="000000"/>
            </w:tcBorders>
            <w:tcPrChange w:id="107" w:author="Szymon Mikolajczyk" w:date="2020-06-08T14:24:00Z">
              <w:tcPr>
                <w:tcW w:w="2879" w:type="dxa"/>
                <w:tcBorders>
                  <w:bottom w:val="single" w:sz="4" w:space="0" w:color="000000"/>
                </w:tcBorders>
              </w:tcPr>
            </w:tcPrChange>
          </w:tcPr>
          <w:p w14:paraId="0F5527CB" w14:textId="2099ECEA" w:rsidR="002D24CD" w:rsidRPr="00BC5484" w:rsidRDefault="002D24CD" w:rsidP="002D24CD">
            <w:pPr>
              <w:jc w:val="center"/>
              <w:rPr>
                <w:ins w:id="108" w:author="Szymon Mikolajczyk" w:date="2020-06-08T14:24:00Z"/>
                <w:rFonts w:cs="Arial"/>
                <w:szCs w:val="22"/>
              </w:rPr>
            </w:pPr>
            <w:ins w:id="109" w:author="Szymon Mikolajczyk" w:date="2020-06-08T14:26:00Z">
              <w:r>
                <w:rPr>
                  <w:rFonts w:cs="Arial"/>
                  <w:szCs w:val="22"/>
                </w:rPr>
                <w:t>0</w:t>
              </w:r>
            </w:ins>
          </w:p>
        </w:tc>
      </w:tr>
      <w:tr w:rsidR="002D24CD" w:rsidRPr="00BC5484" w14:paraId="0254FDE3" w14:textId="50E43DA2" w:rsidTr="002D24CD">
        <w:tc>
          <w:tcPr>
            <w:tcW w:w="2708" w:type="dxa"/>
            <w:tcBorders>
              <w:top w:val="single" w:sz="4" w:space="0" w:color="000000"/>
            </w:tcBorders>
            <w:shd w:val="clear" w:color="auto" w:fill="auto"/>
            <w:tcPrChange w:id="110" w:author="Szymon Mikolajczyk" w:date="2020-06-08T14:24:00Z">
              <w:tcPr>
                <w:tcW w:w="3337" w:type="dxa"/>
                <w:tcBorders>
                  <w:top w:val="single" w:sz="4" w:space="0" w:color="000000"/>
                </w:tcBorders>
                <w:shd w:val="clear" w:color="auto" w:fill="auto"/>
              </w:tcPr>
            </w:tcPrChange>
          </w:tcPr>
          <w:p w14:paraId="72893527" w14:textId="77777777" w:rsidR="002D24CD" w:rsidRPr="00BC5484" w:rsidRDefault="002D24CD" w:rsidP="002D24CD">
            <w:pPr>
              <w:jc w:val="center"/>
              <w:rPr>
                <w:rFonts w:cs="Arial"/>
                <w:b/>
                <w:szCs w:val="22"/>
              </w:rPr>
            </w:pPr>
          </w:p>
        </w:tc>
        <w:tc>
          <w:tcPr>
            <w:tcW w:w="2831" w:type="dxa"/>
            <w:tcBorders>
              <w:top w:val="single" w:sz="4" w:space="0" w:color="000000"/>
            </w:tcBorders>
            <w:shd w:val="clear" w:color="auto" w:fill="auto"/>
            <w:tcPrChange w:id="111" w:author="Szymon Mikolajczyk" w:date="2020-06-08T14:24:00Z">
              <w:tcPr>
                <w:tcW w:w="3423" w:type="dxa"/>
                <w:tcBorders>
                  <w:top w:val="single" w:sz="4" w:space="0" w:color="000000"/>
                </w:tcBorders>
                <w:shd w:val="clear" w:color="auto" w:fill="auto"/>
              </w:tcPr>
            </w:tcPrChange>
          </w:tcPr>
          <w:p w14:paraId="14C91C72" w14:textId="77777777" w:rsidR="002D24CD" w:rsidRPr="00BC5484" w:rsidRDefault="002D24CD" w:rsidP="002D24CD">
            <w:pPr>
              <w:jc w:val="center"/>
              <w:rPr>
                <w:rFonts w:cs="Arial"/>
                <w:szCs w:val="22"/>
              </w:rPr>
            </w:pPr>
            <w:r w:rsidRPr="00BC5484">
              <w:rPr>
                <w:rFonts w:cs="Arial"/>
                <w:b/>
                <w:szCs w:val="22"/>
              </w:rPr>
              <w:t>Total: 20,000</w:t>
            </w:r>
          </w:p>
        </w:tc>
        <w:tc>
          <w:tcPr>
            <w:tcW w:w="2050" w:type="dxa"/>
            <w:tcBorders>
              <w:top w:val="single" w:sz="4" w:space="0" w:color="000000"/>
            </w:tcBorders>
            <w:tcPrChange w:id="112" w:author="Szymon Mikolajczyk" w:date="2020-06-08T14:24:00Z">
              <w:tcPr>
                <w:tcW w:w="2879" w:type="dxa"/>
                <w:tcBorders>
                  <w:top w:val="single" w:sz="4" w:space="0" w:color="000000"/>
                </w:tcBorders>
              </w:tcPr>
            </w:tcPrChange>
          </w:tcPr>
          <w:p w14:paraId="4047CA4D" w14:textId="3285E4CA" w:rsidR="002D24CD" w:rsidRPr="00BC5484" w:rsidRDefault="002D24CD" w:rsidP="002D24CD">
            <w:pPr>
              <w:jc w:val="center"/>
              <w:rPr>
                <w:ins w:id="113" w:author="Szymon Mikolajczyk" w:date="2020-06-08T14:24:00Z"/>
                <w:rFonts w:cs="Arial"/>
                <w:b/>
                <w:szCs w:val="22"/>
              </w:rPr>
            </w:pPr>
            <w:ins w:id="114" w:author="Szymon Mikolajczyk" w:date="2020-06-08T14:26:00Z">
              <w:r>
                <w:rPr>
                  <w:rFonts w:cs="Arial"/>
                  <w:b/>
                  <w:szCs w:val="22"/>
                </w:rPr>
                <w:t>19,</w:t>
              </w:r>
            </w:ins>
            <w:ins w:id="115" w:author="Szymon Mikolajczyk" w:date="2020-06-11T09:17:00Z">
              <w:r w:rsidR="001870EA">
                <w:rPr>
                  <w:rFonts w:cs="Arial"/>
                  <w:b/>
                  <w:szCs w:val="22"/>
                </w:rPr>
                <w:t>3</w:t>
              </w:r>
            </w:ins>
            <w:ins w:id="116" w:author="Szymon Mikolajczyk" w:date="2020-06-08T14:26:00Z">
              <w:r>
                <w:rPr>
                  <w:rFonts w:cs="Arial"/>
                  <w:b/>
                  <w:szCs w:val="22"/>
                </w:rPr>
                <w:t>00</w:t>
              </w:r>
            </w:ins>
          </w:p>
        </w:tc>
        <w:tc>
          <w:tcPr>
            <w:tcW w:w="2050" w:type="dxa"/>
            <w:tcBorders>
              <w:top w:val="single" w:sz="4" w:space="0" w:color="000000"/>
            </w:tcBorders>
            <w:tcPrChange w:id="117" w:author="Szymon Mikolajczyk" w:date="2020-06-08T14:24:00Z">
              <w:tcPr>
                <w:tcW w:w="2879" w:type="dxa"/>
                <w:tcBorders>
                  <w:top w:val="single" w:sz="4" w:space="0" w:color="000000"/>
                </w:tcBorders>
              </w:tcPr>
            </w:tcPrChange>
          </w:tcPr>
          <w:p w14:paraId="5F1D541B" w14:textId="7DA1AF0C" w:rsidR="002D24CD" w:rsidRPr="00BC5484" w:rsidRDefault="001870EA" w:rsidP="002D24CD">
            <w:pPr>
              <w:jc w:val="center"/>
              <w:rPr>
                <w:ins w:id="118" w:author="Szymon Mikolajczyk" w:date="2020-06-08T14:24:00Z"/>
                <w:rFonts w:cs="Arial"/>
                <w:b/>
                <w:szCs w:val="22"/>
              </w:rPr>
            </w:pPr>
            <w:ins w:id="119" w:author="Szymon Mikolajczyk" w:date="2020-06-11T09:17:00Z">
              <w:r>
                <w:rPr>
                  <w:rFonts w:cs="Arial"/>
                  <w:b/>
                  <w:szCs w:val="22"/>
                </w:rPr>
                <w:t>7</w:t>
              </w:r>
            </w:ins>
            <w:ins w:id="120" w:author="Szymon Mikolajczyk" w:date="2020-06-08T14:26:00Z">
              <w:r w:rsidR="002D24CD">
                <w:rPr>
                  <w:rFonts w:cs="Arial"/>
                  <w:b/>
                  <w:szCs w:val="22"/>
                </w:rPr>
                <w:t>00</w:t>
              </w:r>
            </w:ins>
          </w:p>
        </w:tc>
      </w:tr>
    </w:tbl>
    <w:p w14:paraId="119C90FC" w14:textId="77777777" w:rsidR="00236273" w:rsidRPr="00BC5484" w:rsidRDefault="00236273" w:rsidP="00236273">
      <w:pPr>
        <w:rPr>
          <w:rFonts w:cs="Arial"/>
          <w:szCs w:val="22"/>
        </w:rPr>
      </w:pPr>
    </w:p>
    <w:bookmarkEnd w:id="22"/>
    <w:p w14:paraId="3E72CAC6" w14:textId="77777777" w:rsidR="00236273" w:rsidRPr="00BC5484" w:rsidRDefault="00236273" w:rsidP="00236273">
      <w:pPr>
        <w:rPr>
          <w:rFonts w:cs="Arial"/>
          <w:szCs w:val="22"/>
        </w:rPr>
      </w:pPr>
      <w:r w:rsidRPr="00BC5484">
        <w:rPr>
          <w:rFonts w:cs="Arial"/>
          <w:szCs w:val="22"/>
        </w:rPr>
        <w:t>This VPA contributes to sustainable development in a number of ways:</w:t>
      </w:r>
    </w:p>
    <w:p w14:paraId="54D9D363" w14:textId="77777777" w:rsidR="00236273" w:rsidRPr="00BC5484" w:rsidRDefault="00236273" w:rsidP="00236273">
      <w:pPr>
        <w:rPr>
          <w:rFonts w:cs="Arial"/>
          <w:szCs w:val="22"/>
        </w:rPr>
      </w:pPr>
    </w:p>
    <w:p w14:paraId="438F656A" w14:textId="77777777" w:rsidR="00236273" w:rsidRPr="00BC5484" w:rsidRDefault="00236273" w:rsidP="00B36E81">
      <w:pPr>
        <w:numPr>
          <w:ilvl w:val="0"/>
          <w:numId w:val="35"/>
        </w:numPr>
        <w:rPr>
          <w:rFonts w:cs="Arial"/>
          <w:szCs w:val="22"/>
        </w:rPr>
      </w:pPr>
      <w:r w:rsidRPr="00BC5484">
        <w:rPr>
          <w:rFonts w:cs="Arial"/>
          <w:szCs w:val="22"/>
        </w:rPr>
        <w:t>Environmental</w:t>
      </w:r>
    </w:p>
    <w:p w14:paraId="6F327549" w14:textId="77777777" w:rsidR="00236273" w:rsidRPr="00BC5484" w:rsidRDefault="00236273" w:rsidP="00B36E81">
      <w:pPr>
        <w:numPr>
          <w:ilvl w:val="1"/>
          <w:numId w:val="35"/>
        </w:numPr>
        <w:ind w:left="1200"/>
        <w:rPr>
          <w:rFonts w:cs="Arial"/>
          <w:szCs w:val="22"/>
        </w:rPr>
      </w:pPr>
      <w:r w:rsidRPr="00BC5484">
        <w:rPr>
          <w:rFonts w:cs="Arial"/>
          <w:szCs w:val="22"/>
        </w:rPr>
        <w:t>Reduced GHG emissions;</w:t>
      </w:r>
    </w:p>
    <w:p w14:paraId="7DCA734B" w14:textId="77777777" w:rsidR="00236273" w:rsidRPr="00BC5484" w:rsidRDefault="00236273" w:rsidP="00B36E81">
      <w:pPr>
        <w:numPr>
          <w:ilvl w:val="1"/>
          <w:numId w:val="35"/>
        </w:numPr>
        <w:ind w:left="1200"/>
        <w:rPr>
          <w:rFonts w:cs="Arial"/>
          <w:szCs w:val="22"/>
        </w:rPr>
      </w:pPr>
      <w:r w:rsidRPr="00BC5484">
        <w:rPr>
          <w:rFonts w:cs="Arial"/>
          <w:szCs w:val="22"/>
        </w:rPr>
        <w:t xml:space="preserve">Reduced deforestation and forest degradation in areas where NRB is used as a source of fuel. This contributes to the overall stability of forest ecosystems, which support biodiversity and watersheds; </w:t>
      </w:r>
    </w:p>
    <w:p w14:paraId="5AB5F529" w14:textId="77777777" w:rsidR="00236273" w:rsidRPr="00BC5484" w:rsidRDefault="00236273" w:rsidP="00B36E81">
      <w:pPr>
        <w:numPr>
          <w:ilvl w:val="1"/>
          <w:numId w:val="35"/>
        </w:numPr>
        <w:ind w:left="1200"/>
        <w:rPr>
          <w:rFonts w:cs="Arial"/>
          <w:szCs w:val="22"/>
        </w:rPr>
      </w:pPr>
      <w:r w:rsidRPr="00BC5484">
        <w:rPr>
          <w:rFonts w:cs="Arial"/>
          <w:szCs w:val="22"/>
        </w:rPr>
        <w:t>Improved soil conditions where digester slurry is applied to agricultural land</w:t>
      </w:r>
      <w:r w:rsidRPr="00BC5484">
        <w:rPr>
          <w:rFonts w:cs="Arial"/>
          <w:szCs w:val="22"/>
          <w:vertAlign w:val="superscript"/>
        </w:rPr>
        <w:footnoteReference w:id="3"/>
      </w:r>
      <w:r w:rsidRPr="00BC5484">
        <w:rPr>
          <w:rFonts w:cs="Arial"/>
          <w:szCs w:val="22"/>
        </w:rPr>
        <w:t>.</w:t>
      </w:r>
    </w:p>
    <w:p w14:paraId="118B1BE9" w14:textId="77777777" w:rsidR="00236273" w:rsidRPr="00BC5484" w:rsidRDefault="00236273" w:rsidP="00B36E81">
      <w:pPr>
        <w:numPr>
          <w:ilvl w:val="0"/>
          <w:numId w:val="35"/>
        </w:numPr>
        <w:rPr>
          <w:rFonts w:cs="Arial"/>
          <w:szCs w:val="22"/>
        </w:rPr>
      </w:pPr>
      <w:r w:rsidRPr="00BC5484">
        <w:rPr>
          <w:rFonts w:cs="Arial"/>
          <w:szCs w:val="22"/>
        </w:rPr>
        <w:t>Social</w:t>
      </w:r>
    </w:p>
    <w:p w14:paraId="20BA7058" w14:textId="77777777" w:rsidR="00236273" w:rsidRPr="00BC5484" w:rsidRDefault="00236273" w:rsidP="00B36E81">
      <w:pPr>
        <w:numPr>
          <w:ilvl w:val="1"/>
          <w:numId w:val="35"/>
        </w:numPr>
        <w:ind w:left="1200"/>
        <w:rPr>
          <w:rFonts w:cs="Arial"/>
          <w:szCs w:val="22"/>
        </w:rPr>
      </w:pPr>
      <w:r w:rsidRPr="00BC5484">
        <w:rPr>
          <w:rFonts w:cs="Arial"/>
          <w:szCs w:val="22"/>
        </w:rPr>
        <w:t>Reduced combustion of firewood and fossil fuels reduces indoor air pollution, thereby increasing respiratory health of users, particularly women and children who spend a large portion of their time indoors</w:t>
      </w:r>
      <w:r w:rsidRPr="00BC5484">
        <w:rPr>
          <w:rFonts w:cs="Arial"/>
          <w:szCs w:val="22"/>
          <w:vertAlign w:val="superscript"/>
        </w:rPr>
        <w:footnoteReference w:id="4"/>
      </w:r>
      <w:r w:rsidRPr="00BC5484">
        <w:rPr>
          <w:rFonts w:cs="Arial"/>
          <w:szCs w:val="22"/>
        </w:rPr>
        <w:t xml:space="preserve">. </w:t>
      </w:r>
    </w:p>
    <w:p w14:paraId="2B74AA60" w14:textId="77777777" w:rsidR="00236273" w:rsidRPr="00BC5484" w:rsidRDefault="00236273" w:rsidP="00B36E81">
      <w:pPr>
        <w:numPr>
          <w:ilvl w:val="0"/>
          <w:numId w:val="35"/>
        </w:numPr>
        <w:rPr>
          <w:rFonts w:cs="Arial"/>
          <w:szCs w:val="22"/>
        </w:rPr>
      </w:pPr>
      <w:r w:rsidRPr="00BC5484">
        <w:rPr>
          <w:rFonts w:cs="Arial"/>
          <w:szCs w:val="22"/>
        </w:rPr>
        <w:t>Economic</w:t>
      </w:r>
    </w:p>
    <w:p w14:paraId="35B8E683" w14:textId="77777777" w:rsidR="00236273" w:rsidRPr="00BC5484" w:rsidRDefault="00236273" w:rsidP="00B36E81">
      <w:pPr>
        <w:numPr>
          <w:ilvl w:val="1"/>
          <w:numId w:val="35"/>
        </w:numPr>
        <w:ind w:left="1200"/>
        <w:rPr>
          <w:rFonts w:cs="Arial"/>
          <w:szCs w:val="22"/>
        </w:rPr>
      </w:pPr>
      <w:r w:rsidRPr="00BC5484">
        <w:rPr>
          <w:rFonts w:cs="Arial"/>
          <w:szCs w:val="22"/>
        </w:rPr>
        <w:t>Reduced end-user expenses due to reduced expenses on the purchase of biomass and fossil fuels, as well as healthcare related expenses;</w:t>
      </w:r>
    </w:p>
    <w:p w14:paraId="11700DED" w14:textId="77777777" w:rsidR="00236273" w:rsidRPr="00BC5484" w:rsidRDefault="00236273" w:rsidP="00B36E81">
      <w:pPr>
        <w:numPr>
          <w:ilvl w:val="1"/>
          <w:numId w:val="35"/>
        </w:numPr>
        <w:ind w:left="1200"/>
        <w:rPr>
          <w:rFonts w:cs="Arial"/>
          <w:szCs w:val="22"/>
        </w:rPr>
      </w:pPr>
      <w:r w:rsidRPr="00BC5484">
        <w:rPr>
          <w:rFonts w:cs="Arial"/>
          <w:szCs w:val="22"/>
        </w:rPr>
        <w:t>The use of the slurry as an organic fertiliser on agricultural soils can significantly improve soil quality and offset costs that would otherwise be incurred in the purchase of chemical fertilisers. The nutrient value of the slurry produced has also been shown to be higher than raw manure</w:t>
      </w:r>
      <w:r w:rsidRPr="00BC5484">
        <w:rPr>
          <w:rStyle w:val="FootnoteReference"/>
          <w:rFonts w:cs="Arial"/>
          <w:szCs w:val="22"/>
        </w:rPr>
        <w:footnoteReference w:id="5"/>
      </w:r>
      <w:r w:rsidRPr="00BC5484">
        <w:rPr>
          <w:rFonts w:cs="Arial"/>
          <w:szCs w:val="22"/>
        </w:rPr>
        <w:t xml:space="preserve">. </w:t>
      </w:r>
      <w:r w:rsidRPr="00BC5484">
        <w:rPr>
          <w:rFonts w:cs="Arial"/>
          <w:szCs w:val="22"/>
        </w:rPr>
        <w:br/>
      </w:r>
    </w:p>
    <w:p w14:paraId="12D30AE0" w14:textId="77777777" w:rsidR="00CE38BC" w:rsidRPr="00BC5484" w:rsidRDefault="000D25FD" w:rsidP="006E52DB">
      <w:pPr>
        <w:pStyle w:val="SDMPDDPoASubSection1"/>
        <w:numPr>
          <w:ilvl w:val="2"/>
          <w:numId w:val="12"/>
        </w:numPr>
        <w:tabs>
          <w:tab w:val="clear" w:pos="1474"/>
        </w:tabs>
        <w:ind w:left="709" w:hanging="709"/>
        <w:rPr>
          <w:szCs w:val="22"/>
        </w:rPr>
      </w:pPr>
      <w:r w:rsidRPr="00BC5484">
        <w:rPr>
          <w:szCs w:val="22"/>
        </w:rPr>
        <w:tab/>
      </w:r>
      <w:r w:rsidR="00CE38BC" w:rsidRPr="00BC5484">
        <w:rPr>
          <w:szCs w:val="22"/>
        </w:rPr>
        <w:t xml:space="preserve">Entity/individual responsible for </w:t>
      </w:r>
      <w:r w:rsidR="001035D8" w:rsidRPr="00BC5484">
        <w:rPr>
          <w:szCs w:val="22"/>
        </w:rPr>
        <w:t xml:space="preserve">the operation of </w:t>
      </w:r>
      <w:r w:rsidR="00F962FC" w:rsidRPr="00BC5484">
        <w:rPr>
          <w:szCs w:val="22"/>
        </w:rPr>
        <w:t>VPA</w:t>
      </w:r>
    </w:p>
    <w:p w14:paraId="4554FBAE" w14:textId="77777777" w:rsidR="005E608C" w:rsidRPr="00BC5484" w:rsidRDefault="005E608C" w:rsidP="006B07A7">
      <w:pPr>
        <w:rPr>
          <w:rFonts w:cs="Arial"/>
          <w:szCs w:val="22"/>
          <w:lang w:eastAsia="en-US"/>
        </w:rPr>
      </w:pPr>
      <w:r w:rsidRPr="00BC5484">
        <w:rPr>
          <w:rFonts w:cs="Arial"/>
          <w:szCs w:val="22"/>
          <w:lang w:eastAsia="en-US"/>
        </w:rPr>
        <w:t>&gt;&gt;</w:t>
      </w:r>
    </w:p>
    <w:p w14:paraId="684826EA" w14:textId="77777777" w:rsidR="00236273" w:rsidRPr="00BC5484" w:rsidRDefault="00236273" w:rsidP="00236273">
      <w:pPr>
        <w:rPr>
          <w:rFonts w:cs="Arial"/>
          <w:szCs w:val="22"/>
        </w:rPr>
      </w:pPr>
      <w:r w:rsidRPr="00BC5484">
        <w:rPr>
          <w:rFonts w:cs="Arial"/>
          <w:szCs w:val="22"/>
        </w:rPr>
        <w:t>The individuals responsible for the biodigesters are individual owners of the biogas equipment. Each biodigester owner agrees by a ‘Household Agreement’ to transfer the ownership title of the generated emission reductions to the VPA implementer.</w:t>
      </w:r>
    </w:p>
    <w:p w14:paraId="3309BDA5" w14:textId="77777777" w:rsidR="00236273" w:rsidRPr="00BC5484" w:rsidRDefault="00236273" w:rsidP="00236273">
      <w:pPr>
        <w:rPr>
          <w:rFonts w:cs="Arial"/>
          <w:szCs w:val="22"/>
        </w:rPr>
      </w:pPr>
    </w:p>
    <w:p w14:paraId="17BD263B" w14:textId="77777777" w:rsidR="00236273" w:rsidRPr="00BC5484" w:rsidRDefault="00236273" w:rsidP="00236273">
      <w:pPr>
        <w:rPr>
          <w:rFonts w:cs="Arial"/>
          <w:szCs w:val="22"/>
        </w:rPr>
      </w:pPr>
      <w:r w:rsidRPr="00BC5484">
        <w:rPr>
          <w:rFonts w:cs="Arial"/>
          <w:szCs w:val="22"/>
        </w:rPr>
        <w:t>The implementing entity of this VPA is Hivos</w:t>
      </w:r>
      <w:r w:rsidR="001C46E9" w:rsidRPr="00BC5484">
        <w:rPr>
          <w:rFonts w:cs="Arial"/>
          <w:szCs w:val="22"/>
        </w:rPr>
        <w:t xml:space="preserve"> Indonesia</w:t>
      </w:r>
      <w:r w:rsidRPr="00BC5484">
        <w:rPr>
          <w:rFonts w:cs="Arial"/>
          <w:szCs w:val="22"/>
        </w:rPr>
        <w:t>, which is also the CME of the programme.</w:t>
      </w:r>
    </w:p>
    <w:p w14:paraId="4E705D41" w14:textId="77777777" w:rsidR="00236273" w:rsidRPr="00BC5484" w:rsidRDefault="00236273" w:rsidP="00236273">
      <w:pPr>
        <w:rPr>
          <w:rFonts w:cs="Arial"/>
          <w:szCs w:val="22"/>
        </w:rPr>
      </w:pPr>
    </w:p>
    <w:p w14:paraId="47B66CD1" w14:textId="77777777" w:rsidR="00CE38BC" w:rsidRPr="00BC5484" w:rsidRDefault="000D25FD" w:rsidP="006E52DB">
      <w:pPr>
        <w:pStyle w:val="SDMPDDPoASubSection1"/>
        <w:numPr>
          <w:ilvl w:val="2"/>
          <w:numId w:val="12"/>
        </w:numPr>
        <w:tabs>
          <w:tab w:val="clear" w:pos="1474"/>
        </w:tabs>
        <w:ind w:left="709" w:hanging="709"/>
        <w:rPr>
          <w:szCs w:val="22"/>
        </w:rPr>
      </w:pPr>
      <w:bookmarkStart w:id="121" w:name="_Ref316941208"/>
      <w:r w:rsidRPr="00BC5484">
        <w:rPr>
          <w:szCs w:val="22"/>
        </w:rPr>
        <w:tab/>
      </w:r>
      <w:r w:rsidR="00CE38BC" w:rsidRPr="00BC5484">
        <w:rPr>
          <w:szCs w:val="22"/>
        </w:rPr>
        <w:t xml:space="preserve">Technical description of the </w:t>
      </w:r>
      <w:r w:rsidR="00F962FC" w:rsidRPr="00BC5484">
        <w:rPr>
          <w:szCs w:val="22"/>
        </w:rPr>
        <w:t>VPA</w:t>
      </w:r>
      <w:bookmarkEnd w:id="121"/>
    </w:p>
    <w:p w14:paraId="3C795E79" w14:textId="77777777" w:rsidR="005E608C" w:rsidRPr="00BC5484" w:rsidRDefault="005E608C" w:rsidP="006B07A7">
      <w:pPr>
        <w:rPr>
          <w:rFonts w:cs="Arial"/>
          <w:szCs w:val="22"/>
          <w:lang w:eastAsia="en-US"/>
        </w:rPr>
      </w:pPr>
      <w:r w:rsidRPr="00BC5484">
        <w:rPr>
          <w:rFonts w:cs="Arial"/>
          <w:szCs w:val="22"/>
          <w:lang w:eastAsia="en-US"/>
        </w:rPr>
        <w:t>&gt;&gt;</w:t>
      </w:r>
    </w:p>
    <w:p w14:paraId="172A2BEA" w14:textId="77777777" w:rsidR="00236273" w:rsidRPr="00077145" w:rsidRDefault="00236273" w:rsidP="00A13A1C">
      <w:pPr>
        <w:rPr>
          <w:rFonts w:cs="Arial"/>
          <w:szCs w:val="22"/>
        </w:rPr>
      </w:pPr>
      <w:bookmarkStart w:id="122" w:name="_Ref316945463"/>
      <w:r w:rsidRPr="00BC5484">
        <w:rPr>
          <w:rFonts w:cs="Arial"/>
          <w:szCs w:val="22"/>
        </w:rPr>
        <w:t xml:space="preserve">The </w:t>
      </w:r>
      <w:r w:rsidRPr="003B6CD0">
        <w:rPr>
          <w:rFonts w:cs="Arial"/>
          <w:szCs w:val="22"/>
        </w:rPr>
        <w:t xml:space="preserve">technology implemented under </w:t>
      </w:r>
      <w:r w:rsidR="00A13A1C" w:rsidRPr="003B6CD0">
        <w:rPr>
          <w:rFonts w:cs="Arial"/>
          <w:szCs w:val="22"/>
        </w:rPr>
        <w:t>this VPA</w:t>
      </w:r>
      <w:r w:rsidRPr="003B6CD0">
        <w:rPr>
          <w:rFonts w:cs="Arial"/>
          <w:szCs w:val="22"/>
        </w:rPr>
        <w:t xml:space="preserve"> covers biodigesters fed with a mixture of water and animal manure that is anaerobically digested. The capacity of the biodigesters </w:t>
      </w:r>
      <w:del w:id="123" w:author="Szymon Mikolajczyk" w:date="2020-03-20T15:57:00Z">
        <w:r w:rsidRPr="00077145" w:rsidDel="003B6CD0">
          <w:rPr>
            <w:rFonts w:cs="Arial"/>
            <w:szCs w:val="22"/>
          </w:rPr>
          <w:delText xml:space="preserve">ranges from </w:delText>
        </w:r>
        <w:r w:rsidR="00A517F6" w:rsidRPr="00077145" w:rsidDel="003B6CD0">
          <w:rPr>
            <w:rFonts w:cs="Arial"/>
            <w:szCs w:val="22"/>
          </w:rPr>
          <w:delText xml:space="preserve">2 </w:delText>
        </w:r>
        <w:r w:rsidRPr="00077145" w:rsidDel="003B6CD0">
          <w:rPr>
            <w:rFonts w:cs="Arial"/>
            <w:szCs w:val="22"/>
          </w:rPr>
          <w:delText>m</w:delText>
        </w:r>
        <w:r w:rsidRPr="00077145" w:rsidDel="003B6CD0">
          <w:rPr>
            <w:rFonts w:cs="Arial"/>
            <w:szCs w:val="22"/>
            <w:vertAlign w:val="superscript"/>
          </w:rPr>
          <w:delText>3</w:delText>
        </w:r>
      </w:del>
      <w:ins w:id="124" w:author="Szymon Mikolajczyk" w:date="2020-03-20T15:57:00Z">
        <w:r w:rsidR="003B6CD0" w:rsidRPr="003B6CD0">
          <w:rPr>
            <w:rFonts w:cs="Arial"/>
            <w:szCs w:val="22"/>
            <w:rPrChange w:id="125" w:author="Szymon Mikolajczyk" w:date="2020-03-20T16:00:00Z">
              <w:rPr>
                <w:rFonts w:cs="Arial"/>
                <w:szCs w:val="22"/>
                <w:highlight w:val="yellow"/>
              </w:rPr>
            </w:rPrChange>
          </w:rPr>
          <w:t xml:space="preserve">allowed under this VPA </w:t>
        </w:r>
      </w:ins>
      <w:ins w:id="126" w:author="Szymon Mikolajczyk" w:date="2020-03-20T15:59:00Z">
        <w:r w:rsidR="003B6CD0" w:rsidRPr="003B6CD0">
          <w:rPr>
            <w:rFonts w:cs="Arial"/>
            <w:szCs w:val="22"/>
            <w:rPrChange w:id="127" w:author="Szymon Mikolajczyk" w:date="2020-03-20T16:00:00Z">
              <w:rPr>
                <w:rFonts w:cs="Arial"/>
                <w:szCs w:val="22"/>
                <w:highlight w:val="yellow"/>
              </w:rPr>
            </w:rPrChange>
          </w:rPr>
          <w:t>are not to exceed the maximum size of</w:t>
        </w:r>
      </w:ins>
      <w:del w:id="128" w:author="Szymon Mikolajczyk" w:date="2020-03-20T15:59:00Z">
        <w:r w:rsidRPr="003B6CD0" w:rsidDel="003B6CD0">
          <w:rPr>
            <w:rFonts w:cs="Arial"/>
            <w:szCs w:val="22"/>
          </w:rPr>
          <w:delText xml:space="preserve"> to</w:delText>
        </w:r>
      </w:del>
      <w:r w:rsidRPr="003B6CD0">
        <w:rPr>
          <w:rFonts w:cs="Arial"/>
          <w:szCs w:val="22"/>
        </w:rPr>
        <w:t xml:space="preserve"> </w:t>
      </w:r>
      <w:r w:rsidR="00A13A1C" w:rsidRPr="003B6CD0">
        <w:rPr>
          <w:rFonts w:cs="Arial"/>
          <w:szCs w:val="22"/>
        </w:rPr>
        <w:t>12</w:t>
      </w:r>
      <w:r w:rsidRPr="003B6CD0">
        <w:rPr>
          <w:rFonts w:cs="Arial"/>
          <w:szCs w:val="22"/>
        </w:rPr>
        <w:t xml:space="preserve"> m</w:t>
      </w:r>
      <w:r w:rsidRPr="003B6CD0">
        <w:rPr>
          <w:rFonts w:cs="Arial"/>
          <w:szCs w:val="22"/>
          <w:vertAlign w:val="superscript"/>
        </w:rPr>
        <w:t>3</w:t>
      </w:r>
      <w:r w:rsidRPr="003B6CD0">
        <w:rPr>
          <w:rFonts w:cs="Arial"/>
          <w:szCs w:val="22"/>
        </w:rPr>
        <w:t xml:space="preserve">, </w:t>
      </w:r>
      <w:ins w:id="129" w:author="Szymon Mikolajczyk" w:date="2020-03-20T15:57:00Z">
        <w:r w:rsidR="003B6CD0" w:rsidRPr="003B6CD0">
          <w:rPr>
            <w:rFonts w:cs="Arial"/>
            <w:szCs w:val="22"/>
            <w:rPrChange w:id="130" w:author="Szymon Mikolajczyk" w:date="2020-03-20T16:00:00Z">
              <w:rPr>
                <w:rFonts w:cs="Arial"/>
                <w:szCs w:val="22"/>
                <w:highlight w:val="yellow"/>
              </w:rPr>
            </w:rPrChange>
          </w:rPr>
          <w:t xml:space="preserve">which is </w:t>
        </w:r>
      </w:ins>
      <w:r w:rsidRPr="003B6CD0">
        <w:rPr>
          <w:rFonts w:cs="Arial"/>
          <w:szCs w:val="22"/>
        </w:rPr>
        <w:t xml:space="preserve">below the </w:t>
      </w:r>
      <w:r w:rsidRPr="003B6CD0">
        <w:rPr>
          <w:rFonts w:cs="Arial"/>
          <w:szCs w:val="22"/>
        </w:rPr>
        <w:lastRenderedPageBreak/>
        <w:t xml:space="preserve">capacity threshold imposed by the applicable methodology. The generated biogas is intended for use as fuel for cooking. </w:t>
      </w:r>
      <w:r w:rsidR="00A13A1C" w:rsidRPr="003B6CD0">
        <w:rPr>
          <w:rFonts w:cs="Arial"/>
          <w:szCs w:val="22"/>
        </w:rPr>
        <w:t xml:space="preserve">This VPA targets the implementation of </w:t>
      </w:r>
      <w:ins w:id="131" w:author="Szymon Mikolajczyk" w:date="2020-03-20T15:57:00Z">
        <w:r w:rsidR="003B6CD0" w:rsidRPr="003B6CD0">
          <w:rPr>
            <w:rFonts w:cs="Arial"/>
            <w:szCs w:val="22"/>
          </w:rPr>
          <w:t xml:space="preserve">both </w:t>
        </w:r>
      </w:ins>
      <w:r w:rsidR="00A13A1C" w:rsidRPr="003B6CD0">
        <w:rPr>
          <w:rFonts w:cs="Arial"/>
          <w:szCs w:val="22"/>
        </w:rPr>
        <w:t>f</w:t>
      </w:r>
      <w:r w:rsidRPr="003B6CD0">
        <w:rPr>
          <w:rFonts w:cs="Arial"/>
          <w:szCs w:val="22"/>
        </w:rPr>
        <w:t>ixed-dome biodigesters (</w:t>
      </w:r>
      <w:r w:rsidR="00A13A1C" w:rsidRPr="003B6CD0">
        <w:rPr>
          <w:rFonts w:cs="Arial"/>
          <w:szCs w:val="22"/>
        </w:rPr>
        <w:t>see Figure 1)</w:t>
      </w:r>
      <w:ins w:id="132" w:author="Szymon Mikolajczyk" w:date="2020-03-20T15:59:00Z">
        <w:r w:rsidR="003B6CD0" w:rsidRPr="003B6CD0">
          <w:rPr>
            <w:rFonts w:cs="Arial"/>
            <w:szCs w:val="22"/>
            <w:rPrChange w:id="133" w:author="Szymon Mikolajczyk" w:date="2020-03-20T16:00:00Z">
              <w:rPr>
                <w:rFonts w:cs="Arial"/>
                <w:szCs w:val="22"/>
                <w:highlight w:val="yellow"/>
              </w:rPr>
            </w:rPrChange>
          </w:rPr>
          <w:t xml:space="preserve"> and plastic (poly-ethylene) biodigesters</w:t>
        </w:r>
      </w:ins>
      <w:ins w:id="134" w:author="Szymon Mikolajczyk" w:date="2020-03-20T16:24:00Z">
        <w:r w:rsidR="00077145">
          <w:rPr>
            <w:rFonts w:cs="Arial"/>
            <w:szCs w:val="22"/>
          </w:rPr>
          <w:t xml:space="preserve"> (see Figure 2)</w:t>
        </w:r>
      </w:ins>
      <w:r w:rsidR="00A13A1C" w:rsidRPr="003B6CD0">
        <w:rPr>
          <w:rFonts w:cs="Arial"/>
          <w:szCs w:val="22"/>
        </w:rPr>
        <w:t>.</w:t>
      </w:r>
      <w:r w:rsidRPr="003B6CD0">
        <w:rPr>
          <w:rFonts w:cs="Arial"/>
          <w:szCs w:val="22"/>
        </w:rPr>
        <w:t xml:space="preserve"> </w:t>
      </w:r>
      <w:del w:id="135" w:author="Szymon Mikolajczyk" w:date="2020-03-20T16:00:00Z">
        <w:r w:rsidRPr="003B6CD0" w:rsidDel="003B6CD0">
          <w:rPr>
            <w:rFonts w:cs="Arial"/>
            <w:szCs w:val="22"/>
          </w:rPr>
          <w:delText xml:space="preserve">This model is </w:delText>
        </w:r>
        <w:r w:rsidRPr="003B6CD0" w:rsidDel="003B6CD0">
          <w:rPr>
            <w:rFonts w:cs="Arial"/>
            <w:szCs w:val="22"/>
            <w:lang w:val="en-US"/>
          </w:rPr>
          <w:delText>constructed with bricks and stone masonry. The fixed-dome technology has a proven durability</w:delText>
        </w:r>
        <w:r w:rsidRPr="003B6CD0" w:rsidDel="003B6CD0">
          <w:rPr>
            <w:rFonts w:cs="Arial"/>
            <w:szCs w:val="22"/>
          </w:rPr>
          <w:delText xml:space="preserve">, and can be installed underground, saving space and protecting the installation.  </w:delText>
        </w:r>
        <w:r w:rsidRPr="00077145" w:rsidDel="003B6CD0">
          <w:rPr>
            <w:rFonts w:cs="Arial"/>
            <w:szCs w:val="22"/>
            <w:lang w:val="en-US"/>
          </w:rPr>
          <w:delText>Materials for its construction can be sourced locally.</w:delText>
        </w:r>
      </w:del>
    </w:p>
    <w:p w14:paraId="47E36F52" w14:textId="77777777" w:rsidR="00236273" w:rsidRPr="003B6CD0" w:rsidRDefault="00236273" w:rsidP="00236273">
      <w:pPr>
        <w:rPr>
          <w:rFonts w:cs="Arial"/>
          <w:szCs w:val="22"/>
          <w:lang w:val="en-US"/>
        </w:rPr>
      </w:pPr>
    </w:p>
    <w:p w14:paraId="7B328948" w14:textId="77777777" w:rsidR="00236273" w:rsidRPr="003B6CD0" w:rsidRDefault="00236273" w:rsidP="00236273">
      <w:pPr>
        <w:rPr>
          <w:rFonts w:cs="Arial"/>
          <w:szCs w:val="22"/>
          <w:lang w:val="en-US"/>
        </w:rPr>
      </w:pPr>
      <w:r w:rsidRPr="003B6CD0">
        <w:rPr>
          <w:rFonts w:cs="Arial"/>
          <w:szCs w:val="22"/>
          <w:lang w:val="en-US"/>
        </w:rPr>
        <w:t xml:space="preserve">The use of </w:t>
      </w:r>
      <w:r w:rsidR="00A13A1C" w:rsidRPr="003B6CD0">
        <w:rPr>
          <w:rFonts w:cs="Arial"/>
          <w:szCs w:val="22"/>
          <w:lang w:val="en-US"/>
        </w:rPr>
        <w:t xml:space="preserve">the </w:t>
      </w:r>
      <w:del w:id="136" w:author="Szymon Mikolajczyk" w:date="2020-03-20T16:00:00Z">
        <w:r w:rsidR="00A13A1C" w:rsidRPr="003B6CD0" w:rsidDel="003B6CD0">
          <w:rPr>
            <w:rFonts w:cs="Arial"/>
            <w:szCs w:val="22"/>
            <w:lang w:val="en-US"/>
          </w:rPr>
          <w:delText>fixed-dome</w:delText>
        </w:r>
      </w:del>
      <w:ins w:id="137" w:author="Szymon Mikolajczyk" w:date="2020-03-20T16:00:00Z">
        <w:r w:rsidR="003B6CD0" w:rsidRPr="003B6CD0">
          <w:rPr>
            <w:rFonts w:cs="Arial"/>
            <w:szCs w:val="22"/>
            <w:lang w:val="en-US"/>
            <w:rPrChange w:id="138" w:author="Szymon Mikolajczyk" w:date="2020-03-20T16:00:00Z">
              <w:rPr>
                <w:rFonts w:cs="Arial"/>
                <w:szCs w:val="22"/>
                <w:highlight w:val="yellow"/>
                <w:lang w:val="en-US"/>
              </w:rPr>
            </w:rPrChange>
          </w:rPr>
          <w:t>both</w:t>
        </w:r>
      </w:ins>
      <w:r w:rsidRPr="003B6CD0">
        <w:rPr>
          <w:rFonts w:cs="Arial"/>
          <w:szCs w:val="22"/>
          <w:lang w:val="en-US"/>
        </w:rPr>
        <w:t xml:space="preserve"> biodigester </w:t>
      </w:r>
      <w:del w:id="139" w:author="Szymon Mikolajczyk" w:date="2020-03-20T16:00:00Z">
        <w:r w:rsidRPr="003B6CD0" w:rsidDel="003B6CD0">
          <w:rPr>
            <w:rFonts w:cs="Arial"/>
            <w:szCs w:val="22"/>
            <w:lang w:val="en-US"/>
          </w:rPr>
          <w:delText xml:space="preserve">model </w:delText>
        </w:r>
      </w:del>
      <w:ins w:id="140" w:author="Szymon Mikolajczyk" w:date="2020-03-20T16:00:00Z">
        <w:r w:rsidR="003B6CD0" w:rsidRPr="003B6CD0">
          <w:rPr>
            <w:rFonts w:cs="Arial"/>
            <w:szCs w:val="22"/>
            <w:lang w:val="en-US"/>
            <w:rPrChange w:id="141" w:author="Szymon Mikolajczyk" w:date="2020-03-20T16:00:00Z">
              <w:rPr>
                <w:rFonts w:cs="Arial"/>
                <w:szCs w:val="22"/>
                <w:highlight w:val="yellow"/>
                <w:lang w:val="en-US"/>
              </w:rPr>
            </w:rPrChange>
          </w:rPr>
          <w:t>types</w:t>
        </w:r>
        <w:r w:rsidR="003B6CD0" w:rsidRPr="003B6CD0">
          <w:rPr>
            <w:rFonts w:cs="Arial"/>
            <w:szCs w:val="22"/>
            <w:lang w:val="en-US"/>
          </w:rPr>
          <w:t xml:space="preserve"> </w:t>
        </w:r>
      </w:ins>
      <w:r w:rsidRPr="003B6CD0">
        <w:rPr>
          <w:rFonts w:cs="Arial"/>
          <w:szCs w:val="22"/>
          <w:lang w:val="en-US"/>
        </w:rPr>
        <w:t>is simple:</w:t>
      </w:r>
    </w:p>
    <w:p w14:paraId="5CC98FF5" w14:textId="77777777" w:rsidR="00236273" w:rsidRPr="003B6CD0" w:rsidRDefault="00236273" w:rsidP="00365C64">
      <w:pPr>
        <w:pStyle w:val="ListParagraph"/>
        <w:numPr>
          <w:ilvl w:val="0"/>
          <w:numId w:val="51"/>
        </w:numPr>
        <w:tabs>
          <w:tab w:val="left" w:pos="360"/>
        </w:tabs>
        <w:rPr>
          <w:rFonts w:cs="Arial"/>
          <w:szCs w:val="22"/>
          <w:lang w:val="en-US"/>
        </w:rPr>
      </w:pPr>
      <w:r w:rsidRPr="003B6CD0">
        <w:rPr>
          <w:rFonts w:cs="Arial"/>
          <w:szCs w:val="22"/>
          <w:lang w:val="en-US"/>
        </w:rPr>
        <w:t>Collect manure and mix with water</w:t>
      </w:r>
      <w:r w:rsidR="00411B62" w:rsidRPr="003B6CD0">
        <w:rPr>
          <w:rFonts w:cs="Arial"/>
          <w:szCs w:val="22"/>
          <w:lang w:val="en-US"/>
        </w:rPr>
        <w:t>;</w:t>
      </w:r>
    </w:p>
    <w:p w14:paraId="3BA48D22" w14:textId="77777777" w:rsidR="00236273" w:rsidRPr="00077145" w:rsidRDefault="00236273" w:rsidP="00365C64">
      <w:pPr>
        <w:pStyle w:val="ListParagraph"/>
        <w:numPr>
          <w:ilvl w:val="0"/>
          <w:numId w:val="51"/>
        </w:numPr>
        <w:tabs>
          <w:tab w:val="left" w:pos="360"/>
        </w:tabs>
        <w:rPr>
          <w:rFonts w:cs="Arial"/>
          <w:szCs w:val="22"/>
          <w:lang w:val="en-US"/>
        </w:rPr>
      </w:pPr>
      <w:r w:rsidRPr="00077145">
        <w:rPr>
          <w:rFonts w:cs="Arial"/>
          <w:szCs w:val="22"/>
          <w:lang w:val="en-US"/>
        </w:rPr>
        <w:t>Feed this mix into the biodigester</w:t>
      </w:r>
      <w:r w:rsidR="00411B62" w:rsidRPr="00077145">
        <w:rPr>
          <w:rFonts w:cs="Arial"/>
          <w:szCs w:val="22"/>
          <w:lang w:val="en-US"/>
        </w:rPr>
        <w:t>;</w:t>
      </w:r>
    </w:p>
    <w:p w14:paraId="32C7371B" w14:textId="77777777" w:rsidR="00236273" w:rsidRPr="003B6CD0" w:rsidRDefault="00236273" w:rsidP="00365C64">
      <w:pPr>
        <w:pStyle w:val="ListParagraph"/>
        <w:numPr>
          <w:ilvl w:val="0"/>
          <w:numId w:val="51"/>
        </w:numPr>
        <w:tabs>
          <w:tab w:val="left" w:pos="360"/>
        </w:tabs>
        <w:rPr>
          <w:rFonts w:cs="Arial"/>
          <w:szCs w:val="22"/>
          <w:lang w:val="en-US"/>
        </w:rPr>
      </w:pPr>
      <w:r w:rsidRPr="003B6CD0">
        <w:rPr>
          <w:rFonts w:cs="Arial"/>
          <w:szCs w:val="22"/>
          <w:lang w:val="en-US"/>
        </w:rPr>
        <w:t xml:space="preserve">Both biogas and sludge are produced. </w:t>
      </w:r>
    </w:p>
    <w:p w14:paraId="1F99D3EA" w14:textId="77777777" w:rsidR="00236273" w:rsidRPr="003B6CD0" w:rsidRDefault="00236273" w:rsidP="00236273">
      <w:pPr>
        <w:rPr>
          <w:rFonts w:cs="Arial"/>
          <w:szCs w:val="22"/>
          <w:lang w:val="en-US"/>
        </w:rPr>
      </w:pPr>
    </w:p>
    <w:p w14:paraId="6B6367F6" w14:textId="77777777" w:rsidR="00236273" w:rsidRPr="003B6CD0" w:rsidRDefault="00236273" w:rsidP="00236273">
      <w:pPr>
        <w:rPr>
          <w:rFonts w:cs="Arial"/>
          <w:szCs w:val="22"/>
        </w:rPr>
      </w:pPr>
      <w:r w:rsidRPr="003B6CD0">
        <w:rPr>
          <w:rFonts w:cs="Arial"/>
          <w:szCs w:val="22"/>
          <w:lang w:val="en-US"/>
        </w:rPr>
        <w:t xml:space="preserve">The biogas is used as cooking fuel. </w:t>
      </w:r>
      <w:r w:rsidRPr="003B6CD0">
        <w:rPr>
          <w:rFonts w:cs="Arial"/>
          <w:szCs w:val="22"/>
        </w:rPr>
        <w:t>The build-up of gas will push out slurry through the exit pipe of the biogas system,</w:t>
      </w:r>
      <w:r w:rsidRPr="00077145">
        <w:rPr>
          <w:rFonts w:cs="Arial"/>
          <w:szCs w:val="22"/>
          <w:lang w:val="en-US"/>
        </w:rPr>
        <w:t xml:space="preserve"> and </w:t>
      </w:r>
      <w:r w:rsidRPr="00077145">
        <w:rPr>
          <w:rFonts w:cs="Arial"/>
          <w:szCs w:val="22"/>
        </w:rPr>
        <w:t>is a fertiliser that can either be applied directly to crops or composted with other organic material.</w:t>
      </w:r>
    </w:p>
    <w:p w14:paraId="5F982BCC" w14:textId="77777777" w:rsidR="00236273" w:rsidRPr="003B6CD0" w:rsidRDefault="00236273" w:rsidP="00236273">
      <w:pPr>
        <w:rPr>
          <w:rFonts w:cs="Arial"/>
          <w:szCs w:val="22"/>
        </w:rPr>
      </w:pPr>
    </w:p>
    <w:p w14:paraId="6BD50C72" w14:textId="77777777" w:rsidR="00236273" w:rsidRPr="003B6CD0" w:rsidRDefault="00236273" w:rsidP="00236273">
      <w:pPr>
        <w:rPr>
          <w:rFonts w:cs="Arial"/>
          <w:szCs w:val="22"/>
        </w:rPr>
      </w:pPr>
      <w:r w:rsidRPr="003B6CD0">
        <w:rPr>
          <w:rFonts w:cs="Arial"/>
          <w:szCs w:val="22"/>
        </w:rPr>
        <w:t>Maintenance needs are limited</w:t>
      </w:r>
      <w:del w:id="142" w:author="Szymon Mikolajczyk" w:date="2020-03-20T16:01:00Z">
        <w:r w:rsidRPr="003B6CD0" w:rsidDel="003B6CD0">
          <w:rPr>
            <w:rFonts w:cs="Arial"/>
            <w:szCs w:val="22"/>
          </w:rPr>
          <w:delText xml:space="preserve"> since the biodigester ha</w:delText>
        </w:r>
        <w:r w:rsidR="00411B62" w:rsidRPr="003B6CD0" w:rsidDel="003B6CD0">
          <w:rPr>
            <w:rFonts w:cs="Arial"/>
            <w:szCs w:val="22"/>
          </w:rPr>
          <w:delText>s</w:delText>
        </w:r>
        <w:r w:rsidRPr="003B6CD0" w:rsidDel="003B6CD0">
          <w:rPr>
            <w:rFonts w:cs="Arial"/>
            <w:szCs w:val="22"/>
          </w:rPr>
          <w:delText xml:space="preserve"> no moving parts</w:delText>
        </w:r>
      </w:del>
      <w:r w:rsidRPr="003B6CD0">
        <w:rPr>
          <w:rFonts w:cs="Arial"/>
          <w:szCs w:val="22"/>
        </w:rPr>
        <w:t>. Over time, some indigestible material can build up in the digester, limiting the reactor volume. This issue is solved simply by scooping the indigestible material out and re-filling the biodigester with manure.</w:t>
      </w:r>
    </w:p>
    <w:p w14:paraId="674B5B5C" w14:textId="77777777" w:rsidR="00236273" w:rsidRPr="00DA53CE" w:rsidRDefault="00236273" w:rsidP="00236273">
      <w:pPr>
        <w:rPr>
          <w:rFonts w:cs="Arial"/>
          <w:szCs w:val="22"/>
          <w:highlight w:val="yellow"/>
          <w:rPrChange w:id="143" w:author="Nayera Ibrahim" w:date="2020-02-24T10:26:00Z">
            <w:rPr>
              <w:rFonts w:cs="Arial"/>
              <w:szCs w:val="22"/>
            </w:rPr>
          </w:rPrChange>
        </w:rPr>
      </w:pPr>
    </w:p>
    <w:p w14:paraId="50FCD2A1" w14:textId="77777777" w:rsidR="00236273" w:rsidRPr="00BC5484" w:rsidRDefault="00236273" w:rsidP="00236273">
      <w:pPr>
        <w:rPr>
          <w:rFonts w:cs="Arial"/>
          <w:b/>
          <w:bCs/>
          <w:szCs w:val="22"/>
        </w:rPr>
      </w:pPr>
      <w:bookmarkStart w:id="144" w:name="_Ref307822278"/>
      <w:r w:rsidRPr="003B6CD0">
        <w:rPr>
          <w:rFonts w:cs="Arial"/>
          <w:b/>
          <w:bCs/>
          <w:szCs w:val="22"/>
        </w:rPr>
        <w:t xml:space="preserve">Figure </w:t>
      </w:r>
      <w:bookmarkEnd w:id="144"/>
      <w:r w:rsidR="00A13A1C" w:rsidRPr="003B6CD0">
        <w:rPr>
          <w:rFonts w:cs="Arial"/>
          <w:b/>
          <w:bCs/>
          <w:szCs w:val="22"/>
        </w:rPr>
        <w:t xml:space="preserve">1: </w:t>
      </w:r>
      <w:r w:rsidR="00411B62" w:rsidRPr="003B6CD0">
        <w:rPr>
          <w:rFonts w:cs="Arial"/>
          <w:bCs/>
          <w:szCs w:val="22"/>
        </w:rPr>
        <w:t xml:space="preserve">Graphic representation of the </w:t>
      </w:r>
      <w:del w:id="145" w:author="Szymon Mikolajczyk" w:date="2020-03-20T16:01:00Z">
        <w:r w:rsidR="00411B62" w:rsidRPr="003B6CD0" w:rsidDel="003B6CD0">
          <w:rPr>
            <w:rFonts w:cs="Arial"/>
            <w:bCs/>
            <w:szCs w:val="22"/>
          </w:rPr>
          <w:delText>applied</w:delText>
        </w:r>
        <w:r w:rsidRPr="003B6CD0" w:rsidDel="003B6CD0">
          <w:rPr>
            <w:rFonts w:cs="Arial"/>
            <w:bCs/>
            <w:szCs w:val="22"/>
          </w:rPr>
          <w:delText xml:space="preserve"> </w:delText>
        </w:r>
      </w:del>
      <w:r w:rsidRPr="003B6CD0">
        <w:rPr>
          <w:rFonts w:cs="Arial"/>
          <w:bCs/>
          <w:szCs w:val="22"/>
        </w:rPr>
        <w:t xml:space="preserve">fixed-dome biodigester </w:t>
      </w:r>
      <w:del w:id="146" w:author="Szymon Mikolajczyk" w:date="2020-03-20T16:01:00Z">
        <w:r w:rsidRPr="003B6CD0" w:rsidDel="003B6CD0">
          <w:rPr>
            <w:rFonts w:cs="Arial"/>
            <w:bCs/>
            <w:szCs w:val="22"/>
          </w:rPr>
          <w:delText>model</w:delText>
        </w:r>
      </w:del>
      <w:ins w:id="147" w:author="Szymon Mikolajczyk" w:date="2020-03-20T16:01:00Z">
        <w:r w:rsidR="003B6CD0">
          <w:rPr>
            <w:rFonts w:cs="Arial"/>
            <w:bCs/>
            <w:szCs w:val="22"/>
          </w:rPr>
          <w:t>type</w:t>
        </w:r>
      </w:ins>
      <w:r w:rsidRPr="003B6CD0">
        <w:rPr>
          <w:rFonts w:cs="Arial"/>
          <w:bCs/>
          <w:szCs w:val="22"/>
        </w:rPr>
        <w:t>.</w:t>
      </w:r>
      <w:r w:rsidRPr="00BC5484">
        <w:rPr>
          <w:rFonts w:cs="Arial"/>
          <w:b/>
          <w:bCs/>
          <w:szCs w:val="22"/>
        </w:rPr>
        <w:t xml:space="preserve"> </w:t>
      </w:r>
    </w:p>
    <w:p w14:paraId="0E294E25" w14:textId="77777777" w:rsidR="00236273" w:rsidRPr="00BC5484" w:rsidRDefault="00236273" w:rsidP="00236273">
      <w:pPr>
        <w:rPr>
          <w:rFonts w:cs="Arial"/>
          <w:b/>
          <w:bCs/>
          <w:szCs w:val="22"/>
        </w:rPr>
      </w:pPr>
    </w:p>
    <w:p w14:paraId="61A7AB3E" w14:textId="77777777" w:rsidR="00236273" w:rsidRDefault="00D2383B" w:rsidP="00236273">
      <w:pPr>
        <w:jc w:val="center"/>
        <w:rPr>
          <w:ins w:id="148" w:author="Szymon Mikolajczyk" w:date="2020-03-20T16:01:00Z"/>
          <w:rFonts w:cs="Arial"/>
          <w:b/>
          <w:bCs/>
          <w:szCs w:val="22"/>
          <w:lang w:val="en-US"/>
        </w:rPr>
      </w:pPr>
      <w:r w:rsidRPr="00BC5484">
        <w:rPr>
          <w:rFonts w:cs="Arial"/>
          <w:b/>
          <w:noProof/>
          <w:szCs w:val="22"/>
          <w:lang w:val="en-US" w:eastAsia="en-US"/>
        </w:rPr>
        <w:drawing>
          <wp:inline distT="0" distB="0" distL="0" distR="0" wp14:anchorId="1F367081" wp14:editId="0686D3C4">
            <wp:extent cx="5200650" cy="3952875"/>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650" cy="3952875"/>
                    </a:xfrm>
                    <a:prstGeom prst="rect">
                      <a:avLst/>
                    </a:prstGeom>
                    <a:noFill/>
                    <a:ln>
                      <a:noFill/>
                    </a:ln>
                  </pic:spPr>
                </pic:pic>
              </a:graphicData>
            </a:graphic>
          </wp:inline>
        </w:drawing>
      </w:r>
    </w:p>
    <w:p w14:paraId="78616680" w14:textId="77777777" w:rsidR="003B6CD0" w:rsidRDefault="003B6CD0" w:rsidP="00236273">
      <w:pPr>
        <w:jc w:val="center"/>
        <w:rPr>
          <w:ins w:id="149" w:author="Szymon Mikolajczyk" w:date="2020-03-20T16:01:00Z"/>
          <w:rFonts w:cs="Arial"/>
          <w:b/>
          <w:bCs/>
          <w:szCs w:val="22"/>
          <w:lang w:val="en-US"/>
        </w:rPr>
      </w:pPr>
    </w:p>
    <w:p w14:paraId="4BA63BCE" w14:textId="77777777" w:rsidR="003B6CD0" w:rsidRDefault="003B6CD0" w:rsidP="00236273">
      <w:pPr>
        <w:jc w:val="center"/>
        <w:rPr>
          <w:ins w:id="150" w:author="Szymon Mikolajczyk" w:date="2020-03-20T16:01:00Z"/>
          <w:rFonts w:cs="Arial"/>
          <w:b/>
          <w:bCs/>
          <w:szCs w:val="22"/>
          <w:lang w:val="en-US"/>
        </w:rPr>
      </w:pPr>
    </w:p>
    <w:p w14:paraId="435118B0" w14:textId="77777777" w:rsidR="003B6CD0" w:rsidRPr="00BC5484" w:rsidRDefault="003B6CD0" w:rsidP="003B6CD0">
      <w:pPr>
        <w:rPr>
          <w:ins w:id="151" w:author="Szymon Mikolajczyk" w:date="2020-03-20T16:01:00Z"/>
          <w:rFonts w:cs="Arial"/>
          <w:b/>
          <w:bCs/>
          <w:szCs w:val="22"/>
        </w:rPr>
      </w:pPr>
      <w:ins w:id="152" w:author="Szymon Mikolajczyk" w:date="2020-03-20T16:01:00Z">
        <w:r w:rsidRPr="003B6CD0">
          <w:rPr>
            <w:rFonts w:cs="Arial"/>
            <w:b/>
            <w:bCs/>
            <w:szCs w:val="22"/>
          </w:rPr>
          <w:t xml:space="preserve">Figure </w:t>
        </w:r>
        <w:r>
          <w:rPr>
            <w:rFonts w:cs="Arial"/>
            <w:b/>
            <w:bCs/>
            <w:szCs w:val="22"/>
          </w:rPr>
          <w:t>2</w:t>
        </w:r>
        <w:r w:rsidRPr="003B6CD0">
          <w:rPr>
            <w:rFonts w:cs="Arial"/>
            <w:b/>
            <w:bCs/>
            <w:szCs w:val="22"/>
          </w:rPr>
          <w:t xml:space="preserve">: </w:t>
        </w:r>
        <w:r w:rsidRPr="003B6CD0">
          <w:rPr>
            <w:rFonts w:cs="Arial"/>
            <w:bCs/>
            <w:szCs w:val="22"/>
          </w:rPr>
          <w:t xml:space="preserve">Graphic representation of the </w:t>
        </w:r>
        <w:r>
          <w:rPr>
            <w:rFonts w:cs="Arial"/>
            <w:bCs/>
            <w:szCs w:val="22"/>
          </w:rPr>
          <w:t>plastic</w:t>
        </w:r>
        <w:r w:rsidRPr="003B6CD0">
          <w:rPr>
            <w:rFonts w:cs="Arial"/>
            <w:bCs/>
            <w:szCs w:val="22"/>
          </w:rPr>
          <w:t xml:space="preserve"> biodigest</w:t>
        </w:r>
        <w:r w:rsidRPr="003F20AC">
          <w:rPr>
            <w:rFonts w:cs="Arial"/>
            <w:bCs/>
            <w:szCs w:val="22"/>
          </w:rPr>
          <w:t xml:space="preserve">er </w:t>
        </w:r>
        <w:r>
          <w:rPr>
            <w:rFonts w:cs="Arial"/>
            <w:bCs/>
            <w:szCs w:val="22"/>
          </w:rPr>
          <w:t>type</w:t>
        </w:r>
        <w:r w:rsidRPr="003B6CD0">
          <w:rPr>
            <w:rFonts w:cs="Arial"/>
            <w:bCs/>
            <w:szCs w:val="22"/>
          </w:rPr>
          <w:t>.</w:t>
        </w:r>
      </w:ins>
      <w:ins w:id="153" w:author="Szymon Mikolajczyk" w:date="2020-03-20T16:03:00Z">
        <w:r>
          <w:rPr>
            <w:rStyle w:val="FootnoteReference"/>
            <w:rFonts w:cs="Arial"/>
            <w:bCs/>
            <w:szCs w:val="22"/>
          </w:rPr>
          <w:footnoteReference w:id="6"/>
        </w:r>
      </w:ins>
      <w:ins w:id="168" w:author="Szymon Mikolajczyk" w:date="2020-03-20T16:01:00Z">
        <w:r w:rsidRPr="00BC5484">
          <w:rPr>
            <w:rFonts w:cs="Arial"/>
            <w:b/>
            <w:bCs/>
            <w:szCs w:val="22"/>
          </w:rPr>
          <w:t xml:space="preserve"> </w:t>
        </w:r>
      </w:ins>
    </w:p>
    <w:p w14:paraId="192D0363" w14:textId="77777777" w:rsidR="003B6CD0" w:rsidRDefault="003B6CD0" w:rsidP="003B6CD0">
      <w:pPr>
        <w:jc w:val="left"/>
        <w:rPr>
          <w:ins w:id="169" w:author="Szymon Mikolajczyk" w:date="2020-03-20T16:03:00Z"/>
          <w:rFonts w:cs="Arial"/>
          <w:b/>
          <w:bCs/>
          <w:szCs w:val="22"/>
          <w:lang w:val="en-US"/>
        </w:rPr>
      </w:pPr>
    </w:p>
    <w:p w14:paraId="6EE7B292" w14:textId="77777777" w:rsidR="003B6CD0" w:rsidRPr="00BC5484" w:rsidRDefault="003B6CD0">
      <w:pPr>
        <w:jc w:val="left"/>
        <w:rPr>
          <w:rFonts w:cs="Arial"/>
          <w:b/>
          <w:bCs/>
          <w:szCs w:val="22"/>
          <w:lang w:val="en-US"/>
        </w:rPr>
        <w:pPrChange w:id="170" w:author="Szymon Mikolajczyk" w:date="2020-03-20T16:01:00Z">
          <w:pPr>
            <w:jc w:val="center"/>
          </w:pPr>
        </w:pPrChange>
      </w:pPr>
      <w:ins w:id="171" w:author="Szymon Mikolajczyk" w:date="2020-03-20T16:03:00Z">
        <w:r>
          <w:rPr>
            <w:rFonts w:cs="Arial"/>
            <w:b/>
            <w:bCs/>
            <w:noProof/>
            <w:szCs w:val="22"/>
            <w:lang w:val="en-US"/>
          </w:rPr>
          <w:lastRenderedPageBreak/>
          <w:drawing>
            <wp:inline distT="0" distB="0" distL="0" distR="0" wp14:anchorId="7D76C3F1" wp14:editId="5047E82A">
              <wp:extent cx="4328160" cy="190316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2395" cy="1905025"/>
                      </a:xfrm>
                      <a:prstGeom prst="rect">
                        <a:avLst/>
                      </a:prstGeom>
                      <a:noFill/>
                      <a:ln>
                        <a:noFill/>
                      </a:ln>
                    </pic:spPr>
                  </pic:pic>
                </a:graphicData>
              </a:graphic>
            </wp:inline>
          </w:drawing>
        </w:r>
      </w:ins>
    </w:p>
    <w:p w14:paraId="49BA816D" w14:textId="77777777" w:rsidR="00CE38BC" w:rsidRPr="00BC5484" w:rsidRDefault="000D25FD" w:rsidP="006E52DB">
      <w:pPr>
        <w:pStyle w:val="SDMPDDPoASubSection1"/>
        <w:numPr>
          <w:ilvl w:val="2"/>
          <w:numId w:val="12"/>
        </w:numPr>
        <w:tabs>
          <w:tab w:val="clear" w:pos="1474"/>
        </w:tabs>
        <w:ind w:left="709" w:hanging="709"/>
        <w:rPr>
          <w:szCs w:val="22"/>
        </w:rPr>
      </w:pPr>
      <w:r w:rsidRPr="00BC5484">
        <w:rPr>
          <w:szCs w:val="22"/>
        </w:rPr>
        <w:tab/>
      </w:r>
      <w:r w:rsidR="00CE38BC" w:rsidRPr="00BC5484">
        <w:rPr>
          <w:szCs w:val="22"/>
        </w:rPr>
        <w:t>Party(ies)</w:t>
      </w:r>
      <w:bookmarkEnd w:id="122"/>
      <w:r w:rsidR="00CE38BC" w:rsidRPr="00BC5484">
        <w:rPr>
          <w:szCs w:val="22"/>
        </w:rPr>
        <w:t xml:space="preserve"> </w:t>
      </w:r>
      <w:r w:rsidR="001C46E9" w:rsidRPr="00BC5484">
        <w:rPr>
          <w:szCs w:val="22"/>
        </w:rPr>
        <w:br/>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060" w:firstRow="1" w:lastRow="1" w:firstColumn="0" w:lastColumn="0" w:noHBand="0" w:noVBand="0"/>
      </w:tblPr>
      <w:tblGrid>
        <w:gridCol w:w="3211"/>
        <w:gridCol w:w="3210"/>
        <w:gridCol w:w="3208"/>
      </w:tblGrid>
      <w:tr w:rsidR="00CE38BC" w:rsidRPr="00BC5484" w14:paraId="5217B8FA" w14:textId="77777777" w:rsidTr="00236273">
        <w:trPr>
          <w:trHeight w:val="980"/>
          <w:jc w:val="center"/>
        </w:trPr>
        <w:tc>
          <w:tcPr>
            <w:tcW w:w="1667" w:type="pct"/>
            <w:shd w:val="clear" w:color="auto" w:fill="D9D9D9"/>
            <w:vAlign w:val="center"/>
          </w:tcPr>
          <w:p w14:paraId="13040C24" w14:textId="77777777" w:rsidR="00CE38BC" w:rsidRPr="00BC5484" w:rsidRDefault="00CE38BC" w:rsidP="00ED3F38">
            <w:pPr>
              <w:keepNext/>
              <w:spacing w:before="40" w:after="40"/>
              <w:jc w:val="center"/>
              <w:rPr>
                <w:rFonts w:cs="Arial"/>
                <w:b/>
                <w:szCs w:val="22"/>
              </w:rPr>
            </w:pPr>
            <w:r w:rsidRPr="00BC5484">
              <w:rPr>
                <w:rFonts w:cs="Arial"/>
                <w:b/>
                <w:szCs w:val="22"/>
              </w:rPr>
              <w:t>Name of Pa</w:t>
            </w:r>
            <w:r w:rsidR="00F2116F" w:rsidRPr="00BC5484">
              <w:rPr>
                <w:rFonts w:cs="Arial"/>
                <w:b/>
                <w:szCs w:val="22"/>
              </w:rPr>
              <w:t xml:space="preserve">rty involved (host) indicates </w:t>
            </w:r>
            <w:r w:rsidRPr="00BC5484">
              <w:rPr>
                <w:rFonts w:cs="Arial"/>
                <w:b/>
                <w:szCs w:val="22"/>
              </w:rPr>
              <w:t>host Party</w:t>
            </w:r>
          </w:p>
        </w:tc>
        <w:tc>
          <w:tcPr>
            <w:tcW w:w="1667" w:type="pct"/>
            <w:shd w:val="clear" w:color="auto" w:fill="D9D9D9"/>
            <w:vAlign w:val="center"/>
          </w:tcPr>
          <w:p w14:paraId="1D5276E1" w14:textId="77777777" w:rsidR="00CE38BC" w:rsidRPr="00BC5484" w:rsidRDefault="00CE38BC" w:rsidP="00ED3F38">
            <w:pPr>
              <w:keepNext/>
              <w:spacing w:before="40" w:after="40"/>
              <w:jc w:val="center"/>
              <w:rPr>
                <w:rFonts w:cs="Arial"/>
                <w:b/>
                <w:szCs w:val="22"/>
              </w:rPr>
            </w:pPr>
            <w:r w:rsidRPr="00BC5484">
              <w:rPr>
                <w:rFonts w:cs="Arial"/>
                <w:b/>
                <w:szCs w:val="22"/>
              </w:rPr>
              <w:t xml:space="preserve">Private and/or public entity(ies) </w:t>
            </w:r>
            <w:r w:rsidR="00F962FC" w:rsidRPr="00BC5484">
              <w:rPr>
                <w:rFonts w:cs="Arial"/>
                <w:b/>
                <w:szCs w:val="22"/>
              </w:rPr>
              <w:t>VPA</w:t>
            </w:r>
            <w:r w:rsidRPr="00BC5484">
              <w:rPr>
                <w:rFonts w:cs="Arial"/>
                <w:b/>
                <w:szCs w:val="22"/>
              </w:rPr>
              <w:t xml:space="preserve"> implementer(s)</w:t>
            </w:r>
            <w:r w:rsidRPr="00BC5484">
              <w:rPr>
                <w:rFonts w:cs="Arial"/>
                <w:b/>
                <w:szCs w:val="22"/>
              </w:rPr>
              <w:br/>
              <w:t>(as applicable)</w:t>
            </w:r>
          </w:p>
        </w:tc>
        <w:tc>
          <w:tcPr>
            <w:tcW w:w="1666" w:type="pct"/>
            <w:shd w:val="clear" w:color="auto" w:fill="D9D9D9"/>
            <w:vAlign w:val="center"/>
          </w:tcPr>
          <w:p w14:paraId="7FA7593F" w14:textId="77777777" w:rsidR="00CE38BC" w:rsidRPr="00BC5484" w:rsidRDefault="00CE38BC" w:rsidP="00ED3F38">
            <w:pPr>
              <w:keepNext/>
              <w:spacing w:before="40" w:after="40"/>
              <w:jc w:val="center"/>
              <w:rPr>
                <w:rFonts w:cs="Arial"/>
                <w:b/>
                <w:szCs w:val="22"/>
              </w:rPr>
            </w:pPr>
            <w:r w:rsidRPr="00BC5484">
              <w:rPr>
                <w:rFonts w:cs="Arial"/>
                <w:b/>
                <w:szCs w:val="22"/>
              </w:rPr>
              <w:t xml:space="preserve">Indicate if the Party involved wishes to be considered as </w:t>
            </w:r>
            <w:r w:rsidR="00F962FC" w:rsidRPr="00BC5484">
              <w:rPr>
                <w:rFonts w:cs="Arial"/>
                <w:b/>
                <w:szCs w:val="22"/>
              </w:rPr>
              <w:t>VPA</w:t>
            </w:r>
            <w:r w:rsidRPr="00BC5484">
              <w:rPr>
                <w:rFonts w:cs="Arial"/>
                <w:b/>
                <w:szCs w:val="22"/>
              </w:rPr>
              <w:t xml:space="preserve"> implementer (Yes/No)</w:t>
            </w:r>
          </w:p>
        </w:tc>
      </w:tr>
      <w:tr w:rsidR="00236273" w:rsidRPr="00BC5484" w14:paraId="24E2CEA5" w14:textId="77777777" w:rsidTr="001C46E9">
        <w:trPr>
          <w:cantSplit/>
          <w:trHeight w:val="512"/>
          <w:jc w:val="center"/>
        </w:trPr>
        <w:tc>
          <w:tcPr>
            <w:tcW w:w="1667" w:type="pct"/>
            <w:shd w:val="clear" w:color="auto" w:fill="auto"/>
          </w:tcPr>
          <w:p w14:paraId="732028A8" w14:textId="77777777" w:rsidR="00236273" w:rsidRPr="00BC5484" w:rsidRDefault="00236273" w:rsidP="00236273">
            <w:pPr>
              <w:rPr>
                <w:rFonts w:cs="Arial"/>
                <w:szCs w:val="22"/>
              </w:rPr>
            </w:pPr>
            <w:r w:rsidRPr="00BC5484">
              <w:rPr>
                <w:rFonts w:cs="Arial"/>
                <w:szCs w:val="22"/>
              </w:rPr>
              <w:t>Indonesia (host)</w:t>
            </w:r>
          </w:p>
        </w:tc>
        <w:tc>
          <w:tcPr>
            <w:tcW w:w="1667" w:type="pct"/>
            <w:shd w:val="clear" w:color="auto" w:fill="auto"/>
          </w:tcPr>
          <w:p w14:paraId="33C4AD11" w14:textId="77777777" w:rsidR="00236273" w:rsidRPr="00BC5484" w:rsidRDefault="00236273" w:rsidP="00236273">
            <w:pPr>
              <w:rPr>
                <w:rFonts w:cs="Arial"/>
                <w:szCs w:val="22"/>
                <w:lang w:val="es-CO"/>
              </w:rPr>
            </w:pPr>
            <w:r w:rsidRPr="00BC5484">
              <w:rPr>
                <w:rFonts w:cs="Arial"/>
                <w:szCs w:val="22"/>
                <w:lang w:val="es-CO"/>
              </w:rPr>
              <w:t xml:space="preserve">Hivos </w:t>
            </w:r>
          </w:p>
        </w:tc>
        <w:tc>
          <w:tcPr>
            <w:tcW w:w="1666" w:type="pct"/>
            <w:shd w:val="clear" w:color="auto" w:fill="auto"/>
          </w:tcPr>
          <w:p w14:paraId="1B303EB8" w14:textId="77777777" w:rsidR="00236273" w:rsidRPr="00BC5484" w:rsidRDefault="00236273" w:rsidP="00236273">
            <w:pPr>
              <w:rPr>
                <w:rFonts w:cs="Arial"/>
                <w:szCs w:val="22"/>
                <w:lang w:val="es-CO"/>
              </w:rPr>
            </w:pPr>
            <w:r w:rsidRPr="00BC5484">
              <w:rPr>
                <w:rFonts w:cs="Arial"/>
                <w:szCs w:val="22"/>
                <w:lang w:val="es-CO"/>
              </w:rPr>
              <w:t>No</w:t>
            </w:r>
          </w:p>
        </w:tc>
      </w:tr>
      <w:tr w:rsidR="00236273" w:rsidRPr="00BC5484" w14:paraId="2E6C3015" w14:textId="77777777" w:rsidTr="00236273">
        <w:trPr>
          <w:cantSplit/>
          <w:trHeight w:val="512"/>
          <w:jc w:val="center"/>
        </w:trPr>
        <w:tc>
          <w:tcPr>
            <w:tcW w:w="1667" w:type="pct"/>
            <w:shd w:val="clear" w:color="auto" w:fill="auto"/>
          </w:tcPr>
          <w:p w14:paraId="2C1E5374" w14:textId="77777777" w:rsidR="00236273" w:rsidRPr="00BC5484" w:rsidRDefault="00236273" w:rsidP="00236273">
            <w:pPr>
              <w:rPr>
                <w:rFonts w:cs="Arial"/>
                <w:szCs w:val="22"/>
              </w:rPr>
            </w:pPr>
            <w:r w:rsidRPr="00BC5484">
              <w:rPr>
                <w:rFonts w:cs="Arial"/>
                <w:szCs w:val="22"/>
              </w:rPr>
              <w:t>Netherlands</w:t>
            </w:r>
          </w:p>
        </w:tc>
        <w:tc>
          <w:tcPr>
            <w:tcW w:w="1667" w:type="pct"/>
            <w:shd w:val="clear" w:color="auto" w:fill="auto"/>
          </w:tcPr>
          <w:p w14:paraId="227455DF" w14:textId="77777777" w:rsidR="00236273" w:rsidRPr="00BC5484" w:rsidRDefault="00236273" w:rsidP="00236273">
            <w:pPr>
              <w:rPr>
                <w:rFonts w:cs="Arial"/>
                <w:szCs w:val="22"/>
              </w:rPr>
            </w:pPr>
            <w:r w:rsidRPr="00BC5484">
              <w:rPr>
                <w:rFonts w:cs="Arial"/>
                <w:szCs w:val="22"/>
              </w:rPr>
              <w:t xml:space="preserve">Hivos </w:t>
            </w:r>
          </w:p>
        </w:tc>
        <w:tc>
          <w:tcPr>
            <w:tcW w:w="1666" w:type="pct"/>
            <w:shd w:val="clear" w:color="auto" w:fill="auto"/>
          </w:tcPr>
          <w:p w14:paraId="640EFF7C" w14:textId="77777777" w:rsidR="00236273" w:rsidRPr="00BC5484" w:rsidRDefault="00236273" w:rsidP="00236273">
            <w:pPr>
              <w:rPr>
                <w:rFonts w:cs="Arial"/>
                <w:szCs w:val="22"/>
              </w:rPr>
            </w:pPr>
            <w:r w:rsidRPr="00BC5484">
              <w:rPr>
                <w:rFonts w:cs="Arial"/>
                <w:szCs w:val="22"/>
              </w:rPr>
              <w:t>No</w:t>
            </w:r>
          </w:p>
        </w:tc>
      </w:tr>
    </w:tbl>
    <w:p w14:paraId="077D6F06" w14:textId="77777777" w:rsidR="000978C2" w:rsidRPr="00BC5484" w:rsidRDefault="000D25FD" w:rsidP="006E52DB">
      <w:pPr>
        <w:pStyle w:val="SDMPDDPoASubSection1"/>
        <w:numPr>
          <w:ilvl w:val="2"/>
          <w:numId w:val="12"/>
        </w:numPr>
        <w:tabs>
          <w:tab w:val="clear" w:pos="1474"/>
        </w:tabs>
        <w:ind w:left="709" w:hanging="709"/>
        <w:rPr>
          <w:szCs w:val="22"/>
        </w:rPr>
      </w:pPr>
      <w:r w:rsidRPr="00BC5484">
        <w:rPr>
          <w:szCs w:val="22"/>
        </w:rPr>
        <w:tab/>
      </w:r>
      <w:r w:rsidR="000978C2" w:rsidRPr="00BC5484">
        <w:rPr>
          <w:szCs w:val="22"/>
        </w:rPr>
        <w:t>Geographic reference or other means of identification</w:t>
      </w:r>
    </w:p>
    <w:p w14:paraId="7218E10A" w14:textId="77777777" w:rsidR="005E608C" w:rsidRPr="00BC5484" w:rsidRDefault="005E608C" w:rsidP="006B07A7">
      <w:pPr>
        <w:rPr>
          <w:rFonts w:cs="Arial"/>
          <w:szCs w:val="22"/>
          <w:lang w:eastAsia="en-US"/>
        </w:rPr>
      </w:pPr>
      <w:r w:rsidRPr="00BC5484">
        <w:rPr>
          <w:rFonts w:cs="Arial"/>
          <w:szCs w:val="22"/>
          <w:lang w:eastAsia="en-US"/>
        </w:rPr>
        <w:t>&gt;&gt;</w:t>
      </w:r>
    </w:p>
    <w:p w14:paraId="3F7E2EC0" w14:textId="77777777" w:rsidR="001C46E9" w:rsidRPr="00BC5484" w:rsidRDefault="001C46E9" w:rsidP="001C46E9">
      <w:pPr>
        <w:rPr>
          <w:rFonts w:cs="Arial"/>
          <w:szCs w:val="22"/>
        </w:rPr>
      </w:pPr>
      <w:r w:rsidRPr="00BC5484">
        <w:rPr>
          <w:rFonts w:cs="Arial"/>
          <w:szCs w:val="22"/>
        </w:rPr>
        <w:t xml:space="preserve">The geographic boundary for the VPA is the Republic of Indonesia. </w:t>
      </w:r>
    </w:p>
    <w:p w14:paraId="66D447CD" w14:textId="77777777" w:rsidR="001C46E9" w:rsidRPr="00BC5484" w:rsidRDefault="001C46E9" w:rsidP="001C46E9">
      <w:pPr>
        <w:rPr>
          <w:rFonts w:cs="Arial"/>
          <w:szCs w:val="22"/>
        </w:rPr>
      </w:pPr>
    </w:p>
    <w:p w14:paraId="78D36B52" w14:textId="77777777" w:rsidR="001C46E9" w:rsidRPr="00BC5484" w:rsidRDefault="001C46E9" w:rsidP="001C46E9">
      <w:pPr>
        <w:rPr>
          <w:rFonts w:cs="Arial"/>
          <w:szCs w:val="22"/>
        </w:rPr>
      </w:pPr>
      <w:r w:rsidRPr="00BC5484">
        <w:rPr>
          <w:rFonts w:cs="Arial"/>
          <w:b/>
          <w:szCs w:val="22"/>
        </w:rPr>
        <w:t xml:space="preserve">Figure </w:t>
      </w:r>
      <w:del w:id="172" w:author="Szymon Mikolajczyk" w:date="2020-03-20T16:24:00Z">
        <w:r w:rsidR="00C61F31" w:rsidRPr="00BC5484" w:rsidDel="00077145">
          <w:rPr>
            <w:rFonts w:cs="Arial"/>
            <w:b/>
            <w:szCs w:val="22"/>
          </w:rPr>
          <w:delText>2</w:delText>
        </w:r>
      </w:del>
      <w:ins w:id="173" w:author="Szymon Mikolajczyk" w:date="2020-03-20T16:24:00Z">
        <w:r w:rsidR="00077145">
          <w:rPr>
            <w:rFonts w:cs="Arial"/>
            <w:b/>
            <w:szCs w:val="22"/>
          </w:rPr>
          <w:t>3</w:t>
        </w:r>
      </w:ins>
      <w:r w:rsidRPr="00BC5484">
        <w:rPr>
          <w:rFonts w:cs="Arial"/>
          <w:b/>
          <w:szCs w:val="22"/>
        </w:rPr>
        <w:t>:</w:t>
      </w:r>
      <w:r w:rsidRPr="00BC5484">
        <w:rPr>
          <w:rFonts w:cs="Arial"/>
          <w:szCs w:val="22"/>
        </w:rPr>
        <w:t xml:space="preserve"> Map of the Republic of Indonesia.</w:t>
      </w:r>
    </w:p>
    <w:p w14:paraId="61C91F8C" w14:textId="77777777" w:rsidR="001C46E9" w:rsidRPr="00BC5484" w:rsidRDefault="001C46E9" w:rsidP="001C46E9">
      <w:pPr>
        <w:rPr>
          <w:rFonts w:cs="Arial"/>
          <w:szCs w:val="22"/>
          <w:lang w:val="en-US"/>
        </w:rPr>
      </w:pPr>
    </w:p>
    <w:p w14:paraId="7BCC3A50" w14:textId="77777777" w:rsidR="001C46E9" w:rsidRPr="00BC5484" w:rsidRDefault="00D2383B" w:rsidP="001C46E9">
      <w:pPr>
        <w:rPr>
          <w:rFonts w:cs="Arial"/>
          <w:szCs w:val="22"/>
          <w:lang w:val="en-US"/>
        </w:rPr>
      </w:pPr>
      <w:r w:rsidRPr="00BC5484">
        <w:rPr>
          <w:rFonts w:cs="Arial"/>
          <w:noProof/>
          <w:szCs w:val="22"/>
          <w:lang w:val="en-US" w:eastAsia="en-US"/>
        </w:rPr>
        <w:drawing>
          <wp:inline distT="0" distB="0" distL="0" distR="0" wp14:anchorId="71A27796" wp14:editId="00D297A7">
            <wp:extent cx="5934075" cy="263842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638425"/>
                    </a:xfrm>
                    <a:prstGeom prst="rect">
                      <a:avLst/>
                    </a:prstGeom>
                    <a:noFill/>
                    <a:ln>
                      <a:noFill/>
                    </a:ln>
                  </pic:spPr>
                </pic:pic>
              </a:graphicData>
            </a:graphic>
          </wp:inline>
        </w:drawing>
      </w:r>
    </w:p>
    <w:p w14:paraId="64E603F3" w14:textId="77777777" w:rsidR="001C46E9" w:rsidRPr="00BC5484" w:rsidRDefault="001C46E9" w:rsidP="001C46E9">
      <w:pPr>
        <w:rPr>
          <w:rFonts w:cs="Arial"/>
          <w:szCs w:val="22"/>
          <w:lang w:val="en-US"/>
        </w:rPr>
      </w:pPr>
    </w:p>
    <w:p w14:paraId="673268E7" w14:textId="77777777" w:rsidR="001C46E9" w:rsidRPr="00BC5484" w:rsidRDefault="001C46E9" w:rsidP="001C46E9">
      <w:pPr>
        <w:rPr>
          <w:rFonts w:cs="Arial"/>
          <w:szCs w:val="22"/>
          <w:lang w:val="en-US"/>
        </w:rPr>
      </w:pPr>
      <w:r w:rsidRPr="00BC5484">
        <w:rPr>
          <w:rFonts w:cs="Arial"/>
          <w:szCs w:val="22"/>
          <w:lang w:val="en-US"/>
        </w:rPr>
        <w:t xml:space="preserve">All of the biodigesters implemented under this VPA will have a unique serial number that will be recorded in the CME’s database. Each entry will be clearly divided and it will not be possible to make the same serial number entry twice. The numbers will be </w:t>
      </w:r>
      <w:r w:rsidRPr="00BC5484">
        <w:rPr>
          <w:rFonts w:cs="Arial"/>
          <w:szCs w:val="22"/>
        </w:rPr>
        <w:t>recorded in the User’s Manual</w:t>
      </w:r>
      <w:r w:rsidRPr="00BC5484">
        <w:rPr>
          <w:rFonts w:cs="Arial"/>
          <w:szCs w:val="22"/>
          <w:lang w:val="en-US"/>
        </w:rPr>
        <w:t xml:space="preserve"> that will enable the verifier to identify systems listed in the database. The database will further include information regarding the address of the installed biodigester, information on the owner, and its operational status. </w:t>
      </w:r>
    </w:p>
    <w:p w14:paraId="13EF47C7" w14:textId="77777777" w:rsidR="001C46E9" w:rsidRPr="00BC5484" w:rsidRDefault="001C46E9" w:rsidP="001C46E9">
      <w:pPr>
        <w:rPr>
          <w:rFonts w:cs="Arial"/>
          <w:szCs w:val="22"/>
          <w:lang w:val="en-US"/>
        </w:rPr>
      </w:pPr>
    </w:p>
    <w:p w14:paraId="5DA1594F" w14:textId="77777777" w:rsidR="001C46E9" w:rsidRPr="00BC5484" w:rsidRDefault="001C46E9" w:rsidP="001C46E9">
      <w:pPr>
        <w:rPr>
          <w:rFonts w:cs="Arial"/>
          <w:szCs w:val="22"/>
          <w:lang w:val="en-US"/>
        </w:rPr>
      </w:pPr>
      <w:r w:rsidRPr="00BC5484">
        <w:rPr>
          <w:rFonts w:cs="Arial"/>
          <w:szCs w:val="22"/>
          <w:lang w:val="en-US"/>
        </w:rPr>
        <w:lastRenderedPageBreak/>
        <w:t>The geographical coordinates of the provinces in which biodigesters under this VPA are implemented are as follows:</w:t>
      </w:r>
    </w:p>
    <w:p w14:paraId="11EC1880" w14:textId="77777777" w:rsidR="00035FE8" w:rsidRPr="00BC5484" w:rsidRDefault="00035FE8" w:rsidP="001C46E9">
      <w:pPr>
        <w:rPr>
          <w:rFonts w:cs="Arial"/>
          <w:szCs w:val="22"/>
          <w:lang w:val="en-US"/>
        </w:rPr>
      </w:pPr>
    </w:p>
    <w:p w14:paraId="29749016" w14:textId="77777777" w:rsidR="00035FE8" w:rsidRPr="00BC5484" w:rsidRDefault="00035FE8" w:rsidP="001C46E9">
      <w:pPr>
        <w:rPr>
          <w:rFonts w:cs="Arial"/>
          <w:szCs w:val="22"/>
          <w:lang w:val="en-US"/>
        </w:rPr>
      </w:pPr>
      <w:r w:rsidRPr="00BC5484">
        <w:rPr>
          <w:rFonts w:cs="Arial"/>
          <w:b/>
          <w:szCs w:val="22"/>
          <w:lang w:val="en-US"/>
        </w:rPr>
        <w:t>Table 2:</w:t>
      </w:r>
      <w:r w:rsidRPr="00BC5484">
        <w:rPr>
          <w:rFonts w:cs="Arial"/>
          <w:szCs w:val="22"/>
          <w:lang w:val="en-US"/>
        </w:rPr>
        <w:t xml:space="preserve"> Geographical boundary of VPA-2</w:t>
      </w:r>
    </w:p>
    <w:p w14:paraId="77C86E8F" w14:textId="77777777" w:rsidR="001C46E9" w:rsidRPr="00BC5484" w:rsidRDefault="001C46E9" w:rsidP="001C46E9">
      <w:pPr>
        <w:rPr>
          <w:rFonts w:cs="Arial"/>
          <w:szCs w:val="22"/>
          <w:lang w:val="en-US"/>
        </w:rPr>
      </w:pPr>
    </w:p>
    <w:tbl>
      <w:tblPr>
        <w:tblW w:w="9375" w:type="dxa"/>
        <w:tblInd w:w="93" w:type="dxa"/>
        <w:tblLook w:val="04A0" w:firstRow="1" w:lastRow="0" w:firstColumn="1" w:lastColumn="0" w:noHBand="0" w:noVBand="1"/>
      </w:tblPr>
      <w:tblGrid>
        <w:gridCol w:w="3705"/>
        <w:gridCol w:w="2250"/>
        <w:gridCol w:w="3420"/>
      </w:tblGrid>
      <w:tr w:rsidR="00411B62" w:rsidRPr="00BC5484" w14:paraId="1ADA03B1" w14:textId="77777777" w:rsidTr="00B36E81">
        <w:trPr>
          <w:trHeight w:val="288"/>
        </w:trPr>
        <w:tc>
          <w:tcPr>
            <w:tcW w:w="3705" w:type="dxa"/>
            <w:tcBorders>
              <w:top w:val="single" w:sz="4" w:space="0" w:color="auto"/>
              <w:left w:val="nil"/>
              <w:bottom w:val="single" w:sz="4" w:space="0" w:color="auto"/>
              <w:right w:val="nil"/>
            </w:tcBorders>
            <w:shd w:val="clear" w:color="000000" w:fill="BFBFBF"/>
            <w:noWrap/>
            <w:vAlign w:val="bottom"/>
            <w:hideMark/>
          </w:tcPr>
          <w:p w14:paraId="5F466A98" w14:textId="77777777" w:rsidR="00411B62" w:rsidRPr="00BC5484" w:rsidRDefault="00411B62" w:rsidP="00B36E81">
            <w:pPr>
              <w:jc w:val="center"/>
              <w:rPr>
                <w:rFonts w:cs="Arial"/>
                <w:b/>
                <w:bCs/>
                <w:color w:val="000000"/>
                <w:szCs w:val="22"/>
                <w:lang w:val="en-US"/>
              </w:rPr>
            </w:pPr>
            <w:r w:rsidRPr="00BC5484">
              <w:rPr>
                <w:rFonts w:cs="Arial"/>
                <w:b/>
                <w:bCs/>
                <w:color w:val="000000"/>
                <w:szCs w:val="22"/>
                <w:lang w:val="en-US"/>
              </w:rPr>
              <w:t>Province</w:t>
            </w:r>
          </w:p>
        </w:tc>
        <w:tc>
          <w:tcPr>
            <w:tcW w:w="2250" w:type="dxa"/>
            <w:tcBorders>
              <w:top w:val="single" w:sz="4" w:space="0" w:color="auto"/>
              <w:left w:val="nil"/>
              <w:bottom w:val="single" w:sz="4" w:space="0" w:color="auto"/>
              <w:right w:val="nil"/>
            </w:tcBorders>
            <w:shd w:val="clear" w:color="000000" w:fill="BFBFBF"/>
            <w:noWrap/>
            <w:vAlign w:val="bottom"/>
            <w:hideMark/>
          </w:tcPr>
          <w:p w14:paraId="2B7432CB" w14:textId="77777777" w:rsidR="00411B62" w:rsidRPr="00BC5484" w:rsidRDefault="00411B62" w:rsidP="00B36E81">
            <w:pPr>
              <w:jc w:val="center"/>
              <w:rPr>
                <w:rFonts w:cs="Arial"/>
                <w:b/>
                <w:bCs/>
                <w:color w:val="000000"/>
                <w:szCs w:val="22"/>
                <w:lang w:val="en-US"/>
              </w:rPr>
            </w:pPr>
            <w:r w:rsidRPr="00BC5484">
              <w:rPr>
                <w:rFonts w:cs="Arial"/>
                <w:b/>
                <w:bCs/>
                <w:color w:val="000000"/>
                <w:szCs w:val="22"/>
                <w:lang w:val="en-US"/>
              </w:rPr>
              <w:t>Latitude</w:t>
            </w:r>
          </w:p>
        </w:tc>
        <w:tc>
          <w:tcPr>
            <w:tcW w:w="3420" w:type="dxa"/>
            <w:tcBorders>
              <w:top w:val="single" w:sz="4" w:space="0" w:color="auto"/>
              <w:left w:val="nil"/>
              <w:bottom w:val="single" w:sz="4" w:space="0" w:color="auto"/>
              <w:right w:val="nil"/>
            </w:tcBorders>
            <w:shd w:val="clear" w:color="000000" w:fill="BFBFBF"/>
            <w:noWrap/>
            <w:vAlign w:val="bottom"/>
            <w:hideMark/>
          </w:tcPr>
          <w:p w14:paraId="23CD6CF7" w14:textId="77777777" w:rsidR="00411B62" w:rsidRPr="00BC5484" w:rsidRDefault="00411B62" w:rsidP="00B36E81">
            <w:pPr>
              <w:jc w:val="center"/>
              <w:rPr>
                <w:rFonts w:cs="Arial"/>
                <w:b/>
                <w:bCs/>
                <w:color w:val="000000"/>
                <w:szCs w:val="22"/>
                <w:lang w:val="en-US"/>
              </w:rPr>
            </w:pPr>
            <w:r w:rsidRPr="00BC5484">
              <w:rPr>
                <w:rFonts w:cs="Arial"/>
                <w:b/>
                <w:bCs/>
                <w:color w:val="000000"/>
                <w:szCs w:val="22"/>
                <w:lang w:val="en-US"/>
              </w:rPr>
              <w:t>Longitude</w:t>
            </w:r>
          </w:p>
        </w:tc>
      </w:tr>
      <w:tr w:rsidR="009A20D8" w:rsidRPr="00BC5484" w14:paraId="68774525" w14:textId="77777777" w:rsidTr="00B36E81">
        <w:trPr>
          <w:trHeight w:val="288"/>
        </w:trPr>
        <w:tc>
          <w:tcPr>
            <w:tcW w:w="3705" w:type="dxa"/>
            <w:tcBorders>
              <w:top w:val="nil"/>
              <w:left w:val="nil"/>
              <w:bottom w:val="single" w:sz="4" w:space="0" w:color="auto"/>
              <w:right w:val="nil"/>
            </w:tcBorders>
            <w:shd w:val="clear" w:color="auto" w:fill="auto"/>
            <w:noWrap/>
            <w:vAlign w:val="bottom"/>
            <w:hideMark/>
          </w:tcPr>
          <w:p w14:paraId="38CC6D7A" w14:textId="77777777" w:rsidR="009A20D8" w:rsidRPr="00BC5484" w:rsidRDefault="009A20D8" w:rsidP="009A20D8">
            <w:pPr>
              <w:rPr>
                <w:rFonts w:cs="Arial"/>
                <w:color w:val="000000"/>
                <w:szCs w:val="22"/>
                <w:lang w:val="en-US"/>
              </w:rPr>
            </w:pPr>
            <w:r w:rsidRPr="00BC5484">
              <w:rPr>
                <w:rFonts w:cs="Arial"/>
                <w:color w:val="000000"/>
                <w:szCs w:val="22"/>
                <w:lang w:val="en-US"/>
              </w:rPr>
              <w:t>Lampung</w:t>
            </w:r>
          </w:p>
        </w:tc>
        <w:tc>
          <w:tcPr>
            <w:tcW w:w="2250" w:type="dxa"/>
            <w:tcBorders>
              <w:top w:val="nil"/>
              <w:left w:val="nil"/>
              <w:bottom w:val="single" w:sz="4" w:space="0" w:color="auto"/>
              <w:right w:val="nil"/>
            </w:tcBorders>
            <w:shd w:val="clear" w:color="auto" w:fill="auto"/>
            <w:noWrap/>
            <w:vAlign w:val="bottom"/>
            <w:hideMark/>
          </w:tcPr>
          <w:p w14:paraId="1590A270" w14:textId="77777777" w:rsidR="009A20D8" w:rsidRPr="00BC5484" w:rsidRDefault="009A20D8" w:rsidP="009A20D8">
            <w:pPr>
              <w:jc w:val="center"/>
              <w:rPr>
                <w:rFonts w:cs="Arial"/>
                <w:color w:val="000000"/>
                <w:szCs w:val="22"/>
                <w:lang w:val="en-US"/>
              </w:rPr>
            </w:pPr>
            <w:r w:rsidRPr="00BC5484">
              <w:rPr>
                <w:rFonts w:cs="Arial"/>
                <w:color w:val="000000"/>
                <w:szCs w:val="22"/>
                <w:lang w:val="en-US"/>
              </w:rPr>
              <w:t>4.5586° S</w:t>
            </w:r>
          </w:p>
        </w:tc>
        <w:tc>
          <w:tcPr>
            <w:tcW w:w="3420" w:type="dxa"/>
            <w:tcBorders>
              <w:top w:val="nil"/>
              <w:left w:val="nil"/>
              <w:bottom w:val="single" w:sz="4" w:space="0" w:color="auto"/>
              <w:right w:val="nil"/>
            </w:tcBorders>
            <w:shd w:val="clear" w:color="auto" w:fill="auto"/>
            <w:noWrap/>
            <w:vAlign w:val="bottom"/>
            <w:hideMark/>
          </w:tcPr>
          <w:p w14:paraId="68B4503E" w14:textId="77777777" w:rsidR="009A20D8" w:rsidRPr="00BC5484" w:rsidRDefault="009A20D8" w:rsidP="009A20D8">
            <w:pPr>
              <w:jc w:val="center"/>
              <w:rPr>
                <w:rFonts w:cs="Arial"/>
                <w:color w:val="000000"/>
                <w:szCs w:val="22"/>
                <w:lang w:val="en-US"/>
              </w:rPr>
            </w:pPr>
            <w:r w:rsidRPr="00BC5484">
              <w:rPr>
                <w:rFonts w:cs="Arial"/>
                <w:color w:val="000000"/>
                <w:szCs w:val="22"/>
                <w:lang w:val="en-US"/>
              </w:rPr>
              <w:t>105.4068° E</w:t>
            </w:r>
          </w:p>
        </w:tc>
      </w:tr>
      <w:tr w:rsidR="009A20D8" w:rsidRPr="00BC5484" w14:paraId="1E93EC48" w14:textId="77777777" w:rsidTr="00B36E81">
        <w:trPr>
          <w:trHeight w:val="288"/>
        </w:trPr>
        <w:tc>
          <w:tcPr>
            <w:tcW w:w="3705" w:type="dxa"/>
            <w:tcBorders>
              <w:top w:val="nil"/>
              <w:left w:val="nil"/>
              <w:bottom w:val="single" w:sz="4" w:space="0" w:color="auto"/>
              <w:right w:val="nil"/>
            </w:tcBorders>
            <w:shd w:val="clear" w:color="auto" w:fill="auto"/>
            <w:noWrap/>
            <w:vAlign w:val="bottom"/>
            <w:hideMark/>
          </w:tcPr>
          <w:p w14:paraId="42A4887D" w14:textId="77777777" w:rsidR="009A20D8" w:rsidRPr="00BC5484" w:rsidRDefault="009A20D8" w:rsidP="009A20D8">
            <w:pPr>
              <w:rPr>
                <w:rFonts w:cs="Arial"/>
                <w:color w:val="000000"/>
                <w:szCs w:val="22"/>
                <w:lang w:val="en-US"/>
              </w:rPr>
            </w:pPr>
            <w:r w:rsidRPr="00BC5484">
              <w:rPr>
                <w:rFonts w:cs="Arial"/>
                <w:color w:val="000000"/>
                <w:szCs w:val="22"/>
                <w:lang w:val="en-US"/>
              </w:rPr>
              <w:t>West Java</w:t>
            </w:r>
          </w:p>
        </w:tc>
        <w:tc>
          <w:tcPr>
            <w:tcW w:w="2250" w:type="dxa"/>
            <w:tcBorders>
              <w:top w:val="nil"/>
              <w:left w:val="nil"/>
              <w:bottom w:val="single" w:sz="4" w:space="0" w:color="auto"/>
              <w:right w:val="nil"/>
            </w:tcBorders>
            <w:shd w:val="clear" w:color="auto" w:fill="auto"/>
            <w:noWrap/>
            <w:vAlign w:val="bottom"/>
            <w:hideMark/>
          </w:tcPr>
          <w:p w14:paraId="3D14FA67" w14:textId="77777777" w:rsidR="009A20D8" w:rsidRPr="00BC5484" w:rsidRDefault="009A20D8" w:rsidP="009A20D8">
            <w:pPr>
              <w:jc w:val="center"/>
              <w:rPr>
                <w:rFonts w:cs="Arial"/>
                <w:color w:val="000000"/>
                <w:szCs w:val="22"/>
                <w:lang w:val="en-US"/>
              </w:rPr>
            </w:pPr>
            <w:r w:rsidRPr="00BC5484">
              <w:rPr>
                <w:rFonts w:cs="Arial"/>
                <w:color w:val="000000"/>
                <w:szCs w:val="22"/>
                <w:lang w:val="en-US"/>
              </w:rPr>
              <w:t>7.0909° S</w:t>
            </w:r>
          </w:p>
        </w:tc>
        <w:tc>
          <w:tcPr>
            <w:tcW w:w="3420" w:type="dxa"/>
            <w:tcBorders>
              <w:top w:val="nil"/>
              <w:left w:val="nil"/>
              <w:bottom w:val="single" w:sz="4" w:space="0" w:color="auto"/>
              <w:right w:val="nil"/>
            </w:tcBorders>
            <w:shd w:val="clear" w:color="auto" w:fill="auto"/>
            <w:noWrap/>
            <w:vAlign w:val="bottom"/>
            <w:hideMark/>
          </w:tcPr>
          <w:p w14:paraId="68D716D6" w14:textId="77777777" w:rsidR="009A20D8" w:rsidRPr="00BC5484" w:rsidRDefault="009A20D8" w:rsidP="009A20D8">
            <w:pPr>
              <w:jc w:val="center"/>
              <w:rPr>
                <w:rFonts w:cs="Arial"/>
                <w:color w:val="000000"/>
                <w:szCs w:val="22"/>
                <w:lang w:val="en-US"/>
              </w:rPr>
            </w:pPr>
            <w:r w:rsidRPr="00BC5484">
              <w:rPr>
                <w:rFonts w:cs="Arial"/>
                <w:color w:val="000000"/>
                <w:szCs w:val="22"/>
                <w:lang w:val="en-US"/>
              </w:rPr>
              <w:t>107.6689° E</w:t>
            </w:r>
          </w:p>
        </w:tc>
      </w:tr>
      <w:tr w:rsidR="009A20D8" w:rsidRPr="00BC5484" w14:paraId="7DCF3D9F" w14:textId="77777777" w:rsidTr="00B36E81">
        <w:trPr>
          <w:trHeight w:val="288"/>
        </w:trPr>
        <w:tc>
          <w:tcPr>
            <w:tcW w:w="3705" w:type="dxa"/>
            <w:tcBorders>
              <w:top w:val="nil"/>
              <w:left w:val="nil"/>
              <w:bottom w:val="single" w:sz="4" w:space="0" w:color="auto"/>
              <w:right w:val="nil"/>
            </w:tcBorders>
            <w:shd w:val="clear" w:color="auto" w:fill="auto"/>
            <w:noWrap/>
            <w:vAlign w:val="bottom"/>
            <w:hideMark/>
          </w:tcPr>
          <w:p w14:paraId="2BDC4626" w14:textId="77777777" w:rsidR="009A20D8" w:rsidRPr="00BC5484" w:rsidRDefault="009A20D8" w:rsidP="009A20D8">
            <w:pPr>
              <w:rPr>
                <w:rFonts w:cs="Arial"/>
                <w:color w:val="000000"/>
                <w:szCs w:val="22"/>
                <w:lang w:val="en-US"/>
              </w:rPr>
            </w:pPr>
            <w:r w:rsidRPr="00BC5484">
              <w:rPr>
                <w:rFonts w:cs="Arial"/>
                <w:color w:val="000000"/>
                <w:szCs w:val="22"/>
                <w:lang w:val="en-US"/>
              </w:rPr>
              <w:t>Central Java and Yogya</w:t>
            </w:r>
          </w:p>
        </w:tc>
        <w:tc>
          <w:tcPr>
            <w:tcW w:w="2250" w:type="dxa"/>
            <w:tcBorders>
              <w:top w:val="nil"/>
              <w:left w:val="nil"/>
              <w:bottom w:val="single" w:sz="4" w:space="0" w:color="auto"/>
              <w:right w:val="nil"/>
            </w:tcBorders>
            <w:shd w:val="clear" w:color="auto" w:fill="auto"/>
            <w:noWrap/>
            <w:vAlign w:val="bottom"/>
            <w:hideMark/>
          </w:tcPr>
          <w:p w14:paraId="3C7BD7ED" w14:textId="77777777" w:rsidR="009A20D8" w:rsidRPr="00BC5484" w:rsidRDefault="009A20D8" w:rsidP="009A20D8">
            <w:pPr>
              <w:jc w:val="center"/>
              <w:rPr>
                <w:rFonts w:cs="Arial"/>
                <w:color w:val="000000"/>
                <w:szCs w:val="22"/>
                <w:lang w:val="en-US"/>
              </w:rPr>
            </w:pPr>
            <w:r w:rsidRPr="00BC5484">
              <w:rPr>
                <w:rFonts w:cs="Arial"/>
                <w:color w:val="000000"/>
                <w:szCs w:val="22"/>
                <w:lang w:val="en-US"/>
              </w:rPr>
              <w:t>7.1510° S</w:t>
            </w:r>
          </w:p>
        </w:tc>
        <w:tc>
          <w:tcPr>
            <w:tcW w:w="3420" w:type="dxa"/>
            <w:tcBorders>
              <w:top w:val="nil"/>
              <w:left w:val="nil"/>
              <w:bottom w:val="single" w:sz="4" w:space="0" w:color="auto"/>
              <w:right w:val="nil"/>
            </w:tcBorders>
            <w:shd w:val="clear" w:color="auto" w:fill="auto"/>
            <w:noWrap/>
            <w:vAlign w:val="bottom"/>
            <w:hideMark/>
          </w:tcPr>
          <w:p w14:paraId="76177ACF" w14:textId="77777777" w:rsidR="009A20D8" w:rsidRPr="00BC5484" w:rsidRDefault="009A20D8" w:rsidP="009A20D8">
            <w:pPr>
              <w:jc w:val="center"/>
              <w:rPr>
                <w:rFonts w:cs="Arial"/>
                <w:color w:val="000000"/>
                <w:szCs w:val="22"/>
                <w:lang w:val="en-US"/>
              </w:rPr>
            </w:pPr>
            <w:r w:rsidRPr="00BC5484">
              <w:rPr>
                <w:rFonts w:cs="Arial"/>
                <w:color w:val="000000"/>
                <w:szCs w:val="22"/>
                <w:lang w:val="en-US"/>
              </w:rPr>
              <w:t>110.1403° E</w:t>
            </w:r>
          </w:p>
        </w:tc>
      </w:tr>
      <w:tr w:rsidR="009A20D8" w:rsidRPr="00BC5484" w14:paraId="14966DF3" w14:textId="77777777" w:rsidTr="00B36E81">
        <w:trPr>
          <w:trHeight w:val="288"/>
        </w:trPr>
        <w:tc>
          <w:tcPr>
            <w:tcW w:w="3705" w:type="dxa"/>
            <w:tcBorders>
              <w:top w:val="nil"/>
              <w:left w:val="nil"/>
              <w:bottom w:val="single" w:sz="4" w:space="0" w:color="auto"/>
              <w:right w:val="nil"/>
            </w:tcBorders>
            <w:shd w:val="clear" w:color="auto" w:fill="auto"/>
            <w:noWrap/>
            <w:vAlign w:val="bottom"/>
            <w:hideMark/>
          </w:tcPr>
          <w:p w14:paraId="127C08A8" w14:textId="77777777" w:rsidR="009A20D8" w:rsidRPr="00BC5484" w:rsidRDefault="009A20D8" w:rsidP="009A20D8">
            <w:pPr>
              <w:rPr>
                <w:rFonts w:cs="Arial"/>
                <w:color w:val="000000"/>
                <w:szCs w:val="22"/>
                <w:lang w:val="en-US"/>
              </w:rPr>
            </w:pPr>
            <w:r w:rsidRPr="00BC5484">
              <w:rPr>
                <w:rFonts w:cs="Arial"/>
                <w:color w:val="000000"/>
                <w:szCs w:val="22"/>
                <w:lang w:val="en-US"/>
              </w:rPr>
              <w:t>East Java</w:t>
            </w:r>
          </w:p>
        </w:tc>
        <w:tc>
          <w:tcPr>
            <w:tcW w:w="2250" w:type="dxa"/>
            <w:tcBorders>
              <w:top w:val="nil"/>
              <w:left w:val="nil"/>
              <w:bottom w:val="single" w:sz="4" w:space="0" w:color="auto"/>
              <w:right w:val="nil"/>
            </w:tcBorders>
            <w:shd w:val="clear" w:color="auto" w:fill="auto"/>
            <w:noWrap/>
            <w:vAlign w:val="bottom"/>
            <w:hideMark/>
          </w:tcPr>
          <w:p w14:paraId="3B64CD4E" w14:textId="77777777" w:rsidR="009A20D8" w:rsidRPr="00BC5484" w:rsidRDefault="009A20D8" w:rsidP="009A20D8">
            <w:pPr>
              <w:jc w:val="center"/>
              <w:rPr>
                <w:rFonts w:cs="Arial"/>
                <w:color w:val="000000"/>
                <w:szCs w:val="22"/>
                <w:lang w:val="en-US"/>
              </w:rPr>
            </w:pPr>
            <w:r w:rsidRPr="00BC5484">
              <w:rPr>
                <w:rFonts w:cs="Arial"/>
                <w:color w:val="000000"/>
                <w:szCs w:val="22"/>
                <w:lang w:val="en-US"/>
              </w:rPr>
              <w:t>7.5361° S</w:t>
            </w:r>
          </w:p>
        </w:tc>
        <w:tc>
          <w:tcPr>
            <w:tcW w:w="3420" w:type="dxa"/>
            <w:tcBorders>
              <w:top w:val="nil"/>
              <w:left w:val="nil"/>
              <w:bottom w:val="single" w:sz="4" w:space="0" w:color="auto"/>
              <w:right w:val="nil"/>
            </w:tcBorders>
            <w:shd w:val="clear" w:color="auto" w:fill="auto"/>
            <w:noWrap/>
            <w:vAlign w:val="bottom"/>
            <w:hideMark/>
          </w:tcPr>
          <w:p w14:paraId="2524ECA0" w14:textId="77777777" w:rsidR="009A20D8" w:rsidRPr="00BC5484" w:rsidRDefault="009A20D8" w:rsidP="009A20D8">
            <w:pPr>
              <w:jc w:val="center"/>
              <w:rPr>
                <w:rFonts w:cs="Arial"/>
                <w:color w:val="000000"/>
                <w:szCs w:val="22"/>
                <w:lang w:val="en-US"/>
              </w:rPr>
            </w:pPr>
            <w:r w:rsidRPr="00BC5484">
              <w:rPr>
                <w:rFonts w:cs="Arial"/>
                <w:color w:val="000000"/>
                <w:szCs w:val="22"/>
                <w:lang w:val="en-US"/>
              </w:rPr>
              <w:t>112.2384° E</w:t>
            </w:r>
          </w:p>
        </w:tc>
      </w:tr>
      <w:tr w:rsidR="009A20D8" w:rsidRPr="00BC5484" w14:paraId="644E46D3" w14:textId="77777777" w:rsidTr="00B36E81">
        <w:trPr>
          <w:trHeight w:val="288"/>
        </w:trPr>
        <w:tc>
          <w:tcPr>
            <w:tcW w:w="3705" w:type="dxa"/>
            <w:tcBorders>
              <w:top w:val="nil"/>
              <w:left w:val="nil"/>
              <w:bottom w:val="single" w:sz="4" w:space="0" w:color="auto"/>
              <w:right w:val="nil"/>
            </w:tcBorders>
            <w:shd w:val="clear" w:color="auto" w:fill="auto"/>
            <w:noWrap/>
            <w:vAlign w:val="bottom"/>
            <w:hideMark/>
          </w:tcPr>
          <w:p w14:paraId="6A04C31D" w14:textId="77777777" w:rsidR="009A20D8" w:rsidRPr="00BC5484" w:rsidRDefault="009A20D8" w:rsidP="009A20D8">
            <w:pPr>
              <w:rPr>
                <w:rFonts w:cs="Arial"/>
                <w:color w:val="000000"/>
                <w:szCs w:val="22"/>
                <w:lang w:val="en-US"/>
              </w:rPr>
            </w:pPr>
            <w:r w:rsidRPr="00BC5484">
              <w:rPr>
                <w:rFonts w:cs="Arial"/>
                <w:color w:val="000000"/>
                <w:szCs w:val="22"/>
                <w:lang w:val="en-US"/>
              </w:rPr>
              <w:t>Bali</w:t>
            </w:r>
          </w:p>
        </w:tc>
        <w:tc>
          <w:tcPr>
            <w:tcW w:w="2250" w:type="dxa"/>
            <w:tcBorders>
              <w:top w:val="nil"/>
              <w:left w:val="nil"/>
              <w:bottom w:val="single" w:sz="4" w:space="0" w:color="auto"/>
              <w:right w:val="nil"/>
            </w:tcBorders>
            <w:shd w:val="clear" w:color="auto" w:fill="auto"/>
            <w:noWrap/>
            <w:vAlign w:val="bottom"/>
            <w:hideMark/>
          </w:tcPr>
          <w:p w14:paraId="53BE2672" w14:textId="77777777" w:rsidR="009A20D8" w:rsidRPr="00BC5484" w:rsidRDefault="009A20D8" w:rsidP="009A20D8">
            <w:pPr>
              <w:jc w:val="center"/>
              <w:rPr>
                <w:rFonts w:cs="Arial"/>
                <w:color w:val="000000"/>
                <w:szCs w:val="22"/>
                <w:lang w:val="en-US"/>
              </w:rPr>
            </w:pPr>
            <w:r w:rsidRPr="00BC5484">
              <w:rPr>
                <w:rFonts w:cs="Arial"/>
                <w:color w:val="000000"/>
                <w:szCs w:val="22"/>
                <w:lang w:val="en-US"/>
              </w:rPr>
              <w:t>8.3405° S</w:t>
            </w:r>
          </w:p>
        </w:tc>
        <w:tc>
          <w:tcPr>
            <w:tcW w:w="3420" w:type="dxa"/>
            <w:tcBorders>
              <w:top w:val="nil"/>
              <w:left w:val="nil"/>
              <w:bottom w:val="single" w:sz="4" w:space="0" w:color="auto"/>
              <w:right w:val="nil"/>
            </w:tcBorders>
            <w:shd w:val="clear" w:color="auto" w:fill="auto"/>
            <w:noWrap/>
            <w:vAlign w:val="bottom"/>
            <w:hideMark/>
          </w:tcPr>
          <w:p w14:paraId="40D5C75E" w14:textId="77777777" w:rsidR="009A20D8" w:rsidRPr="00BC5484" w:rsidRDefault="009A20D8" w:rsidP="009A20D8">
            <w:pPr>
              <w:jc w:val="center"/>
              <w:rPr>
                <w:rFonts w:cs="Arial"/>
                <w:color w:val="000000"/>
                <w:szCs w:val="22"/>
                <w:lang w:val="en-US"/>
              </w:rPr>
            </w:pPr>
            <w:r w:rsidRPr="00BC5484">
              <w:rPr>
                <w:rFonts w:cs="Arial"/>
                <w:color w:val="000000"/>
                <w:szCs w:val="22"/>
                <w:lang w:val="en-US"/>
              </w:rPr>
              <w:t>115.0920° E</w:t>
            </w:r>
          </w:p>
        </w:tc>
      </w:tr>
      <w:tr w:rsidR="009A20D8" w:rsidRPr="00BC5484" w14:paraId="2B532E8D" w14:textId="77777777" w:rsidTr="00B36E81">
        <w:trPr>
          <w:trHeight w:val="288"/>
        </w:trPr>
        <w:tc>
          <w:tcPr>
            <w:tcW w:w="3705" w:type="dxa"/>
            <w:tcBorders>
              <w:top w:val="nil"/>
              <w:left w:val="nil"/>
              <w:bottom w:val="single" w:sz="4" w:space="0" w:color="auto"/>
              <w:right w:val="nil"/>
            </w:tcBorders>
            <w:shd w:val="clear" w:color="auto" w:fill="auto"/>
            <w:noWrap/>
            <w:vAlign w:val="bottom"/>
            <w:hideMark/>
          </w:tcPr>
          <w:p w14:paraId="29FFF926" w14:textId="77777777" w:rsidR="009A20D8" w:rsidRPr="00BC5484" w:rsidRDefault="009A20D8" w:rsidP="009A20D8">
            <w:pPr>
              <w:rPr>
                <w:rFonts w:cs="Arial"/>
                <w:color w:val="000000"/>
                <w:szCs w:val="22"/>
                <w:lang w:val="en-US"/>
              </w:rPr>
            </w:pPr>
            <w:r w:rsidRPr="00BC5484">
              <w:rPr>
                <w:rFonts w:cs="Arial"/>
                <w:color w:val="000000"/>
                <w:szCs w:val="22"/>
                <w:lang w:val="en-US"/>
              </w:rPr>
              <w:t>Nusa Tenggara Barat</w:t>
            </w:r>
          </w:p>
        </w:tc>
        <w:tc>
          <w:tcPr>
            <w:tcW w:w="2250" w:type="dxa"/>
            <w:tcBorders>
              <w:top w:val="nil"/>
              <w:left w:val="nil"/>
              <w:bottom w:val="single" w:sz="4" w:space="0" w:color="auto"/>
              <w:right w:val="nil"/>
            </w:tcBorders>
            <w:shd w:val="clear" w:color="auto" w:fill="auto"/>
            <w:noWrap/>
            <w:vAlign w:val="bottom"/>
            <w:hideMark/>
          </w:tcPr>
          <w:p w14:paraId="5C06013E" w14:textId="77777777" w:rsidR="009A20D8" w:rsidRPr="00BC5484" w:rsidRDefault="009A20D8" w:rsidP="009A20D8">
            <w:pPr>
              <w:jc w:val="center"/>
              <w:rPr>
                <w:rFonts w:cs="Arial"/>
                <w:color w:val="000000"/>
                <w:szCs w:val="22"/>
                <w:lang w:val="en-US"/>
              </w:rPr>
            </w:pPr>
            <w:r w:rsidRPr="00BC5484">
              <w:rPr>
                <w:rFonts w:cs="Arial"/>
                <w:color w:val="000000"/>
                <w:szCs w:val="22"/>
                <w:lang w:val="en-US"/>
              </w:rPr>
              <w:t>8.6529° S</w:t>
            </w:r>
          </w:p>
        </w:tc>
        <w:tc>
          <w:tcPr>
            <w:tcW w:w="3420" w:type="dxa"/>
            <w:tcBorders>
              <w:top w:val="nil"/>
              <w:left w:val="nil"/>
              <w:bottom w:val="single" w:sz="4" w:space="0" w:color="auto"/>
              <w:right w:val="nil"/>
            </w:tcBorders>
            <w:shd w:val="clear" w:color="auto" w:fill="auto"/>
            <w:noWrap/>
            <w:vAlign w:val="bottom"/>
            <w:hideMark/>
          </w:tcPr>
          <w:p w14:paraId="6D6A8A94" w14:textId="77777777" w:rsidR="009A20D8" w:rsidRPr="00BC5484" w:rsidRDefault="009A20D8" w:rsidP="009A20D8">
            <w:pPr>
              <w:jc w:val="center"/>
              <w:rPr>
                <w:rFonts w:cs="Arial"/>
                <w:color w:val="000000"/>
                <w:szCs w:val="22"/>
                <w:lang w:val="en-US"/>
              </w:rPr>
            </w:pPr>
            <w:r w:rsidRPr="00BC5484">
              <w:rPr>
                <w:rFonts w:cs="Arial"/>
                <w:color w:val="000000"/>
                <w:szCs w:val="22"/>
                <w:lang w:val="en-US"/>
              </w:rPr>
              <w:t>117.3616° E</w:t>
            </w:r>
          </w:p>
        </w:tc>
      </w:tr>
      <w:tr w:rsidR="009A20D8" w:rsidRPr="00BC5484" w14:paraId="369A79CC" w14:textId="77777777" w:rsidTr="00B36E81">
        <w:trPr>
          <w:trHeight w:val="288"/>
        </w:trPr>
        <w:tc>
          <w:tcPr>
            <w:tcW w:w="3705" w:type="dxa"/>
            <w:tcBorders>
              <w:top w:val="nil"/>
              <w:left w:val="nil"/>
              <w:bottom w:val="single" w:sz="4" w:space="0" w:color="auto"/>
              <w:right w:val="nil"/>
            </w:tcBorders>
            <w:shd w:val="clear" w:color="auto" w:fill="auto"/>
            <w:noWrap/>
            <w:vAlign w:val="bottom"/>
          </w:tcPr>
          <w:p w14:paraId="312DA885" w14:textId="77777777" w:rsidR="009A20D8" w:rsidRPr="00BC5484" w:rsidRDefault="009A20D8" w:rsidP="009A20D8">
            <w:pPr>
              <w:rPr>
                <w:rFonts w:cs="Arial"/>
                <w:color w:val="000000"/>
                <w:szCs w:val="22"/>
                <w:lang w:val="en-US"/>
              </w:rPr>
            </w:pPr>
            <w:r w:rsidRPr="00BC5484">
              <w:rPr>
                <w:rFonts w:cs="Arial"/>
                <w:color w:val="000000"/>
                <w:szCs w:val="22"/>
                <w:lang w:val="en-US"/>
              </w:rPr>
              <w:t>Nusa Tenggara Timur</w:t>
            </w:r>
          </w:p>
        </w:tc>
        <w:tc>
          <w:tcPr>
            <w:tcW w:w="2250" w:type="dxa"/>
            <w:tcBorders>
              <w:top w:val="nil"/>
              <w:left w:val="nil"/>
              <w:bottom w:val="single" w:sz="4" w:space="0" w:color="auto"/>
              <w:right w:val="nil"/>
            </w:tcBorders>
            <w:shd w:val="clear" w:color="auto" w:fill="auto"/>
            <w:noWrap/>
            <w:vAlign w:val="bottom"/>
          </w:tcPr>
          <w:p w14:paraId="3FA6D33A" w14:textId="77777777" w:rsidR="009A20D8" w:rsidRPr="00BC5484" w:rsidRDefault="009A20D8" w:rsidP="009A20D8">
            <w:pPr>
              <w:jc w:val="center"/>
              <w:rPr>
                <w:rFonts w:cs="Arial"/>
                <w:color w:val="000000"/>
                <w:szCs w:val="22"/>
                <w:lang w:val="en-US"/>
              </w:rPr>
            </w:pPr>
            <w:r w:rsidRPr="00BC5484">
              <w:rPr>
                <w:rFonts w:cs="Arial"/>
                <w:color w:val="000000"/>
                <w:szCs w:val="22"/>
                <w:lang w:val="en-US"/>
              </w:rPr>
              <w:t>8.6574° S</w:t>
            </w:r>
          </w:p>
        </w:tc>
        <w:tc>
          <w:tcPr>
            <w:tcW w:w="3420" w:type="dxa"/>
            <w:tcBorders>
              <w:top w:val="nil"/>
              <w:left w:val="nil"/>
              <w:bottom w:val="single" w:sz="4" w:space="0" w:color="auto"/>
              <w:right w:val="nil"/>
            </w:tcBorders>
            <w:shd w:val="clear" w:color="auto" w:fill="auto"/>
            <w:noWrap/>
            <w:vAlign w:val="bottom"/>
          </w:tcPr>
          <w:p w14:paraId="7E023AE6" w14:textId="77777777" w:rsidR="009A20D8" w:rsidRPr="00BC5484" w:rsidRDefault="009A20D8" w:rsidP="009A20D8">
            <w:pPr>
              <w:jc w:val="center"/>
              <w:rPr>
                <w:rFonts w:cs="Arial"/>
                <w:color w:val="000000"/>
                <w:szCs w:val="22"/>
                <w:lang w:val="en-US"/>
              </w:rPr>
            </w:pPr>
            <w:r w:rsidRPr="00BC5484">
              <w:rPr>
                <w:rFonts w:cs="Arial"/>
                <w:color w:val="000000"/>
                <w:szCs w:val="22"/>
                <w:lang w:val="en-US"/>
              </w:rPr>
              <w:t>121.0794° E</w:t>
            </w:r>
          </w:p>
        </w:tc>
      </w:tr>
      <w:tr w:rsidR="009A20D8" w:rsidRPr="00BC5484" w14:paraId="2DF142E4" w14:textId="77777777" w:rsidTr="00B36E81">
        <w:trPr>
          <w:trHeight w:val="288"/>
        </w:trPr>
        <w:tc>
          <w:tcPr>
            <w:tcW w:w="3705" w:type="dxa"/>
            <w:tcBorders>
              <w:top w:val="nil"/>
              <w:left w:val="nil"/>
              <w:bottom w:val="single" w:sz="4" w:space="0" w:color="auto"/>
              <w:right w:val="nil"/>
            </w:tcBorders>
            <w:shd w:val="clear" w:color="auto" w:fill="auto"/>
            <w:noWrap/>
            <w:vAlign w:val="bottom"/>
            <w:hideMark/>
          </w:tcPr>
          <w:p w14:paraId="5F3F64D8" w14:textId="77777777" w:rsidR="009A20D8" w:rsidRPr="00BC5484" w:rsidRDefault="009A20D8" w:rsidP="009A20D8">
            <w:pPr>
              <w:rPr>
                <w:rFonts w:cs="Arial"/>
                <w:color w:val="000000"/>
                <w:szCs w:val="22"/>
                <w:lang w:val="en-US"/>
              </w:rPr>
            </w:pPr>
            <w:r w:rsidRPr="00BC5484">
              <w:rPr>
                <w:rFonts w:cs="Arial"/>
                <w:color w:val="000000"/>
                <w:szCs w:val="22"/>
                <w:lang w:val="en-US"/>
              </w:rPr>
              <w:t>Sumba</w:t>
            </w:r>
          </w:p>
        </w:tc>
        <w:tc>
          <w:tcPr>
            <w:tcW w:w="2250" w:type="dxa"/>
            <w:tcBorders>
              <w:top w:val="nil"/>
              <w:left w:val="nil"/>
              <w:bottom w:val="single" w:sz="4" w:space="0" w:color="auto"/>
              <w:right w:val="nil"/>
            </w:tcBorders>
            <w:shd w:val="clear" w:color="auto" w:fill="auto"/>
            <w:noWrap/>
            <w:vAlign w:val="bottom"/>
            <w:hideMark/>
          </w:tcPr>
          <w:p w14:paraId="1E0C953A" w14:textId="77777777" w:rsidR="009A20D8" w:rsidRPr="00BC5484" w:rsidRDefault="009A20D8" w:rsidP="009A20D8">
            <w:pPr>
              <w:jc w:val="center"/>
              <w:rPr>
                <w:rFonts w:cs="Arial"/>
                <w:color w:val="000000"/>
                <w:szCs w:val="22"/>
                <w:lang w:val="en-US"/>
              </w:rPr>
            </w:pPr>
            <w:r w:rsidRPr="00BC5484">
              <w:rPr>
                <w:rFonts w:cs="Arial"/>
                <w:color w:val="000000"/>
                <w:szCs w:val="22"/>
                <w:lang w:val="en-US"/>
              </w:rPr>
              <w:t>9.6993° S</w:t>
            </w:r>
          </w:p>
        </w:tc>
        <w:tc>
          <w:tcPr>
            <w:tcW w:w="3420" w:type="dxa"/>
            <w:tcBorders>
              <w:top w:val="nil"/>
              <w:left w:val="nil"/>
              <w:bottom w:val="single" w:sz="4" w:space="0" w:color="auto"/>
              <w:right w:val="nil"/>
            </w:tcBorders>
            <w:shd w:val="clear" w:color="auto" w:fill="auto"/>
            <w:noWrap/>
            <w:vAlign w:val="bottom"/>
            <w:hideMark/>
          </w:tcPr>
          <w:p w14:paraId="63C594FB" w14:textId="77777777" w:rsidR="009A20D8" w:rsidRPr="00BC5484" w:rsidRDefault="009A20D8" w:rsidP="009A20D8">
            <w:pPr>
              <w:jc w:val="center"/>
              <w:rPr>
                <w:rFonts w:cs="Arial"/>
                <w:color w:val="000000"/>
                <w:szCs w:val="22"/>
                <w:lang w:val="en-US"/>
              </w:rPr>
            </w:pPr>
            <w:r w:rsidRPr="00BC5484">
              <w:rPr>
                <w:rFonts w:cs="Arial"/>
                <w:color w:val="000000"/>
                <w:szCs w:val="22"/>
                <w:lang w:val="en-US"/>
              </w:rPr>
              <w:t>119.9741° E</w:t>
            </w:r>
          </w:p>
        </w:tc>
      </w:tr>
      <w:tr w:rsidR="009A20D8" w:rsidRPr="00BC5484" w14:paraId="5CBD3E57" w14:textId="77777777" w:rsidTr="00B36E81">
        <w:trPr>
          <w:trHeight w:val="288"/>
        </w:trPr>
        <w:tc>
          <w:tcPr>
            <w:tcW w:w="3705" w:type="dxa"/>
            <w:tcBorders>
              <w:top w:val="nil"/>
              <w:left w:val="nil"/>
              <w:bottom w:val="single" w:sz="4" w:space="0" w:color="auto"/>
              <w:right w:val="nil"/>
            </w:tcBorders>
            <w:shd w:val="clear" w:color="auto" w:fill="auto"/>
            <w:noWrap/>
            <w:vAlign w:val="bottom"/>
          </w:tcPr>
          <w:p w14:paraId="1B9FF946" w14:textId="77777777" w:rsidR="009A20D8" w:rsidRPr="00BC5484" w:rsidRDefault="009A20D8" w:rsidP="009A20D8">
            <w:pPr>
              <w:rPr>
                <w:rFonts w:cs="Arial"/>
                <w:color w:val="000000"/>
                <w:szCs w:val="22"/>
                <w:lang w:val="en-US"/>
              </w:rPr>
            </w:pPr>
            <w:r w:rsidRPr="00BC5484">
              <w:rPr>
                <w:rFonts w:cs="Arial"/>
                <w:color w:val="000000"/>
                <w:szCs w:val="22"/>
                <w:lang w:val="en-US"/>
              </w:rPr>
              <w:t>South Sulawesi</w:t>
            </w:r>
          </w:p>
        </w:tc>
        <w:tc>
          <w:tcPr>
            <w:tcW w:w="2250" w:type="dxa"/>
            <w:tcBorders>
              <w:top w:val="nil"/>
              <w:left w:val="nil"/>
              <w:bottom w:val="single" w:sz="4" w:space="0" w:color="auto"/>
              <w:right w:val="nil"/>
            </w:tcBorders>
            <w:shd w:val="clear" w:color="auto" w:fill="auto"/>
            <w:noWrap/>
            <w:vAlign w:val="bottom"/>
          </w:tcPr>
          <w:p w14:paraId="632AC11A" w14:textId="77777777" w:rsidR="009A20D8" w:rsidRPr="00BC5484" w:rsidRDefault="009A20D8" w:rsidP="009A20D8">
            <w:pPr>
              <w:jc w:val="center"/>
              <w:rPr>
                <w:rFonts w:cs="Arial"/>
                <w:color w:val="000000"/>
                <w:szCs w:val="22"/>
                <w:lang w:val="en-US"/>
              </w:rPr>
            </w:pPr>
            <w:r w:rsidRPr="00BC5484">
              <w:rPr>
                <w:rFonts w:cs="Arial"/>
                <w:color w:val="000000"/>
                <w:szCs w:val="22"/>
                <w:lang w:val="en-US"/>
              </w:rPr>
              <w:t>3.6688° S</w:t>
            </w:r>
          </w:p>
        </w:tc>
        <w:tc>
          <w:tcPr>
            <w:tcW w:w="3420" w:type="dxa"/>
            <w:tcBorders>
              <w:top w:val="nil"/>
              <w:left w:val="nil"/>
              <w:bottom w:val="single" w:sz="4" w:space="0" w:color="auto"/>
              <w:right w:val="nil"/>
            </w:tcBorders>
            <w:shd w:val="clear" w:color="auto" w:fill="auto"/>
            <w:noWrap/>
            <w:vAlign w:val="bottom"/>
          </w:tcPr>
          <w:p w14:paraId="7A3EF801" w14:textId="77777777" w:rsidR="009A20D8" w:rsidRPr="00BC5484" w:rsidRDefault="009A20D8" w:rsidP="009A20D8">
            <w:pPr>
              <w:jc w:val="center"/>
              <w:rPr>
                <w:rFonts w:cs="Arial"/>
                <w:color w:val="000000"/>
                <w:szCs w:val="22"/>
                <w:lang w:val="en-US"/>
              </w:rPr>
            </w:pPr>
            <w:r w:rsidRPr="00BC5484">
              <w:rPr>
                <w:rFonts w:cs="Arial"/>
                <w:color w:val="000000"/>
                <w:szCs w:val="22"/>
                <w:lang w:val="en-US"/>
              </w:rPr>
              <w:t>119.9741° E</w:t>
            </w:r>
          </w:p>
        </w:tc>
      </w:tr>
      <w:tr w:rsidR="009A20D8" w:rsidRPr="00BC5484" w14:paraId="19BE33F9" w14:textId="77777777" w:rsidTr="00B36E81">
        <w:trPr>
          <w:trHeight w:val="288"/>
        </w:trPr>
        <w:tc>
          <w:tcPr>
            <w:tcW w:w="3705" w:type="dxa"/>
            <w:tcBorders>
              <w:top w:val="nil"/>
              <w:left w:val="nil"/>
              <w:bottom w:val="single" w:sz="4" w:space="0" w:color="auto"/>
              <w:right w:val="nil"/>
            </w:tcBorders>
            <w:shd w:val="clear" w:color="auto" w:fill="auto"/>
            <w:noWrap/>
            <w:vAlign w:val="bottom"/>
          </w:tcPr>
          <w:p w14:paraId="630D72BC" w14:textId="77777777" w:rsidR="009A20D8" w:rsidRPr="00BC5484" w:rsidRDefault="009A20D8" w:rsidP="009A20D8">
            <w:pPr>
              <w:rPr>
                <w:rFonts w:cs="Arial"/>
                <w:color w:val="000000"/>
                <w:szCs w:val="22"/>
                <w:lang w:val="en-US"/>
              </w:rPr>
            </w:pPr>
            <w:r w:rsidRPr="00BC5484">
              <w:rPr>
                <w:rFonts w:cs="Arial"/>
                <w:color w:val="000000"/>
                <w:szCs w:val="22"/>
                <w:lang w:val="en-US"/>
              </w:rPr>
              <w:t>South East Sulawesi</w:t>
            </w:r>
          </w:p>
        </w:tc>
        <w:tc>
          <w:tcPr>
            <w:tcW w:w="2250" w:type="dxa"/>
            <w:tcBorders>
              <w:top w:val="nil"/>
              <w:left w:val="nil"/>
              <w:bottom w:val="single" w:sz="4" w:space="0" w:color="auto"/>
              <w:right w:val="nil"/>
            </w:tcBorders>
            <w:shd w:val="clear" w:color="auto" w:fill="auto"/>
            <w:noWrap/>
            <w:vAlign w:val="bottom"/>
          </w:tcPr>
          <w:p w14:paraId="15F77C0D" w14:textId="77777777" w:rsidR="009A20D8" w:rsidRPr="00BC5484" w:rsidRDefault="009A20D8" w:rsidP="009A20D8">
            <w:pPr>
              <w:jc w:val="center"/>
              <w:rPr>
                <w:rFonts w:cs="Arial"/>
                <w:color w:val="000000"/>
                <w:szCs w:val="22"/>
                <w:lang w:val="en-US"/>
              </w:rPr>
            </w:pPr>
            <w:r w:rsidRPr="00BC5484">
              <w:rPr>
                <w:rFonts w:cs="Arial"/>
                <w:color w:val="000000"/>
                <w:szCs w:val="22"/>
                <w:lang w:val="en-US"/>
              </w:rPr>
              <w:t>3.5562° S</w:t>
            </w:r>
          </w:p>
        </w:tc>
        <w:tc>
          <w:tcPr>
            <w:tcW w:w="3420" w:type="dxa"/>
            <w:tcBorders>
              <w:top w:val="nil"/>
              <w:left w:val="nil"/>
              <w:bottom w:val="single" w:sz="4" w:space="0" w:color="auto"/>
              <w:right w:val="nil"/>
            </w:tcBorders>
            <w:shd w:val="clear" w:color="auto" w:fill="auto"/>
            <w:noWrap/>
            <w:vAlign w:val="bottom"/>
          </w:tcPr>
          <w:p w14:paraId="525ECBD3" w14:textId="77777777" w:rsidR="009A20D8" w:rsidRPr="00BC5484" w:rsidRDefault="009A20D8" w:rsidP="009A20D8">
            <w:pPr>
              <w:jc w:val="center"/>
              <w:rPr>
                <w:rFonts w:cs="Arial"/>
                <w:color w:val="000000"/>
                <w:szCs w:val="22"/>
                <w:lang w:val="en-US"/>
              </w:rPr>
            </w:pPr>
            <w:r w:rsidRPr="00BC5484">
              <w:rPr>
                <w:rFonts w:cs="Arial"/>
                <w:color w:val="000000"/>
                <w:szCs w:val="22"/>
                <w:lang w:val="en-US"/>
              </w:rPr>
              <w:t>121.8020° E</w:t>
            </w:r>
          </w:p>
        </w:tc>
      </w:tr>
      <w:tr w:rsidR="009A20D8" w:rsidRPr="00BC5484" w14:paraId="742BC438" w14:textId="77777777" w:rsidTr="00B36E81">
        <w:trPr>
          <w:trHeight w:val="288"/>
        </w:trPr>
        <w:tc>
          <w:tcPr>
            <w:tcW w:w="3705" w:type="dxa"/>
            <w:tcBorders>
              <w:top w:val="nil"/>
              <w:left w:val="nil"/>
              <w:bottom w:val="single" w:sz="4" w:space="0" w:color="auto"/>
              <w:right w:val="nil"/>
            </w:tcBorders>
            <w:shd w:val="clear" w:color="auto" w:fill="auto"/>
            <w:noWrap/>
            <w:vAlign w:val="bottom"/>
          </w:tcPr>
          <w:p w14:paraId="30DC9486" w14:textId="77777777" w:rsidR="009A20D8" w:rsidRPr="00BC5484" w:rsidRDefault="009A20D8" w:rsidP="009A20D8">
            <w:pPr>
              <w:rPr>
                <w:rFonts w:cs="Arial"/>
                <w:color w:val="000000"/>
                <w:szCs w:val="22"/>
                <w:lang w:val="en-US"/>
              </w:rPr>
            </w:pPr>
            <w:r w:rsidRPr="00BC5484">
              <w:rPr>
                <w:rFonts w:cs="Arial"/>
                <w:color w:val="000000"/>
                <w:szCs w:val="22"/>
                <w:lang w:val="en-US"/>
              </w:rPr>
              <w:t>Jambi</w:t>
            </w:r>
          </w:p>
        </w:tc>
        <w:tc>
          <w:tcPr>
            <w:tcW w:w="2250" w:type="dxa"/>
            <w:tcBorders>
              <w:top w:val="nil"/>
              <w:left w:val="nil"/>
              <w:bottom w:val="single" w:sz="4" w:space="0" w:color="auto"/>
              <w:right w:val="nil"/>
            </w:tcBorders>
            <w:shd w:val="clear" w:color="auto" w:fill="auto"/>
            <w:noWrap/>
            <w:vAlign w:val="bottom"/>
          </w:tcPr>
          <w:p w14:paraId="193AB3F2" w14:textId="77777777" w:rsidR="009A20D8" w:rsidRPr="00BC5484" w:rsidRDefault="009A20D8" w:rsidP="009A20D8">
            <w:pPr>
              <w:jc w:val="center"/>
              <w:rPr>
                <w:rFonts w:cs="Arial"/>
                <w:color w:val="000000"/>
                <w:szCs w:val="22"/>
                <w:lang w:val="en-US"/>
              </w:rPr>
            </w:pPr>
            <w:r w:rsidRPr="00BC5484">
              <w:rPr>
                <w:rFonts w:cs="Arial"/>
                <w:color w:val="000000"/>
                <w:szCs w:val="22"/>
                <w:lang w:val="en-US"/>
              </w:rPr>
              <w:t>1.6101° S</w:t>
            </w:r>
          </w:p>
        </w:tc>
        <w:tc>
          <w:tcPr>
            <w:tcW w:w="3420" w:type="dxa"/>
            <w:tcBorders>
              <w:top w:val="nil"/>
              <w:left w:val="nil"/>
              <w:bottom w:val="single" w:sz="4" w:space="0" w:color="auto"/>
              <w:right w:val="nil"/>
            </w:tcBorders>
            <w:shd w:val="clear" w:color="auto" w:fill="auto"/>
            <w:noWrap/>
            <w:vAlign w:val="bottom"/>
          </w:tcPr>
          <w:p w14:paraId="7C160787" w14:textId="77777777" w:rsidR="009A20D8" w:rsidRPr="00BC5484" w:rsidRDefault="009A20D8" w:rsidP="009A20D8">
            <w:pPr>
              <w:jc w:val="center"/>
              <w:rPr>
                <w:rFonts w:cs="Arial"/>
                <w:color w:val="000000"/>
                <w:szCs w:val="22"/>
                <w:lang w:val="en-US"/>
              </w:rPr>
            </w:pPr>
            <w:r w:rsidRPr="00BC5484">
              <w:rPr>
                <w:rFonts w:cs="Arial"/>
                <w:color w:val="000000"/>
                <w:szCs w:val="22"/>
                <w:lang w:val="en-US"/>
              </w:rPr>
              <w:t>103.6131° E</w:t>
            </w:r>
          </w:p>
        </w:tc>
      </w:tr>
    </w:tbl>
    <w:p w14:paraId="4E13940D" w14:textId="77777777" w:rsidR="001D1804" w:rsidRPr="00BC5484" w:rsidRDefault="001D1804" w:rsidP="006B07A7">
      <w:pPr>
        <w:rPr>
          <w:rFonts w:cs="Arial"/>
          <w:szCs w:val="22"/>
          <w:lang w:eastAsia="en-US"/>
        </w:rPr>
      </w:pPr>
    </w:p>
    <w:p w14:paraId="60238C5D" w14:textId="77777777" w:rsidR="000978C2" w:rsidRPr="00BC5484" w:rsidRDefault="00A72FBB" w:rsidP="006E52DB">
      <w:pPr>
        <w:pStyle w:val="SDMPDDPoASubSection1"/>
        <w:numPr>
          <w:ilvl w:val="2"/>
          <w:numId w:val="12"/>
        </w:numPr>
        <w:tabs>
          <w:tab w:val="clear" w:pos="1474"/>
        </w:tabs>
        <w:ind w:left="709" w:hanging="709"/>
        <w:rPr>
          <w:bCs/>
          <w:szCs w:val="22"/>
        </w:rPr>
      </w:pPr>
      <w:r w:rsidRPr="00BC5484">
        <w:rPr>
          <w:szCs w:val="22"/>
        </w:rPr>
        <w:tab/>
      </w:r>
      <w:r w:rsidR="000978C2" w:rsidRPr="00BC5484">
        <w:rPr>
          <w:szCs w:val="22"/>
        </w:rPr>
        <w:t xml:space="preserve">Duration of the </w:t>
      </w:r>
      <w:r w:rsidR="00F962FC" w:rsidRPr="00BC5484">
        <w:rPr>
          <w:szCs w:val="22"/>
        </w:rPr>
        <w:t>VPA</w:t>
      </w:r>
    </w:p>
    <w:p w14:paraId="4ECCBD3A" w14:textId="77777777" w:rsidR="000978C2" w:rsidRPr="00BC5484" w:rsidRDefault="003476B9" w:rsidP="003476B9">
      <w:pPr>
        <w:pStyle w:val="SDMPDDPoASubSection2"/>
        <w:tabs>
          <w:tab w:val="clear" w:pos="1474"/>
        </w:tabs>
        <w:ind w:left="709" w:hanging="709"/>
        <w:rPr>
          <w:szCs w:val="22"/>
        </w:rPr>
      </w:pPr>
      <w:r w:rsidRPr="00BC5484">
        <w:rPr>
          <w:szCs w:val="22"/>
        </w:rPr>
        <w:t>A.8.1.</w:t>
      </w:r>
      <w:r w:rsidRPr="00BC5484">
        <w:rPr>
          <w:szCs w:val="22"/>
        </w:rPr>
        <w:tab/>
      </w:r>
      <w:r w:rsidR="000978C2" w:rsidRPr="00BC5484">
        <w:rPr>
          <w:szCs w:val="22"/>
        </w:rPr>
        <w:t xml:space="preserve">Start date of the </w:t>
      </w:r>
      <w:r w:rsidR="00F962FC" w:rsidRPr="00BC5484">
        <w:rPr>
          <w:szCs w:val="22"/>
        </w:rPr>
        <w:t>VPA</w:t>
      </w:r>
    </w:p>
    <w:p w14:paraId="1F843410" w14:textId="77777777" w:rsidR="005E608C" w:rsidRPr="00BC5484" w:rsidRDefault="005E608C" w:rsidP="006B07A7">
      <w:pPr>
        <w:rPr>
          <w:rFonts w:cs="Arial"/>
          <w:szCs w:val="22"/>
          <w:lang w:eastAsia="en-US"/>
        </w:rPr>
      </w:pPr>
      <w:r w:rsidRPr="00BC5484">
        <w:rPr>
          <w:rFonts w:cs="Arial"/>
          <w:szCs w:val="22"/>
          <w:lang w:eastAsia="en-US"/>
        </w:rPr>
        <w:t>&gt;&gt;</w:t>
      </w:r>
    </w:p>
    <w:p w14:paraId="2DCE030F" w14:textId="77777777" w:rsidR="006D20FC" w:rsidRPr="00BC5484" w:rsidRDefault="001C46E9" w:rsidP="006B07A7">
      <w:pPr>
        <w:rPr>
          <w:rFonts w:cs="Arial"/>
          <w:szCs w:val="22"/>
        </w:rPr>
      </w:pPr>
      <w:r w:rsidRPr="00BC5484">
        <w:rPr>
          <w:rFonts w:cs="Arial"/>
          <w:szCs w:val="22"/>
        </w:rPr>
        <w:t xml:space="preserve">The starting date of this VPA is </w:t>
      </w:r>
      <w:r w:rsidR="00411B62" w:rsidRPr="00BC5484">
        <w:rPr>
          <w:rFonts w:cs="Arial"/>
          <w:szCs w:val="22"/>
        </w:rPr>
        <w:t>01/01/2017.</w:t>
      </w:r>
      <w:r w:rsidRPr="00BC5484">
        <w:rPr>
          <w:rFonts w:cs="Arial"/>
          <w:szCs w:val="22"/>
        </w:rPr>
        <w:br/>
      </w:r>
    </w:p>
    <w:p w14:paraId="53582799" w14:textId="77777777" w:rsidR="000978C2" w:rsidRPr="00BC5484" w:rsidRDefault="003476B9" w:rsidP="003476B9">
      <w:pPr>
        <w:pStyle w:val="SDMPDDPoASubSection2"/>
        <w:tabs>
          <w:tab w:val="clear" w:pos="1474"/>
        </w:tabs>
        <w:ind w:left="709" w:hanging="709"/>
        <w:rPr>
          <w:szCs w:val="22"/>
        </w:rPr>
      </w:pPr>
      <w:r w:rsidRPr="00BC5484">
        <w:rPr>
          <w:szCs w:val="22"/>
        </w:rPr>
        <w:t>A.8.2.</w:t>
      </w:r>
      <w:r w:rsidRPr="00BC5484">
        <w:rPr>
          <w:szCs w:val="22"/>
        </w:rPr>
        <w:tab/>
      </w:r>
      <w:r w:rsidR="000978C2" w:rsidRPr="00BC5484">
        <w:rPr>
          <w:szCs w:val="22"/>
        </w:rPr>
        <w:t xml:space="preserve">Expected operational lifetime of the </w:t>
      </w:r>
      <w:r w:rsidR="00F962FC" w:rsidRPr="00BC5484">
        <w:rPr>
          <w:szCs w:val="22"/>
        </w:rPr>
        <w:t>VPA</w:t>
      </w:r>
    </w:p>
    <w:p w14:paraId="77F3E78E" w14:textId="77777777" w:rsidR="005E608C" w:rsidRPr="00BC5484" w:rsidRDefault="005E608C" w:rsidP="00E238D3">
      <w:pPr>
        <w:rPr>
          <w:rFonts w:cs="Arial"/>
          <w:szCs w:val="22"/>
          <w:lang w:eastAsia="en-US"/>
        </w:rPr>
      </w:pPr>
      <w:r w:rsidRPr="00BC5484">
        <w:rPr>
          <w:rFonts w:cs="Arial"/>
          <w:szCs w:val="22"/>
          <w:lang w:eastAsia="en-US"/>
        </w:rPr>
        <w:t>&gt;&gt;</w:t>
      </w:r>
    </w:p>
    <w:p w14:paraId="63071DA8" w14:textId="77777777" w:rsidR="001C46E9" w:rsidRPr="00BC5484" w:rsidRDefault="001C46E9" w:rsidP="001C46E9">
      <w:pPr>
        <w:rPr>
          <w:rFonts w:cs="Arial"/>
          <w:szCs w:val="22"/>
        </w:rPr>
      </w:pPr>
      <w:r w:rsidRPr="00BC5484">
        <w:rPr>
          <w:rFonts w:cs="Arial"/>
          <w:szCs w:val="22"/>
        </w:rPr>
        <w:t>The expected operational lifetime of the VPA is 21 years.</w:t>
      </w:r>
    </w:p>
    <w:p w14:paraId="2309A59A" w14:textId="77777777" w:rsidR="006D20FC" w:rsidRPr="00BC5484" w:rsidRDefault="006D20FC" w:rsidP="00E238D3">
      <w:pPr>
        <w:rPr>
          <w:rFonts w:cs="Arial"/>
          <w:szCs w:val="22"/>
          <w:lang w:eastAsia="en-US"/>
        </w:rPr>
      </w:pPr>
    </w:p>
    <w:p w14:paraId="4422CA2E" w14:textId="77777777" w:rsidR="000978C2" w:rsidRPr="00BC5484" w:rsidRDefault="00A72FBB" w:rsidP="006E52DB">
      <w:pPr>
        <w:pStyle w:val="SDMPDDPoASubSection1"/>
        <w:numPr>
          <w:ilvl w:val="2"/>
          <w:numId w:val="12"/>
        </w:numPr>
        <w:tabs>
          <w:tab w:val="clear" w:pos="1474"/>
        </w:tabs>
        <w:ind w:left="709" w:hanging="709"/>
        <w:rPr>
          <w:szCs w:val="22"/>
        </w:rPr>
      </w:pPr>
      <w:r w:rsidRPr="00BC5484">
        <w:rPr>
          <w:szCs w:val="22"/>
        </w:rPr>
        <w:tab/>
      </w:r>
      <w:r w:rsidR="000978C2" w:rsidRPr="00BC5484">
        <w:rPr>
          <w:szCs w:val="22"/>
        </w:rPr>
        <w:t>Choice of the crediting period and related information</w:t>
      </w:r>
    </w:p>
    <w:p w14:paraId="05B31A43" w14:textId="77777777" w:rsidR="005E608C" w:rsidRPr="00BC5484" w:rsidRDefault="005E608C" w:rsidP="00E238D3">
      <w:pPr>
        <w:rPr>
          <w:rFonts w:cs="Arial"/>
          <w:szCs w:val="22"/>
          <w:lang w:eastAsia="en-US"/>
        </w:rPr>
      </w:pPr>
      <w:r w:rsidRPr="00BC5484">
        <w:rPr>
          <w:rFonts w:cs="Arial"/>
          <w:szCs w:val="22"/>
          <w:lang w:eastAsia="en-US"/>
        </w:rPr>
        <w:t>&gt;&gt;</w:t>
      </w:r>
    </w:p>
    <w:p w14:paraId="43031DC2" w14:textId="77777777" w:rsidR="005E608C" w:rsidRPr="00BC5484" w:rsidRDefault="001C46E9" w:rsidP="00E238D3">
      <w:pPr>
        <w:rPr>
          <w:rFonts w:cs="Arial"/>
          <w:szCs w:val="22"/>
          <w:lang w:eastAsia="en-US"/>
        </w:rPr>
      </w:pPr>
      <w:r w:rsidRPr="00BC5484">
        <w:rPr>
          <w:rFonts w:cs="Arial"/>
          <w:szCs w:val="22"/>
          <w:lang w:eastAsia="en-US"/>
        </w:rPr>
        <w:t>Renewable.</w:t>
      </w:r>
    </w:p>
    <w:p w14:paraId="699975C3" w14:textId="77777777" w:rsidR="006D20FC" w:rsidRPr="00BC5484" w:rsidRDefault="006D20FC" w:rsidP="00E238D3">
      <w:pPr>
        <w:rPr>
          <w:rFonts w:cs="Arial"/>
          <w:szCs w:val="22"/>
          <w:lang w:eastAsia="en-US"/>
        </w:rPr>
      </w:pPr>
    </w:p>
    <w:p w14:paraId="3F47B552" w14:textId="77777777" w:rsidR="000978C2" w:rsidRPr="00BC5484" w:rsidRDefault="003476B9" w:rsidP="003476B9">
      <w:pPr>
        <w:pStyle w:val="SDMPDDPoASubSection2"/>
        <w:tabs>
          <w:tab w:val="clear" w:pos="1474"/>
        </w:tabs>
        <w:ind w:left="709" w:hanging="709"/>
        <w:rPr>
          <w:szCs w:val="22"/>
        </w:rPr>
      </w:pPr>
      <w:r w:rsidRPr="00BC5484">
        <w:rPr>
          <w:szCs w:val="22"/>
        </w:rPr>
        <w:t>A.9.1.</w:t>
      </w:r>
      <w:r w:rsidRPr="00BC5484">
        <w:rPr>
          <w:szCs w:val="22"/>
        </w:rPr>
        <w:tab/>
      </w:r>
      <w:r w:rsidR="000978C2" w:rsidRPr="00BC5484">
        <w:rPr>
          <w:szCs w:val="22"/>
        </w:rPr>
        <w:t>Start date of the crediting period</w:t>
      </w:r>
    </w:p>
    <w:p w14:paraId="3D03F1D1" w14:textId="77777777" w:rsidR="005E608C" w:rsidRPr="00BC5484" w:rsidRDefault="005E608C" w:rsidP="00E238D3">
      <w:pPr>
        <w:rPr>
          <w:rFonts w:cs="Arial"/>
          <w:szCs w:val="22"/>
          <w:lang w:eastAsia="en-US"/>
        </w:rPr>
      </w:pPr>
      <w:r w:rsidRPr="00BC5484">
        <w:rPr>
          <w:rFonts w:cs="Arial"/>
          <w:szCs w:val="22"/>
          <w:lang w:eastAsia="en-US"/>
        </w:rPr>
        <w:t>&gt;&gt;</w:t>
      </w:r>
    </w:p>
    <w:p w14:paraId="5B60AF66" w14:textId="77777777" w:rsidR="00411B62" w:rsidRPr="00BC5484" w:rsidRDefault="00411B62" w:rsidP="00411B62">
      <w:pPr>
        <w:rPr>
          <w:rFonts w:cs="Arial"/>
          <w:szCs w:val="22"/>
        </w:rPr>
      </w:pPr>
      <w:r w:rsidRPr="00BC5484">
        <w:rPr>
          <w:rFonts w:cs="Arial"/>
          <w:szCs w:val="22"/>
        </w:rPr>
        <w:t>The start date of the crediting period of this VPA is 01/01/2017.</w:t>
      </w:r>
    </w:p>
    <w:p w14:paraId="2735B90B" w14:textId="77777777" w:rsidR="00D05868" w:rsidRPr="00BC5484" w:rsidRDefault="00D05868" w:rsidP="00E238D3">
      <w:pPr>
        <w:rPr>
          <w:rFonts w:cs="Arial"/>
          <w:szCs w:val="22"/>
          <w:lang w:eastAsia="en-US"/>
        </w:rPr>
      </w:pPr>
    </w:p>
    <w:p w14:paraId="53089E6E" w14:textId="77777777" w:rsidR="000978C2" w:rsidRPr="00BC5484" w:rsidRDefault="003476B9" w:rsidP="003476B9">
      <w:pPr>
        <w:pStyle w:val="SDMPDDPoASubSection2"/>
        <w:tabs>
          <w:tab w:val="clear" w:pos="1474"/>
        </w:tabs>
        <w:ind w:left="709" w:hanging="709"/>
        <w:rPr>
          <w:szCs w:val="22"/>
        </w:rPr>
      </w:pPr>
      <w:r w:rsidRPr="00BC5484">
        <w:rPr>
          <w:szCs w:val="22"/>
        </w:rPr>
        <w:t>A.9.2.</w:t>
      </w:r>
      <w:r w:rsidRPr="00BC5484">
        <w:rPr>
          <w:szCs w:val="22"/>
        </w:rPr>
        <w:tab/>
      </w:r>
      <w:r w:rsidR="000978C2" w:rsidRPr="00BC5484">
        <w:rPr>
          <w:szCs w:val="22"/>
        </w:rPr>
        <w:t>Length of the crediting period</w:t>
      </w:r>
    </w:p>
    <w:p w14:paraId="0CB2CE16" w14:textId="77777777" w:rsidR="005E608C" w:rsidRPr="00BC5484" w:rsidRDefault="005E608C" w:rsidP="00E238D3">
      <w:pPr>
        <w:rPr>
          <w:rFonts w:cs="Arial"/>
          <w:szCs w:val="22"/>
          <w:lang w:eastAsia="en-US"/>
        </w:rPr>
      </w:pPr>
      <w:r w:rsidRPr="00BC5484">
        <w:rPr>
          <w:rFonts w:cs="Arial"/>
          <w:szCs w:val="22"/>
          <w:lang w:eastAsia="en-US"/>
        </w:rPr>
        <w:t>&gt;&gt;</w:t>
      </w:r>
    </w:p>
    <w:p w14:paraId="4298D997" w14:textId="77777777" w:rsidR="001C46E9" w:rsidRPr="00BC5484" w:rsidRDefault="001C46E9" w:rsidP="001C46E9">
      <w:pPr>
        <w:rPr>
          <w:rFonts w:cs="Arial"/>
          <w:szCs w:val="22"/>
        </w:rPr>
      </w:pPr>
      <w:r w:rsidRPr="00BC5484">
        <w:rPr>
          <w:rFonts w:cs="Arial"/>
          <w:szCs w:val="22"/>
        </w:rPr>
        <w:t xml:space="preserve">The crediting period for the VPA is 7 years, renewable twice. The </w:t>
      </w:r>
      <w:r w:rsidRPr="00BC5484">
        <w:rPr>
          <w:rFonts w:eastAsia="MS Mincho" w:cs="Arial"/>
          <w:szCs w:val="22"/>
          <w:lang w:val="en-US"/>
        </w:rPr>
        <w:t xml:space="preserve">duration of the crediting period will not exceed the </w:t>
      </w:r>
      <w:r w:rsidRPr="00BC5484">
        <w:rPr>
          <w:rFonts w:eastAsia="MS Mincho" w:cs="Arial"/>
          <w:szCs w:val="22"/>
          <w:lang w:val="en-US" w:eastAsia="ja-JP"/>
        </w:rPr>
        <w:t xml:space="preserve">end date of the </w:t>
      </w:r>
      <w:r w:rsidRPr="00BC5484">
        <w:rPr>
          <w:rFonts w:eastAsia="MS Mincho" w:cs="Arial"/>
          <w:iCs/>
          <w:szCs w:val="22"/>
          <w:lang w:val="en-US" w:eastAsia="ja-JP"/>
        </w:rPr>
        <w:t>programme.</w:t>
      </w:r>
    </w:p>
    <w:p w14:paraId="7CE04726" w14:textId="77777777" w:rsidR="00C40221" w:rsidRPr="00BC5484" w:rsidRDefault="00C40221" w:rsidP="00E238D3">
      <w:pPr>
        <w:rPr>
          <w:rFonts w:cs="Arial"/>
          <w:szCs w:val="22"/>
          <w:lang w:eastAsia="en-US"/>
        </w:rPr>
      </w:pPr>
    </w:p>
    <w:p w14:paraId="43168014" w14:textId="77777777" w:rsidR="000978C2" w:rsidRPr="00BC5484" w:rsidRDefault="000D25FD" w:rsidP="006E52DB">
      <w:pPr>
        <w:pStyle w:val="SDMPDDPoASubSection1"/>
        <w:numPr>
          <w:ilvl w:val="2"/>
          <w:numId w:val="12"/>
        </w:numPr>
        <w:ind w:left="709" w:hanging="709"/>
        <w:rPr>
          <w:szCs w:val="22"/>
        </w:rPr>
      </w:pPr>
      <w:r w:rsidRPr="00BC5484">
        <w:rPr>
          <w:szCs w:val="22"/>
        </w:rPr>
        <w:tab/>
      </w:r>
      <w:r w:rsidR="000978C2" w:rsidRPr="00BC5484">
        <w:rPr>
          <w:szCs w:val="22"/>
        </w:rPr>
        <w:t>Estimated amount of GHG emission reductions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bottom w:w="23" w:type="dxa"/>
        </w:tblCellMar>
        <w:tblLook w:val="0020" w:firstRow="1" w:lastRow="0" w:firstColumn="0" w:lastColumn="0" w:noHBand="0" w:noVBand="0"/>
      </w:tblPr>
      <w:tblGrid>
        <w:gridCol w:w="4814"/>
        <w:gridCol w:w="4815"/>
      </w:tblGrid>
      <w:tr w:rsidR="000978C2" w:rsidRPr="00BC5484" w14:paraId="148C22F7" w14:textId="77777777" w:rsidTr="000C492F">
        <w:trPr>
          <w:cantSplit/>
          <w:jc w:val="center"/>
        </w:trPr>
        <w:tc>
          <w:tcPr>
            <w:tcW w:w="5000" w:type="pct"/>
            <w:gridSpan w:val="2"/>
            <w:tcBorders>
              <w:bottom w:val="single" w:sz="4" w:space="0" w:color="auto"/>
            </w:tcBorders>
            <w:shd w:val="clear" w:color="auto" w:fill="D9D9D9"/>
            <w:vAlign w:val="center"/>
          </w:tcPr>
          <w:p w14:paraId="513C6218" w14:textId="77777777" w:rsidR="000978C2" w:rsidRPr="00BC5484" w:rsidRDefault="000978C2" w:rsidP="00222D28">
            <w:pPr>
              <w:jc w:val="left"/>
              <w:rPr>
                <w:rFonts w:cs="Arial"/>
                <w:b/>
                <w:szCs w:val="22"/>
              </w:rPr>
            </w:pPr>
            <w:r w:rsidRPr="00BC5484">
              <w:rPr>
                <w:rFonts w:cs="Arial"/>
                <w:b/>
                <w:szCs w:val="22"/>
              </w:rPr>
              <w:t>Emission reductions during the crediting period</w:t>
            </w:r>
          </w:p>
        </w:tc>
      </w:tr>
      <w:tr w:rsidR="000978C2" w:rsidRPr="00BC5484" w14:paraId="0EB7DF06" w14:textId="77777777" w:rsidTr="000C492F">
        <w:trPr>
          <w:cantSplit/>
          <w:trHeight w:val="630"/>
          <w:jc w:val="center"/>
        </w:trPr>
        <w:tc>
          <w:tcPr>
            <w:tcW w:w="2500" w:type="pct"/>
            <w:shd w:val="clear" w:color="auto" w:fill="D9D9D9"/>
            <w:vAlign w:val="center"/>
          </w:tcPr>
          <w:p w14:paraId="5F2614F3" w14:textId="77777777" w:rsidR="000978C2" w:rsidRPr="00BC5484" w:rsidRDefault="000978C2" w:rsidP="000C492F">
            <w:pPr>
              <w:jc w:val="center"/>
              <w:rPr>
                <w:rFonts w:cs="Arial"/>
                <w:b/>
                <w:szCs w:val="22"/>
              </w:rPr>
            </w:pPr>
            <w:r w:rsidRPr="00BC5484">
              <w:rPr>
                <w:rFonts w:cs="Arial"/>
                <w:b/>
                <w:szCs w:val="22"/>
              </w:rPr>
              <w:t>Years</w:t>
            </w:r>
          </w:p>
        </w:tc>
        <w:tc>
          <w:tcPr>
            <w:tcW w:w="2500" w:type="pct"/>
            <w:shd w:val="clear" w:color="auto" w:fill="D9D9D9"/>
            <w:vAlign w:val="center"/>
          </w:tcPr>
          <w:p w14:paraId="52FEA975" w14:textId="77777777" w:rsidR="000978C2" w:rsidRPr="00BC5484" w:rsidRDefault="000978C2" w:rsidP="000C492F">
            <w:pPr>
              <w:jc w:val="center"/>
              <w:rPr>
                <w:rFonts w:cs="Arial"/>
                <w:b/>
                <w:szCs w:val="22"/>
              </w:rPr>
            </w:pPr>
            <w:r w:rsidRPr="00BC5484">
              <w:rPr>
                <w:rFonts w:cs="Arial"/>
                <w:b/>
                <w:szCs w:val="22"/>
              </w:rPr>
              <w:t xml:space="preserve">Annual GHG emission reductions </w:t>
            </w:r>
            <w:r w:rsidR="0091066B" w:rsidRPr="00BC5484">
              <w:rPr>
                <w:rFonts w:cs="Arial"/>
                <w:b/>
                <w:szCs w:val="22"/>
              </w:rPr>
              <w:br/>
            </w:r>
            <w:r w:rsidRPr="00BC5484">
              <w:rPr>
                <w:rFonts w:cs="Arial"/>
                <w:b/>
                <w:szCs w:val="22"/>
              </w:rPr>
              <w:t>(in tonnes of CO</w:t>
            </w:r>
            <w:r w:rsidRPr="00BC5484">
              <w:rPr>
                <w:rFonts w:cs="Arial"/>
                <w:b/>
                <w:szCs w:val="22"/>
                <w:vertAlign w:val="subscript"/>
              </w:rPr>
              <w:t>2</w:t>
            </w:r>
            <w:r w:rsidRPr="00BC5484">
              <w:rPr>
                <w:rFonts w:cs="Arial"/>
                <w:b/>
                <w:szCs w:val="22"/>
              </w:rPr>
              <w:t>e) for each year</w:t>
            </w:r>
          </w:p>
        </w:tc>
      </w:tr>
      <w:tr w:rsidR="009E758D" w:rsidRPr="00BC5484" w14:paraId="333BE065" w14:textId="77777777" w:rsidTr="000C492F">
        <w:trPr>
          <w:cantSplit/>
          <w:jc w:val="center"/>
        </w:trPr>
        <w:tc>
          <w:tcPr>
            <w:tcW w:w="2500" w:type="pct"/>
            <w:shd w:val="clear" w:color="auto" w:fill="auto"/>
          </w:tcPr>
          <w:p w14:paraId="3EF3A3C6" w14:textId="77777777" w:rsidR="009E758D" w:rsidRPr="00BC5484" w:rsidRDefault="009E758D" w:rsidP="009E758D">
            <w:pPr>
              <w:jc w:val="center"/>
              <w:rPr>
                <w:rFonts w:cs="Arial"/>
                <w:szCs w:val="22"/>
              </w:rPr>
            </w:pPr>
            <w:r w:rsidRPr="00BC5484">
              <w:rPr>
                <w:rFonts w:cs="Arial"/>
                <w:szCs w:val="22"/>
              </w:rPr>
              <w:t>01/01/2017 – 31/12/2017</w:t>
            </w:r>
          </w:p>
        </w:tc>
        <w:tc>
          <w:tcPr>
            <w:tcW w:w="2500" w:type="pct"/>
            <w:shd w:val="clear" w:color="auto" w:fill="auto"/>
          </w:tcPr>
          <w:p w14:paraId="23DEBE6B" w14:textId="77777777" w:rsidR="009E758D" w:rsidRPr="00BC5484" w:rsidRDefault="009E758D" w:rsidP="009E758D">
            <w:pPr>
              <w:jc w:val="center"/>
            </w:pPr>
            <w:r w:rsidRPr="00BC5484">
              <w:t>3,406</w:t>
            </w:r>
          </w:p>
        </w:tc>
      </w:tr>
      <w:tr w:rsidR="009E758D" w:rsidRPr="00BC5484" w14:paraId="0C1230A7" w14:textId="77777777" w:rsidTr="000C492F">
        <w:trPr>
          <w:cantSplit/>
          <w:jc w:val="center"/>
        </w:trPr>
        <w:tc>
          <w:tcPr>
            <w:tcW w:w="2500" w:type="pct"/>
            <w:shd w:val="clear" w:color="auto" w:fill="auto"/>
          </w:tcPr>
          <w:p w14:paraId="1B1C4E26" w14:textId="77777777" w:rsidR="009E758D" w:rsidRPr="00BC5484" w:rsidRDefault="009E758D" w:rsidP="009E758D">
            <w:pPr>
              <w:jc w:val="center"/>
              <w:rPr>
                <w:rFonts w:cs="Arial"/>
                <w:szCs w:val="22"/>
              </w:rPr>
            </w:pPr>
            <w:r w:rsidRPr="00BC5484">
              <w:rPr>
                <w:rFonts w:cs="Arial"/>
                <w:szCs w:val="22"/>
              </w:rPr>
              <w:lastRenderedPageBreak/>
              <w:t>01/01/2018 – 31/12/2018</w:t>
            </w:r>
          </w:p>
        </w:tc>
        <w:tc>
          <w:tcPr>
            <w:tcW w:w="2500" w:type="pct"/>
            <w:shd w:val="clear" w:color="auto" w:fill="auto"/>
          </w:tcPr>
          <w:p w14:paraId="27EEB7E9" w14:textId="77777777" w:rsidR="009E758D" w:rsidRPr="00BC5484" w:rsidRDefault="009E758D" w:rsidP="009E758D">
            <w:pPr>
              <w:jc w:val="center"/>
            </w:pPr>
            <w:r w:rsidRPr="00BC5484">
              <w:t>10,836</w:t>
            </w:r>
          </w:p>
        </w:tc>
      </w:tr>
      <w:tr w:rsidR="009E758D" w:rsidRPr="00BC5484" w14:paraId="6A4F50DF" w14:textId="77777777" w:rsidTr="000C492F">
        <w:trPr>
          <w:cantSplit/>
          <w:jc w:val="center"/>
        </w:trPr>
        <w:tc>
          <w:tcPr>
            <w:tcW w:w="2500" w:type="pct"/>
            <w:shd w:val="clear" w:color="auto" w:fill="auto"/>
          </w:tcPr>
          <w:p w14:paraId="30E12354" w14:textId="77777777" w:rsidR="009E758D" w:rsidRPr="00BC5484" w:rsidRDefault="009E758D" w:rsidP="009E758D">
            <w:pPr>
              <w:jc w:val="center"/>
              <w:rPr>
                <w:rFonts w:cs="Arial"/>
                <w:szCs w:val="22"/>
              </w:rPr>
            </w:pPr>
            <w:r w:rsidRPr="00BC5484">
              <w:rPr>
                <w:rFonts w:cs="Arial"/>
                <w:szCs w:val="22"/>
              </w:rPr>
              <w:t>01/01/2019 – 31/12/2019</w:t>
            </w:r>
          </w:p>
        </w:tc>
        <w:tc>
          <w:tcPr>
            <w:tcW w:w="2500" w:type="pct"/>
            <w:shd w:val="clear" w:color="auto" w:fill="auto"/>
          </w:tcPr>
          <w:p w14:paraId="48150AE2" w14:textId="77777777" w:rsidR="009E758D" w:rsidRPr="00BC5484" w:rsidRDefault="009E758D" w:rsidP="009E758D">
            <w:pPr>
              <w:jc w:val="center"/>
            </w:pPr>
            <w:r w:rsidRPr="00BC5484">
              <w:t>18,834</w:t>
            </w:r>
          </w:p>
        </w:tc>
      </w:tr>
      <w:tr w:rsidR="009E758D" w:rsidRPr="00BC5484" w14:paraId="468F5CC6" w14:textId="77777777" w:rsidTr="000C492F">
        <w:trPr>
          <w:cantSplit/>
          <w:jc w:val="center"/>
        </w:trPr>
        <w:tc>
          <w:tcPr>
            <w:tcW w:w="2500" w:type="pct"/>
            <w:tcBorders>
              <w:bottom w:val="single" w:sz="4" w:space="0" w:color="auto"/>
            </w:tcBorders>
            <w:shd w:val="clear" w:color="auto" w:fill="auto"/>
          </w:tcPr>
          <w:p w14:paraId="7FDE73DE" w14:textId="77777777" w:rsidR="009E758D" w:rsidRPr="00BC5484" w:rsidRDefault="009E758D" w:rsidP="009E758D">
            <w:pPr>
              <w:jc w:val="center"/>
              <w:rPr>
                <w:rFonts w:cs="Arial"/>
                <w:szCs w:val="22"/>
              </w:rPr>
            </w:pPr>
            <w:r w:rsidRPr="00BC5484">
              <w:rPr>
                <w:rFonts w:cs="Arial"/>
                <w:szCs w:val="22"/>
              </w:rPr>
              <w:t>01/01/2020 – 31/12/2020</w:t>
            </w:r>
          </w:p>
        </w:tc>
        <w:tc>
          <w:tcPr>
            <w:tcW w:w="2500" w:type="pct"/>
            <w:shd w:val="clear" w:color="auto" w:fill="auto"/>
          </w:tcPr>
          <w:p w14:paraId="14100B54" w14:textId="77777777" w:rsidR="009E758D" w:rsidRPr="00BC5484" w:rsidRDefault="009E758D" w:rsidP="009E758D">
            <w:pPr>
              <w:jc w:val="center"/>
            </w:pPr>
            <w:r w:rsidRPr="00BC5484">
              <w:t>27,502</w:t>
            </w:r>
          </w:p>
        </w:tc>
      </w:tr>
      <w:tr w:rsidR="009E758D" w:rsidRPr="00BC5484" w14:paraId="200CCE18" w14:textId="77777777" w:rsidTr="000C492F">
        <w:trPr>
          <w:cantSplit/>
          <w:jc w:val="center"/>
        </w:trPr>
        <w:tc>
          <w:tcPr>
            <w:tcW w:w="2500" w:type="pct"/>
            <w:tcBorders>
              <w:bottom w:val="single" w:sz="4" w:space="0" w:color="auto"/>
            </w:tcBorders>
            <w:shd w:val="clear" w:color="auto" w:fill="auto"/>
          </w:tcPr>
          <w:p w14:paraId="04E6E7CF" w14:textId="77777777" w:rsidR="009E758D" w:rsidRPr="00BC5484" w:rsidRDefault="009E758D" w:rsidP="009E758D">
            <w:pPr>
              <w:jc w:val="center"/>
              <w:rPr>
                <w:rFonts w:cs="Arial"/>
                <w:szCs w:val="22"/>
              </w:rPr>
            </w:pPr>
            <w:r w:rsidRPr="00BC5484">
              <w:rPr>
                <w:rFonts w:cs="Arial"/>
                <w:szCs w:val="22"/>
              </w:rPr>
              <w:t>01/01/2021 – 31/12/2021</w:t>
            </w:r>
          </w:p>
        </w:tc>
        <w:tc>
          <w:tcPr>
            <w:tcW w:w="2500" w:type="pct"/>
            <w:shd w:val="clear" w:color="auto" w:fill="auto"/>
          </w:tcPr>
          <w:p w14:paraId="29579571" w14:textId="77777777" w:rsidR="009E758D" w:rsidRPr="00BC5484" w:rsidRDefault="009E758D" w:rsidP="009E758D">
            <w:pPr>
              <w:jc w:val="center"/>
            </w:pPr>
            <w:r w:rsidRPr="00BC5484">
              <w:t>36,171</w:t>
            </w:r>
          </w:p>
        </w:tc>
      </w:tr>
      <w:tr w:rsidR="009E758D" w:rsidRPr="00BC5484" w14:paraId="3C7BB1D4" w14:textId="77777777" w:rsidTr="000C492F">
        <w:trPr>
          <w:cantSplit/>
          <w:jc w:val="center"/>
        </w:trPr>
        <w:tc>
          <w:tcPr>
            <w:tcW w:w="2500" w:type="pct"/>
            <w:tcBorders>
              <w:bottom w:val="single" w:sz="4" w:space="0" w:color="auto"/>
            </w:tcBorders>
            <w:shd w:val="clear" w:color="auto" w:fill="auto"/>
          </w:tcPr>
          <w:p w14:paraId="264B317B" w14:textId="77777777" w:rsidR="009E758D" w:rsidRPr="00BC5484" w:rsidRDefault="009E758D" w:rsidP="009E758D">
            <w:pPr>
              <w:jc w:val="center"/>
              <w:rPr>
                <w:rFonts w:cs="Arial"/>
                <w:szCs w:val="22"/>
              </w:rPr>
            </w:pPr>
            <w:r w:rsidRPr="00BC5484">
              <w:rPr>
                <w:rFonts w:cs="Arial"/>
                <w:szCs w:val="22"/>
              </w:rPr>
              <w:t>01/01/2022 – 31/12/2022</w:t>
            </w:r>
          </w:p>
        </w:tc>
        <w:tc>
          <w:tcPr>
            <w:tcW w:w="2500" w:type="pct"/>
            <w:shd w:val="clear" w:color="auto" w:fill="auto"/>
          </w:tcPr>
          <w:p w14:paraId="2DB60F74" w14:textId="77777777" w:rsidR="009E758D" w:rsidRPr="00BC5484" w:rsidRDefault="009E758D" w:rsidP="009E758D">
            <w:pPr>
              <w:jc w:val="center"/>
            </w:pPr>
            <w:r w:rsidRPr="00BC5484">
              <w:t>44,839</w:t>
            </w:r>
          </w:p>
        </w:tc>
      </w:tr>
      <w:tr w:rsidR="009E758D" w:rsidRPr="00BC5484" w14:paraId="1F80A649" w14:textId="77777777" w:rsidTr="000C492F">
        <w:trPr>
          <w:cantSplit/>
          <w:jc w:val="center"/>
        </w:trPr>
        <w:tc>
          <w:tcPr>
            <w:tcW w:w="2500" w:type="pct"/>
            <w:tcBorders>
              <w:bottom w:val="single" w:sz="4" w:space="0" w:color="auto"/>
            </w:tcBorders>
            <w:shd w:val="clear" w:color="auto" w:fill="auto"/>
          </w:tcPr>
          <w:p w14:paraId="7061DFF0" w14:textId="77777777" w:rsidR="009E758D" w:rsidRPr="00BC5484" w:rsidRDefault="009E758D" w:rsidP="009E758D">
            <w:pPr>
              <w:jc w:val="center"/>
              <w:rPr>
                <w:rFonts w:cs="Arial"/>
                <w:szCs w:val="22"/>
              </w:rPr>
            </w:pPr>
            <w:r w:rsidRPr="00BC5484">
              <w:rPr>
                <w:rFonts w:cs="Arial"/>
                <w:szCs w:val="22"/>
              </w:rPr>
              <w:t>01/01/2023 – 31/12/2023</w:t>
            </w:r>
          </w:p>
        </w:tc>
        <w:tc>
          <w:tcPr>
            <w:tcW w:w="2500" w:type="pct"/>
            <w:shd w:val="clear" w:color="auto" w:fill="auto"/>
          </w:tcPr>
          <w:p w14:paraId="75D8F6CA" w14:textId="77777777" w:rsidR="009E758D" w:rsidRPr="00BC5484" w:rsidRDefault="009E758D" w:rsidP="009E758D">
            <w:pPr>
              <w:jc w:val="center"/>
            </w:pPr>
            <w:r w:rsidRPr="00BC5484">
              <w:t>49,589</w:t>
            </w:r>
          </w:p>
        </w:tc>
      </w:tr>
      <w:tr w:rsidR="0096495E" w:rsidRPr="00BC5484" w14:paraId="35214EB9" w14:textId="77777777" w:rsidTr="000C492F">
        <w:trPr>
          <w:cantSplit/>
          <w:jc w:val="center"/>
        </w:trPr>
        <w:tc>
          <w:tcPr>
            <w:tcW w:w="2500" w:type="pct"/>
            <w:shd w:val="clear" w:color="auto" w:fill="D9D9D9"/>
          </w:tcPr>
          <w:p w14:paraId="2577FE96" w14:textId="77777777" w:rsidR="0096495E" w:rsidRPr="00BC5484" w:rsidRDefault="0096495E" w:rsidP="0096495E">
            <w:pPr>
              <w:rPr>
                <w:rFonts w:cs="Arial"/>
                <w:b/>
                <w:szCs w:val="22"/>
              </w:rPr>
            </w:pPr>
            <w:r w:rsidRPr="00BC5484">
              <w:rPr>
                <w:rFonts w:cs="Arial"/>
                <w:b/>
                <w:szCs w:val="22"/>
              </w:rPr>
              <w:t>Total number of crediting years</w:t>
            </w:r>
          </w:p>
        </w:tc>
        <w:tc>
          <w:tcPr>
            <w:tcW w:w="2500" w:type="pct"/>
            <w:shd w:val="clear" w:color="auto" w:fill="auto"/>
          </w:tcPr>
          <w:p w14:paraId="076E7F96" w14:textId="77777777" w:rsidR="0096495E" w:rsidRPr="00BC5484" w:rsidRDefault="0096495E" w:rsidP="00F96023">
            <w:pPr>
              <w:jc w:val="center"/>
            </w:pPr>
            <w:r w:rsidRPr="00BC5484">
              <w:t>7</w:t>
            </w:r>
          </w:p>
        </w:tc>
      </w:tr>
      <w:tr w:rsidR="000978C2" w:rsidRPr="00BC5484" w14:paraId="608C2A5C" w14:textId="77777777" w:rsidTr="000C492F">
        <w:trPr>
          <w:cantSplit/>
          <w:jc w:val="center"/>
        </w:trPr>
        <w:tc>
          <w:tcPr>
            <w:tcW w:w="2500" w:type="pct"/>
            <w:shd w:val="clear" w:color="auto" w:fill="D9D9D9"/>
          </w:tcPr>
          <w:p w14:paraId="59D5CFA5" w14:textId="77777777" w:rsidR="000978C2" w:rsidRPr="00BC5484" w:rsidRDefault="000978C2" w:rsidP="000C492F">
            <w:pPr>
              <w:rPr>
                <w:rFonts w:cs="Arial"/>
                <w:b/>
                <w:szCs w:val="22"/>
              </w:rPr>
            </w:pPr>
            <w:r w:rsidRPr="00BC5484">
              <w:rPr>
                <w:rFonts w:cs="Arial"/>
                <w:b/>
                <w:szCs w:val="22"/>
              </w:rPr>
              <w:t xml:space="preserve">Annual average GHG emission </w:t>
            </w:r>
            <w:r w:rsidR="000C204A" w:rsidRPr="00BC5484">
              <w:rPr>
                <w:rFonts w:cs="Arial"/>
                <w:b/>
                <w:szCs w:val="22"/>
              </w:rPr>
              <w:br/>
            </w:r>
            <w:r w:rsidRPr="00BC5484">
              <w:rPr>
                <w:rFonts w:cs="Arial"/>
                <w:b/>
                <w:szCs w:val="22"/>
              </w:rPr>
              <w:t>reductions over the crediting period</w:t>
            </w:r>
          </w:p>
        </w:tc>
        <w:tc>
          <w:tcPr>
            <w:tcW w:w="2500" w:type="pct"/>
            <w:shd w:val="clear" w:color="auto" w:fill="auto"/>
          </w:tcPr>
          <w:p w14:paraId="7A8BCEDF" w14:textId="77777777" w:rsidR="000978C2" w:rsidRPr="00BC5484" w:rsidRDefault="009E758D" w:rsidP="00F96023">
            <w:pPr>
              <w:jc w:val="center"/>
              <w:rPr>
                <w:rFonts w:cs="Arial"/>
                <w:b/>
                <w:szCs w:val="22"/>
              </w:rPr>
            </w:pPr>
            <w:r w:rsidRPr="00BC5484">
              <w:rPr>
                <w:rFonts w:cs="Arial"/>
                <w:b/>
                <w:szCs w:val="22"/>
              </w:rPr>
              <w:t>27,311</w:t>
            </w:r>
          </w:p>
        </w:tc>
      </w:tr>
      <w:tr w:rsidR="00303A61" w:rsidRPr="00BC5484" w14:paraId="0ED3BFC4" w14:textId="77777777" w:rsidTr="000C492F">
        <w:trPr>
          <w:cantSplit/>
          <w:jc w:val="center"/>
        </w:trPr>
        <w:tc>
          <w:tcPr>
            <w:tcW w:w="2500" w:type="pct"/>
            <w:shd w:val="clear" w:color="auto" w:fill="D9D9D9"/>
          </w:tcPr>
          <w:p w14:paraId="7C41F43E" w14:textId="77777777" w:rsidR="00303A61" w:rsidRPr="00BC5484" w:rsidRDefault="00303A61" w:rsidP="00303A61">
            <w:pPr>
              <w:rPr>
                <w:rFonts w:cs="Arial"/>
                <w:b/>
                <w:szCs w:val="22"/>
              </w:rPr>
            </w:pPr>
            <w:r w:rsidRPr="00BC5484">
              <w:rPr>
                <w:rFonts w:cs="Arial"/>
                <w:b/>
                <w:szCs w:val="22"/>
              </w:rPr>
              <w:t>Total estimated reductions (tonnes of CO</w:t>
            </w:r>
            <w:r w:rsidRPr="00BC5484">
              <w:rPr>
                <w:rFonts w:cs="Arial"/>
                <w:b/>
                <w:szCs w:val="22"/>
                <w:vertAlign w:val="subscript"/>
              </w:rPr>
              <w:t>2</w:t>
            </w:r>
            <w:r w:rsidRPr="00BC5484">
              <w:rPr>
                <w:rFonts w:cs="Arial"/>
                <w:b/>
                <w:szCs w:val="22"/>
              </w:rPr>
              <w:t>e)</w:t>
            </w:r>
          </w:p>
        </w:tc>
        <w:tc>
          <w:tcPr>
            <w:tcW w:w="2500" w:type="pct"/>
            <w:shd w:val="clear" w:color="auto" w:fill="auto"/>
          </w:tcPr>
          <w:p w14:paraId="0943F326" w14:textId="77777777" w:rsidR="00303A61" w:rsidRPr="00BC5484" w:rsidRDefault="009E758D" w:rsidP="00F96023">
            <w:pPr>
              <w:jc w:val="center"/>
              <w:rPr>
                <w:b/>
              </w:rPr>
            </w:pPr>
            <w:r w:rsidRPr="00BC5484">
              <w:t>191,177</w:t>
            </w:r>
          </w:p>
        </w:tc>
      </w:tr>
    </w:tbl>
    <w:p w14:paraId="6C707633" w14:textId="77777777" w:rsidR="000978C2" w:rsidRPr="00BC5484" w:rsidRDefault="000D25FD" w:rsidP="006E52DB">
      <w:pPr>
        <w:pStyle w:val="SDMPDDPoASubSection1"/>
        <w:numPr>
          <w:ilvl w:val="2"/>
          <w:numId w:val="12"/>
        </w:numPr>
        <w:ind w:left="709" w:hanging="709"/>
        <w:rPr>
          <w:szCs w:val="22"/>
        </w:rPr>
      </w:pPr>
      <w:r w:rsidRPr="00BC5484">
        <w:rPr>
          <w:szCs w:val="22"/>
        </w:rPr>
        <w:tab/>
      </w:r>
      <w:r w:rsidR="000978C2" w:rsidRPr="00BC5484">
        <w:rPr>
          <w:szCs w:val="22"/>
        </w:rPr>
        <w:t xml:space="preserve">Public funding of the </w:t>
      </w:r>
      <w:r w:rsidR="00F962FC" w:rsidRPr="00BC5484">
        <w:rPr>
          <w:szCs w:val="22"/>
        </w:rPr>
        <w:t>VPA</w:t>
      </w:r>
    </w:p>
    <w:p w14:paraId="317384FB" w14:textId="77777777" w:rsidR="005E608C" w:rsidRPr="00BC5484" w:rsidRDefault="005E608C" w:rsidP="00E238D3">
      <w:pPr>
        <w:rPr>
          <w:rFonts w:cs="Arial"/>
          <w:szCs w:val="22"/>
          <w:lang w:eastAsia="en-US"/>
        </w:rPr>
      </w:pPr>
      <w:r w:rsidRPr="00BC5484">
        <w:rPr>
          <w:rFonts w:cs="Arial"/>
          <w:szCs w:val="22"/>
          <w:lang w:eastAsia="en-US"/>
        </w:rPr>
        <w:t>&gt;&gt;</w:t>
      </w:r>
    </w:p>
    <w:p w14:paraId="37C14DCD" w14:textId="77777777" w:rsidR="00411B62" w:rsidRPr="00BC5484" w:rsidRDefault="00411B62" w:rsidP="00411B62">
      <w:pPr>
        <w:rPr>
          <w:rFonts w:cs="Arial"/>
          <w:szCs w:val="22"/>
        </w:rPr>
      </w:pPr>
      <w:r w:rsidRPr="00BC5484">
        <w:rPr>
          <w:rFonts w:cs="Arial"/>
          <w:szCs w:val="22"/>
        </w:rPr>
        <w:t xml:space="preserve">The VPA is supported through public funding from a number of sources. Most notable is the contribution from the Government of the United States, which channels finance through the Millennium Challenge Programme. A trustee institution formed by the Government of Indonesia (MCA Indonesia) acts as the implementer of aid programme. Another co-funder of the VPA is Energising Development (EnDev). EnDev is an energy access partnership currently financed by seven donor countries: the Netherlands, Germany, Norway, Australia, United Kingdom, Switzerland and Sweden.  </w:t>
      </w:r>
    </w:p>
    <w:p w14:paraId="0DD2894B" w14:textId="77777777" w:rsidR="00411B62" w:rsidRPr="00BC5484" w:rsidRDefault="00411B62" w:rsidP="00411B62">
      <w:pPr>
        <w:rPr>
          <w:rFonts w:cs="Arial"/>
          <w:szCs w:val="22"/>
        </w:rPr>
      </w:pPr>
    </w:p>
    <w:p w14:paraId="60E9B139" w14:textId="77777777" w:rsidR="00411B62" w:rsidRPr="00BC5484" w:rsidRDefault="00411B62" w:rsidP="00411B62">
      <w:pPr>
        <w:rPr>
          <w:rFonts w:cs="Arial"/>
          <w:szCs w:val="22"/>
        </w:rPr>
      </w:pPr>
      <w:r w:rsidRPr="00BC5484">
        <w:rPr>
          <w:rFonts w:cs="Arial"/>
          <w:szCs w:val="22"/>
        </w:rPr>
        <w:t>The carbon credits to be generated by the VPA shall not be transferred, directly or indirectly, to meet GHG reduction requirements of any of the stated parties involved. The VPA is located in Indonesia, which is part of the OECD Development Assistance Committee’s ODA recipient list.</w:t>
      </w:r>
      <w:r w:rsidRPr="00BC5484">
        <w:rPr>
          <w:rFonts w:cs="Arial"/>
          <w:szCs w:val="22"/>
          <w:vertAlign w:val="superscript"/>
        </w:rPr>
        <w:footnoteReference w:id="7"/>
      </w:r>
      <w:r w:rsidRPr="00BC5484">
        <w:rPr>
          <w:rFonts w:cs="Arial"/>
          <w:szCs w:val="22"/>
        </w:rPr>
        <w:t xml:space="preserve"> A written declaration of IDBP’s non-use of ODA has been issued and submitted to the Gold Standard Foundation, attached in the annex of this PDD.</w:t>
      </w:r>
    </w:p>
    <w:p w14:paraId="0040D3A5" w14:textId="77777777" w:rsidR="003E1FC1" w:rsidRPr="00BC5484" w:rsidRDefault="003E1FC1" w:rsidP="00E238D3">
      <w:pPr>
        <w:rPr>
          <w:rFonts w:cs="Arial"/>
          <w:szCs w:val="22"/>
          <w:lang w:eastAsia="en-US"/>
        </w:rPr>
      </w:pPr>
    </w:p>
    <w:p w14:paraId="5203FEB0" w14:textId="77777777" w:rsidR="000978C2" w:rsidRPr="00BC5484" w:rsidRDefault="000D25FD" w:rsidP="006E52DB">
      <w:pPr>
        <w:pStyle w:val="SDMPDDPoASubSection1"/>
        <w:numPr>
          <w:ilvl w:val="2"/>
          <w:numId w:val="12"/>
        </w:numPr>
        <w:ind w:left="709" w:hanging="709"/>
        <w:rPr>
          <w:szCs w:val="22"/>
        </w:rPr>
      </w:pPr>
      <w:r w:rsidRPr="00BC5484">
        <w:rPr>
          <w:szCs w:val="22"/>
        </w:rPr>
        <w:tab/>
      </w:r>
      <w:r w:rsidR="000978C2" w:rsidRPr="00BC5484">
        <w:rPr>
          <w:szCs w:val="22"/>
        </w:rPr>
        <w:t xml:space="preserve">Confirmation for </w:t>
      </w:r>
      <w:r w:rsidR="00F962FC" w:rsidRPr="00BC5484">
        <w:rPr>
          <w:szCs w:val="22"/>
        </w:rPr>
        <w:t>VPA</w:t>
      </w:r>
    </w:p>
    <w:p w14:paraId="7E4E840C" w14:textId="77777777" w:rsidR="005E608C" w:rsidRPr="00BC5484" w:rsidRDefault="005E608C" w:rsidP="00E238D3">
      <w:pPr>
        <w:rPr>
          <w:rFonts w:cs="Arial"/>
          <w:szCs w:val="22"/>
          <w:lang w:eastAsia="en-US"/>
        </w:rPr>
      </w:pPr>
      <w:r w:rsidRPr="00BC5484">
        <w:rPr>
          <w:rFonts w:cs="Arial"/>
          <w:szCs w:val="22"/>
          <w:lang w:eastAsia="en-US"/>
        </w:rPr>
        <w:t>&gt;&gt;</w:t>
      </w:r>
    </w:p>
    <w:p w14:paraId="252CADFB" w14:textId="77777777" w:rsidR="005E608C" w:rsidRPr="00BC5484" w:rsidRDefault="001C46E9" w:rsidP="00E238D3">
      <w:pPr>
        <w:rPr>
          <w:rFonts w:cs="Arial"/>
          <w:szCs w:val="22"/>
        </w:rPr>
      </w:pPr>
      <w:r w:rsidRPr="00BC5484">
        <w:rPr>
          <w:rFonts w:cs="Arial"/>
          <w:szCs w:val="22"/>
        </w:rPr>
        <w:t xml:space="preserve">The installation and commissioning procedure outlined in </w:t>
      </w:r>
      <w:r w:rsidR="00C61F31" w:rsidRPr="00BC5484">
        <w:rPr>
          <w:rFonts w:cs="Arial"/>
          <w:szCs w:val="22"/>
        </w:rPr>
        <w:t>S</w:t>
      </w:r>
      <w:r w:rsidRPr="00BC5484">
        <w:rPr>
          <w:rFonts w:cs="Arial"/>
          <w:szCs w:val="22"/>
        </w:rPr>
        <w:t>ection A.4.4.1 of the GS VER PoA-DD ensures that all necessary data are gathered. Double counting is avoided through recording the unique serial number of each biodigester in a centralised database system operated by the CME. Participating users will confirm that they are not taking part in other registered PoAs through signing of a Household Agreement for each biodigester.</w:t>
      </w:r>
    </w:p>
    <w:p w14:paraId="3E1B4622" w14:textId="77777777" w:rsidR="001035D8" w:rsidRPr="00BC5484" w:rsidRDefault="001035D8" w:rsidP="00E238D3">
      <w:pPr>
        <w:rPr>
          <w:rFonts w:cs="Arial"/>
          <w:szCs w:val="22"/>
          <w:lang w:eastAsia="en-US"/>
        </w:rPr>
      </w:pPr>
    </w:p>
    <w:p w14:paraId="375E58EC" w14:textId="77777777" w:rsidR="001035D8" w:rsidRPr="00BC5484" w:rsidRDefault="000D25FD" w:rsidP="006E52DB">
      <w:pPr>
        <w:pStyle w:val="SDMPDDPoASubSection1"/>
        <w:numPr>
          <w:ilvl w:val="2"/>
          <w:numId w:val="12"/>
        </w:numPr>
        <w:ind w:left="709" w:hanging="709"/>
        <w:rPr>
          <w:szCs w:val="22"/>
        </w:rPr>
      </w:pPr>
      <w:r w:rsidRPr="00BC5484">
        <w:rPr>
          <w:szCs w:val="22"/>
        </w:rPr>
        <w:tab/>
      </w:r>
      <w:r w:rsidR="001035D8" w:rsidRPr="00BC5484">
        <w:rPr>
          <w:szCs w:val="22"/>
        </w:rPr>
        <w:t>Contact information of responsible persons/ entities for completing the CDM-</w:t>
      </w:r>
      <w:r w:rsidR="00F962FC" w:rsidRPr="00BC5484">
        <w:rPr>
          <w:szCs w:val="22"/>
        </w:rPr>
        <w:t>VPA</w:t>
      </w:r>
      <w:r w:rsidR="001035D8" w:rsidRPr="00BC5484">
        <w:rPr>
          <w:szCs w:val="22"/>
        </w:rPr>
        <w:t>-DD-FORM</w:t>
      </w:r>
    </w:p>
    <w:p w14:paraId="39863605" w14:textId="77777777" w:rsidR="001035D8" w:rsidRPr="00BC5484" w:rsidRDefault="001035D8" w:rsidP="001035D8">
      <w:pPr>
        <w:rPr>
          <w:rFonts w:cs="Arial"/>
          <w:szCs w:val="22"/>
          <w:lang w:eastAsia="en-US"/>
        </w:rPr>
      </w:pPr>
      <w:r w:rsidRPr="00BC5484">
        <w:rPr>
          <w:rFonts w:cs="Arial"/>
          <w:szCs w:val="22"/>
          <w:lang w:eastAsia="en-US"/>
        </w:rPr>
        <w:t>&gt;&gt;</w:t>
      </w:r>
    </w:p>
    <w:p w14:paraId="6CD320F3" w14:textId="77777777" w:rsidR="001C46E9" w:rsidRPr="00BC5484" w:rsidRDefault="001C46E9" w:rsidP="001035D8">
      <w:pPr>
        <w:rPr>
          <w:rFonts w:cs="Arial"/>
          <w:szCs w:val="22"/>
          <w:lang w:eastAsia="en-US"/>
        </w:rPr>
      </w:pPr>
      <w:r w:rsidRPr="00BC5484">
        <w:rPr>
          <w:rFonts w:cs="Arial"/>
          <w:szCs w:val="22"/>
          <w:lang w:eastAsia="en-US"/>
        </w:rPr>
        <w:t>Climate Focus B.V.</w:t>
      </w:r>
    </w:p>
    <w:p w14:paraId="7AA400E3" w14:textId="77777777" w:rsidR="001C46E9" w:rsidRPr="00BC5484" w:rsidRDefault="001C46E9" w:rsidP="001035D8">
      <w:pPr>
        <w:rPr>
          <w:rFonts w:cs="Arial"/>
          <w:szCs w:val="22"/>
          <w:lang w:eastAsia="en-US"/>
        </w:rPr>
      </w:pPr>
      <w:r w:rsidRPr="00BC5484">
        <w:rPr>
          <w:rFonts w:cs="Arial"/>
          <w:szCs w:val="22"/>
          <w:lang w:eastAsia="en-US"/>
        </w:rPr>
        <w:t>Szymon Mikolajczyk</w:t>
      </w:r>
    </w:p>
    <w:p w14:paraId="00C2F2FD" w14:textId="77777777" w:rsidR="001C46E9" w:rsidRPr="00BC5484" w:rsidRDefault="001C46E9" w:rsidP="001035D8">
      <w:pPr>
        <w:rPr>
          <w:rFonts w:cs="Arial"/>
          <w:szCs w:val="22"/>
          <w:lang w:eastAsia="en-US"/>
        </w:rPr>
      </w:pPr>
      <w:r w:rsidRPr="00BC5484">
        <w:rPr>
          <w:rFonts w:cs="Arial"/>
          <w:szCs w:val="22"/>
          <w:lang w:eastAsia="en-US"/>
        </w:rPr>
        <w:t>Sarphatikade 13</w:t>
      </w:r>
    </w:p>
    <w:p w14:paraId="51F08463" w14:textId="77777777" w:rsidR="001C46E9" w:rsidRPr="00BC5484" w:rsidRDefault="001C46E9" w:rsidP="001035D8">
      <w:pPr>
        <w:rPr>
          <w:rFonts w:cs="Arial"/>
          <w:szCs w:val="22"/>
          <w:lang w:eastAsia="en-US"/>
        </w:rPr>
      </w:pPr>
      <w:r w:rsidRPr="00BC5484">
        <w:rPr>
          <w:rFonts w:cs="Arial"/>
          <w:szCs w:val="22"/>
          <w:lang w:eastAsia="en-US"/>
        </w:rPr>
        <w:t>1017 WV</w:t>
      </w:r>
    </w:p>
    <w:p w14:paraId="1313B7D0" w14:textId="77777777" w:rsidR="001C46E9" w:rsidRPr="00BC5484" w:rsidRDefault="001C46E9" w:rsidP="001035D8">
      <w:pPr>
        <w:rPr>
          <w:rFonts w:cs="Arial"/>
          <w:szCs w:val="22"/>
          <w:lang w:eastAsia="en-US"/>
        </w:rPr>
      </w:pPr>
      <w:r w:rsidRPr="00BC5484">
        <w:rPr>
          <w:rFonts w:cs="Arial"/>
          <w:szCs w:val="22"/>
          <w:lang w:eastAsia="en-US"/>
        </w:rPr>
        <w:t>+31 20 262 1028</w:t>
      </w:r>
    </w:p>
    <w:p w14:paraId="767F7070" w14:textId="77777777" w:rsidR="001035D8" w:rsidRPr="00BC5484" w:rsidRDefault="001035D8" w:rsidP="00E238D3">
      <w:pPr>
        <w:rPr>
          <w:rFonts w:cs="Arial"/>
          <w:szCs w:val="22"/>
          <w:lang w:eastAsia="en-US"/>
        </w:rPr>
      </w:pPr>
    </w:p>
    <w:p w14:paraId="12097CA4" w14:textId="77777777" w:rsidR="00DC2383" w:rsidRPr="00BC5484" w:rsidRDefault="008B5E22" w:rsidP="00B36E81">
      <w:pPr>
        <w:pStyle w:val="SDMPDDPoASection"/>
        <w:numPr>
          <w:ilvl w:val="0"/>
          <w:numId w:val="31"/>
        </w:numPr>
        <w:tabs>
          <w:tab w:val="num" w:pos="2835"/>
        </w:tabs>
        <w:ind w:left="1729" w:hanging="1729"/>
        <w:rPr>
          <w:sz w:val="22"/>
          <w:szCs w:val="22"/>
        </w:rPr>
      </w:pPr>
      <w:r w:rsidRPr="00BC5484">
        <w:rPr>
          <w:sz w:val="22"/>
          <w:szCs w:val="22"/>
        </w:rPr>
        <w:t>Environmental analysis</w:t>
      </w:r>
    </w:p>
    <w:p w14:paraId="10FF4E1D" w14:textId="77777777" w:rsidR="000978C2" w:rsidRPr="00BC5484" w:rsidRDefault="000978C2" w:rsidP="00B36E81">
      <w:pPr>
        <w:pStyle w:val="SDMPDDPoASubSection1"/>
        <w:numPr>
          <w:ilvl w:val="1"/>
          <w:numId w:val="31"/>
        </w:numPr>
        <w:rPr>
          <w:szCs w:val="22"/>
        </w:rPr>
      </w:pPr>
      <w:r w:rsidRPr="00BC5484">
        <w:rPr>
          <w:szCs w:val="22"/>
        </w:rPr>
        <w:t>Analys</w:t>
      </w:r>
      <w:r w:rsidR="008B5E22" w:rsidRPr="00BC5484">
        <w:rPr>
          <w:szCs w:val="22"/>
        </w:rPr>
        <w:t>is of the environmental impacts</w:t>
      </w:r>
    </w:p>
    <w:p w14:paraId="2D645A4B" w14:textId="77777777" w:rsidR="005E608C" w:rsidRPr="00BC5484" w:rsidRDefault="005E608C" w:rsidP="00E238D3">
      <w:pPr>
        <w:rPr>
          <w:rFonts w:cs="Arial"/>
          <w:szCs w:val="22"/>
          <w:lang w:eastAsia="en-US"/>
        </w:rPr>
      </w:pPr>
      <w:r w:rsidRPr="00BC5484">
        <w:rPr>
          <w:rFonts w:cs="Arial"/>
          <w:szCs w:val="22"/>
          <w:lang w:eastAsia="en-US"/>
        </w:rPr>
        <w:t>&gt;&gt;</w:t>
      </w:r>
    </w:p>
    <w:p w14:paraId="7DE8CC14" w14:textId="77777777" w:rsidR="001C46E9" w:rsidRPr="00BC5484" w:rsidRDefault="001C46E9" w:rsidP="001C46E9">
      <w:pPr>
        <w:rPr>
          <w:rFonts w:cs="Arial"/>
          <w:szCs w:val="22"/>
        </w:rPr>
      </w:pPr>
      <w:r w:rsidRPr="00BC5484">
        <w:rPr>
          <w:rFonts w:cs="Arial"/>
          <w:szCs w:val="22"/>
        </w:rPr>
        <w:lastRenderedPageBreak/>
        <w:t>An environmental impact assessment is not required for activities implementing household biodigesters in Indonesia, as stipulated by Law no. 32/2009 on Environment Protection and Management (RPPLH, 3 October 2009).</w:t>
      </w:r>
    </w:p>
    <w:p w14:paraId="66EA1D7D" w14:textId="77777777" w:rsidR="00DC2383" w:rsidRPr="00BC5484" w:rsidRDefault="00DC2383" w:rsidP="00E238D3">
      <w:pPr>
        <w:rPr>
          <w:rFonts w:cs="Arial"/>
          <w:szCs w:val="22"/>
          <w:lang w:eastAsia="en-US"/>
        </w:rPr>
      </w:pPr>
    </w:p>
    <w:p w14:paraId="3E7A38ED" w14:textId="77777777" w:rsidR="000978C2" w:rsidRPr="00BC5484" w:rsidRDefault="000978C2" w:rsidP="00B36E81">
      <w:pPr>
        <w:pStyle w:val="SDMPDDPoASubSection1"/>
        <w:numPr>
          <w:ilvl w:val="1"/>
          <w:numId w:val="31"/>
        </w:numPr>
        <w:rPr>
          <w:szCs w:val="22"/>
        </w:rPr>
      </w:pPr>
      <w:r w:rsidRPr="00BC5484">
        <w:rPr>
          <w:szCs w:val="22"/>
        </w:rPr>
        <w:t>Environmental impact assessment</w:t>
      </w:r>
    </w:p>
    <w:p w14:paraId="71E6A0E1" w14:textId="77777777" w:rsidR="005E608C" w:rsidRPr="00BC5484" w:rsidRDefault="005E608C" w:rsidP="00E238D3">
      <w:pPr>
        <w:rPr>
          <w:rFonts w:cs="Arial"/>
          <w:szCs w:val="22"/>
          <w:lang w:eastAsia="en-US"/>
        </w:rPr>
      </w:pPr>
      <w:r w:rsidRPr="00BC5484">
        <w:rPr>
          <w:rFonts w:cs="Arial"/>
          <w:szCs w:val="22"/>
          <w:lang w:eastAsia="en-US"/>
        </w:rPr>
        <w:t>&gt;&gt;</w:t>
      </w:r>
    </w:p>
    <w:p w14:paraId="37B6CE33" w14:textId="77777777" w:rsidR="0029390E" w:rsidRPr="00BC5484" w:rsidRDefault="0029390E" w:rsidP="00E238D3">
      <w:pPr>
        <w:rPr>
          <w:rFonts w:cs="Arial"/>
          <w:szCs w:val="22"/>
          <w:lang w:eastAsia="en-US"/>
        </w:rPr>
      </w:pPr>
    </w:p>
    <w:tbl>
      <w:tblPr>
        <w:tblW w:w="0" w:type="auto"/>
        <w:tblLook w:val="04A0" w:firstRow="1" w:lastRow="0" w:firstColumn="1" w:lastColumn="0" w:noHBand="0" w:noVBand="1"/>
      </w:tblPr>
      <w:tblGrid>
        <w:gridCol w:w="5667"/>
        <w:gridCol w:w="3972"/>
      </w:tblGrid>
      <w:tr w:rsidR="0029390E" w:rsidRPr="00BC5484" w14:paraId="61BB83AF" w14:textId="77777777" w:rsidTr="00B36E81">
        <w:tc>
          <w:tcPr>
            <w:tcW w:w="5778" w:type="dxa"/>
            <w:shd w:val="clear" w:color="auto" w:fill="auto"/>
          </w:tcPr>
          <w:p w14:paraId="7B115B1B" w14:textId="77777777" w:rsidR="0029390E" w:rsidRPr="00BC5484" w:rsidRDefault="0029390E" w:rsidP="00B36E81">
            <w:pPr>
              <w:numPr>
                <w:ilvl w:val="6"/>
                <w:numId w:val="31"/>
              </w:numPr>
              <w:ind w:left="360"/>
              <w:rPr>
                <w:rFonts w:cs="Arial"/>
                <w:szCs w:val="22"/>
                <w:lang w:eastAsia="en-US"/>
              </w:rPr>
            </w:pPr>
            <w:r w:rsidRPr="00BC5484">
              <w:rPr>
                <w:rFonts w:cs="Arial"/>
                <w:szCs w:val="22"/>
              </w:rPr>
              <w:t>Environmental Analysis is done at PoA level</w:t>
            </w:r>
          </w:p>
        </w:tc>
        <w:tc>
          <w:tcPr>
            <w:tcW w:w="4077" w:type="dxa"/>
            <w:shd w:val="clear" w:color="auto" w:fill="auto"/>
          </w:tcPr>
          <w:p w14:paraId="63E1202E" w14:textId="77777777" w:rsidR="0029390E" w:rsidRPr="00BC5484" w:rsidRDefault="0029390E" w:rsidP="00B36E81">
            <w:pPr>
              <w:pStyle w:val="SDMTableBoxParaNotNumbered"/>
              <w:ind w:left="459" w:hanging="459"/>
              <w:rPr>
                <w:rFonts w:cs="Arial"/>
                <w:sz w:val="22"/>
                <w:szCs w:val="22"/>
              </w:rPr>
            </w:pPr>
            <w:r w:rsidRPr="00BC5484">
              <w:rPr>
                <w:rFonts w:cs="Arial"/>
                <w:bCs/>
                <w:sz w:val="22"/>
                <w:szCs w:val="22"/>
              </w:rPr>
              <w:fldChar w:fldCharType="begin">
                <w:ffData>
                  <w:name w:val="Check2"/>
                  <w:enabled/>
                  <w:calcOnExit w:val="0"/>
                  <w:checkBox>
                    <w:size w:val="24"/>
                    <w:default w:val="1"/>
                  </w:checkBox>
                </w:ffData>
              </w:fldChar>
            </w:r>
            <w:r w:rsidRPr="00BC5484">
              <w:rPr>
                <w:rFonts w:cs="Arial"/>
                <w:bCs/>
                <w:sz w:val="22"/>
                <w:szCs w:val="22"/>
              </w:rPr>
              <w:instrText xml:space="preserve"> FORMCHECKBOX </w:instrText>
            </w:r>
            <w:r w:rsidR="00987BB8">
              <w:rPr>
                <w:rFonts w:cs="Arial"/>
                <w:bCs/>
                <w:sz w:val="22"/>
                <w:szCs w:val="22"/>
              </w:rPr>
            </w:r>
            <w:r w:rsidR="00987BB8">
              <w:rPr>
                <w:rFonts w:cs="Arial"/>
                <w:bCs/>
                <w:sz w:val="22"/>
                <w:szCs w:val="22"/>
              </w:rPr>
              <w:fldChar w:fldCharType="separate"/>
            </w:r>
            <w:r w:rsidRPr="00BC5484">
              <w:rPr>
                <w:rFonts w:cs="Arial"/>
                <w:bCs/>
                <w:sz w:val="22"/>
                <w:szCs w:val="22"/>
              </w:rPr>
              <w:fldChar w:fldCharType="end"/>
            </w:r>
          </w:p>
          <w:p w14:paraId="4E9C6AD6" w14:textId="77777777" w:rsidR="0029390E" w:rsidRPr="00BC5484" w:rsidRDefault="0029390E" w:rsidP="00E238D3">
            <w:pPr>
              <w:rPr>
                <w:rFonts w:cs="Arial"/>
                <w:szCs w:val="22"/>
                <w:lang w:eastAsia="en-US"/>
              </w:rPr>
            </w:pPr>
          </w:p>
        </w:tc>
      </w:tr>
      <w:tr w:rsidR="0029390E" w:rsidRPr="00BC5484" w14:paraId="47323354" w14:textId="77777777" w:rsidTr="00B36E81">
        <w:tc>
          <w:tcPr>
            <w:tcW w:w="5778" w:type="dxa"/>
            <w:shd w:val="clear" w:color="auto" w:fill="auto"/>
          </w:tcPr>
          <w:p w14:paraId="71B7B8A6" w14:textId="77777777" w:rsidR="0029390E" w:rsidRPr="00BC5484" w:rsidRDefault="0029390E" w:rsidP="00B36E81">
            <w:pPr>
              <w:numPr>
                <w:ilvl w:val="6"/>
                <w:numId w:val="31"/>
              </w:numPr>
              <w:ind w:left="360"/>
              <w:rPr>
                <w:rFonts w:cs="Arial"/>
                <w:szCs w:val="22"/>
              </w:rPr>
            </w:pPr>
            <w:r w:rsidRPr="00BC5484">
              <w:rPr>
                <w:rFonts w:cs="Arial"/>
                <w:szCs w:val="22"/>
              </w:rPr>
              <w:t>Environmental Analysis is done at SSC-VPA level</w:t>
            </w:r>
          </w:p>
        </w:tc>
        <w:tc>
          <w:tcPr>
            <w:tcW w:w="4077" w:type="dxa"/>
            <w:shd w:val="clear" w:color="auto" w:fill="auto"/>
          </w:tcPr>
          <w:p w14:paraId="30339D9C" w14:textId="77777777" w:rsidR="0029390E" w:rsidRPr="00BC5484" w:rsidRDefault="0029390E" w:rsidP="00E238D3">
            <w:pPr>
              <w:rPr>
                <w:rFonts w:cs="Arial"/>
                <w:szCs w:val="22"/>
                <w:lang w:eastAsia="en-US"/>
              </w:rPr>
            </w:pPr>
            <w:r w:rsidRPr="00BC5484">
              <w:rPr>
                <w:rFonts w:cs="Arial"/>
                <w:bCs/>
                <w:szCs w:val="22"/>
              </w:rPr>
              <w:fldChar w:fldCharType="begin">
                <w:ffData>
                  <w:name w:val="Check2"/>
                  <w:enabled/>
                  <w:calcOnExit w:val="0"/>
                  <w:checkBox>
                    <w:size w:val="24"/>
                    <w:default w:val="0"/>
                  </w:checkBox>
                </w:ffData>
              </w:fldChar>
            </w:r>
            <w:r w:rsidRPr="00BC5484">
              <w:rPr>
                <w:rFonts w:cs="Arial"/>
                <w:bCs/>
                <w:szCs w:val="22"/>
              </w:rPr>
              <w:instrText xml:space="preserve"> FORMCHECKBOX </w:instrText>
            </w:r>
            <w:r w:rsidR="00987BB8">
              <w:rPr>
                <w:rFonts w:cs="Arial"/>
                <w:bCs/>
                <w:szCs w:val="22"/>
              </w:rPr>
            </w:r>
            <w:r w:rsidR="00987BB8">
              <w:rPr>
                <w:rFonts w:cs="Arial"/>
                <w:bCs/>
                <w:szCs w:val="22"/>
              </w:rPr>
              <w:fldChar w:fldCharType="separate"/>
            </w:r>
            <w:r w:rsidRPr="00BC5484">
              <w:rPr>
                <w:rFonts w:cs="Arial"/>
                <w:bCs/>
                <w:szCs w:val="22"/>
              </w:rPr>
              <w:fldChar w:fldCharType="end"/>
            </w:r>
          </w:p>
        </w:tc>
      </w:tr>
    </w:tbl>
    <w:p w14:paraId="6BE7E632" w14:textId="77777777" w:rsidR="0029390E" w:rsidRPr="00BC5484" w:rsidRDefault="0029390E" w:rsidP="00E238D3">
      <w:pPr>
        <w:rPr>
          <w:rFonts w:cs="Arial"/>
          <w:szCs w:val="22"/>
          <w:lang w:eastAsia="en-US"/>
        </w:rPr>
      </w:pPr>
    </w:p>
    <w:p w14:paraId="3A76ED59" w14:textId="77777777" w:rsidR="0029390E" w:rsidRPr="00BC5484" w:rsidRDefault="0029390E" w:rsidP="00E238D3">
      <w:pPr>
        <w:rPr>
          <w:rFonts w:cs="Arial"/>
          <w:szCs w:val="22"/>
          <w:lang w:eastAsia="en-US"/>
        </w:rPr>
      </w:pPr>
    </w:p>
    <w:p w14:paraId="7F7C396F" w14:textId="77777777" w:rsidR="000978C2" w:rsidRPr="00BC5484" w:rsidRDefault="00423502" w:rsidP="00B36E81">
      <w:pPr>
        <w:pStyle w:val="SDMPDDPoASection"/>
        <w:numPr>
          <w:ilvl w:val="0"/>
          <w:numId w:val="31"/>
        </w:numPr>
        <w:tabs>
          <w:tab w:val="num" w:pos="2835"/>
        </w:tabs>
        <w:ind w:left="1729" w:hanging="1729"/>
        <w:rPr>
          <w:sz w:val="22"/>
          <w:szCs w:val="22"/>
        </w:rPr>
      </w:pPr>
      <w:r w:rsidRPr="00BC5484">
        <w:rPr>
          <w:sz w:val="22"/>
          <w:szCs w:val="22"/>
        </w:rPr>
        <w:t>Local stakeholder</w:t>
      </w:r>
      <w:r w:rsidR="00FD3A83" w:rsidRPr="00BC5484">
        <w:rPr>
          <w:sz w:val="22"/>
          <w:szCs w:val="22"/>
        </w:rPr>
        <w:t xml:space="preserve"> consultation</w:t>
      </w:r>
    </w:p>
    <w:p w14:paraId="5BB449D0" w14:textId="77777777" w:rsidR="000978C2" w:rsidRPr="00BC5484" w:rsidRDefault="000978C2" w:rsidP="00B36E81">
      <w:pPr>
        <w:pStyle w:val="SDMPDDPoASubSection1"/>
        <w:numPr>
          <w:ilvl w:val="1"/>
          <w:numId w:val="31"/>
        </w:numPr>
        <w:rPr>
          <w:szCs w:val="22"/>
        </w:rPr>
      </w:pPr>
      <w:r w:rsidRPr="00BC5484">
        <w:rPr>
          <w:szCs w:val="22"/>
        </w:rPr>
        <w:t>Solicitation of comments from local stakeholders</w:t>
      </w:r>
    </w:p>
    <w:p w14:paraId="2E809F62" w14:textId="77777777" w:rsidR="005E608C" w:rsidRPr="00BC5484" w:rsidRDefault="005E608C" w:rsidP="00E238D3">
      <w:pPr>
        <w:rPr>
          <w:rFonts w:cs="Arial"/>
          <w:szCs w:val="22"/>
          <w:lang w:eastAsia="en-US"/>
        </w:rPr>
      </w:pPr>
      <w:r w:rsidRPr="00BC5484">
        <w:rPr>
          <w:rFonts w:cs="Arial"/>
          <w:szCs w:val="22"/>
          <w:lang w:eastAsia="en-US"/>
        </w:rPr>
        <w:t>&gt;&gt;</w:t>
      </w:r>
    </w:p>
    <w:p w14:paraId="176F3EE2" w14:textId="77777777" w:rsidR="00DE455C" w:rsidRPr="00BC5484" w:rsidRDefault="00DE455C" w:rsidP="00DE455C">
      <w:pPr>
        <w:rPr>
          <w:rFonts w:cs="Arial"/>
          <w:szCs w:val="22"/>
          <w:lang w:eastAsia="en-US"/>
        </w:rPr>
      </w:pPr>
      <w:r w:rsidRPr="00BC5484">
        <w:rPr>
          <w:rFonts w:cs="Arial"/>
          <w:szCs w:val="22"/>
        </w:rPr>
        <w:t>This information is provided at the PoA level. Please refer to Section D of the GS-PoA-PDD.</w:t>
      </w:r>
    </w:p>
    <w:p w14:paraId="21CC1422" w14:textId="77777777" w:rsidR="001C46E9" w:rsidRPr="00BC5484" w:rsidRDefault="001C46E9" w:rsidP="001C46E9">
      <w:pPr>
        <w:outlineLvl w:val="0"/>
        <w:rPr>
          <w:rFonts w:cs="Arial"/>
          <w:szCs w:val="22"/>
        </w:rPr>
      </w:pPr>
    </w:p>
    <w:p w14:paraId="2D2D2063" w14:textId="77777777" w:rsidR="001C46E9" w:rsidRPr="00BC5484" w:rsidRDefault="001C46E9" w:rsidP="001C46E9">
      <w:pPr>
        <w:outlineLvl w:val="0"/>
        <w:rPr>
          <w:rFonts w:cs="Arial"/>
          <w:szCs w:val="22"/>
        </w:rPr>
      </w:pPr>
      <w:r w:rsidRPr="00BC5484">
        <w:rPr>
          <w:rFonts w:cs="Arial"/>
          <w:szCs w:val="22"/>
        </w:rPr>
        <w:t>There are four reasons why the stakeholder consultation was performed at the PoA level instead of the project activity level:</w:t>
      </w:r>
    </w:p>
    <w:p w14:paraId="37404D1B" w14:textId="77777777" w:rsidR="001C46E9" w:rsidRPr="00BC5484" w:rsidRDefault="001C46E9" w:rsidP="00B36E81">
      <w:pPr>
        <w:pStyle w:val="ListParagraph"/>
        <w:numPr>
          <w:ilvl w:val="0"/>
          <w:numId w:val="37"/>
        </w:numPr>
        <w:autoSpaceDE w:val="0"/>
        <w:autoSpaceDN w:val="0"/>
        <w:adjustRightInd w:val="0"/>
        <w:ind w:left="360"/>
        <w:rPr>
          <w:rFonts w:cs="Arial"/>
          <w:szCs w:val="22"/>
        </w:rPr>
      </w:pPr>
      <w:r w:rsidRPr="00BC5484">
        <w:rPr>
          <w:rFonts w:cs="Arial"/>
          <w:i/>
          <w:szCs w:val="22"/>
        </w:rPr>
        <w:t>Identical geographical boundary:</w:t>
      </w:r>
      <w:r w:rsidRPr="00BC5484">
        <w:rPr>
          <w:rFonts w:cs="Arial"/>
          <w:szCs w:val="22"/>
        </w:rPr>
        <w:t xml:space="preserve"> Each VPA under the programme may include biodigesters which are implemented anywhere within the national boundaries of the Republic of Indonesia</w:t>
      </w:r>
      <w:r w:rsidR="00C61F31" w:rsidRPr="00BC5484">
        <w:rPr>
          <w:rFonts w:cs="Arial"/>
          <w:szCs w:val="22"/>
        </w:rPr>
        <w:t>;</w:t>
      </w:r>
      <w:r w:rsidRPr="00BC5484">
        <w:rPr>
          <w:rFonts w:cs="Arial"/>
          <w:szCs w:val="22"/>
        </w:rPr>
        <w:t xml:space="preserve"> </w:t>
      </w:r>
    </w:p>
    <w:p w14:paraId="38DAE82A" w14:textId="77777777" w:rsidR="001C46E9" w:rsidRPr="00BC5484" w:rsidRDefault="001C46E9" w:rsidP="00B36E81">
      <w:pPr>
        <w:pStyle w:val="ListParagraph"/>
        <w:numPr>
          <w:ilvl w:val="0"/>
          <w:numId w:val="37"/>
        </w:numPr>
        <w:autoSpaceDE w:val="0"/>
        <w:autoSpaceDN w:val="0"/>
        <w:adjustRightInd w:val="0"/>
        <w:ind w:left="360"/>
        <w:rPr>
          <w:rFonts w:cs="Arial"/>
          <w:szCs w:val="22"/>
        </w:rPr>
      </w:pPr>
      <w:r w:rsidRPr="00BC5484">
        <w:rPr>
          <w:rFonts w:cs="Arial"/>
          <w:i/>
          <w:szCs w:val="22"/>
        </w:rPr>
        <w:t>Identical technology:</w:t>
      </w:r>
      <w:r w:rsidRPr="00BC5484">
        <w:rPr>
          <w:rFonts w:cs="Arial"/>
          <w:szCs w:val="22"/>
        </w:rPr>
        <w:t xml:space="preserve"> All of the project activities implemented under the programme will implement a biodigester system. The particular size of the biodigester system will be determined on the user level and is contingent upon the user size and number of animals kept. This is independent from VPAs, which are implemented nationwide and need to adhere to the small-scale thresholds set forth by the CDM</w:t>
      </w:r>
      <w:r w:rsidR="00C61F31" w:rsidRPr="00BC5484">
        <w:rPr>
          <w:rFonts w:cs="Arial"/>
          <w:szCs w:val="22"/>
        </w:rPr>
        <w:t>;</w:t>
      </w:r>
    </w:p>
    <w:p w14:paraId="4109678D" w14:textId="77777777" w:rsidR="001C46E9" w:rsidRPr="00BC5484" w:rsidRDefault="001C46E9" w:rsidP="00B36E81">
      <w:pPr>
        <w:pStyle w:val="ListParagraph"/>
        <w:numPr>
          <w:ilvl w:val="0"/>
          <w:numId w:val="37"/>
        </w:numPr>
        <w:autoSpaceDE w:val="0"/>
        <w:autoSpaceDN w:val="0"/>
        <w:adjustRightInd w:val="0"/>
        <w:ind w:left="360"/>
        <w:rPr>
          <w:rFonts w:cs="Arial"/>
          <w:szCs w:val="22"/>
        </w:rPr>
      </w:pPr>
      <w:r w:rsidRPr="00BC5484">
        <w:rPr>
          <w:rFonts w:cs="Arial"/>
          <w:i/>
          <w:szCs w:val="22"/>
        </w:rPr>
        <w:t>Similar time frame:</w:t>
      </w:r>
      <w:r w:rsidRPr="00BC5484">
        <w:rPr>
          <w:rFonts w:cs="Arial"/>
          <w:szCs w:val="22"/>
        </w:rPr>
        <w:t xml:space="preserve"> VPAs will be included consecutively given the programme anticipated implementation schedule</w:t>
      </w:r>
      <w:r w:rsidR="00C61F31" w:rsidRPr="00BC5484">
        <w:rPr>
          <w:rFonts w:cs="Arial"/>
          <w:szCs w:val="22"/>
        </w:rPr>
        <w:t>;</w:t>
      </w:r>
    </w:p>
    <w:p w14:paraId="20D67354" w14:textId="77777777" w:rsidR="005E608C" w:rsidRPr="00BC5484" w:rsidRDefault="001C46E9" w:rsidP="00B36E81">
      <w:pPr>
        <w:pStyle w:val="ListParagraph"/>
        <w:numPr>
          <w:ilvl w:val="0"/>
          <w:numId w:val="37"/>
        </w:numPr>
        <w:autoSpaceDE w:val="0"/>
        <w:autoSpaceDN w:val="0"/>
        <w:adjustRightInd w:val="0"/>
        <w:ind w:left="360"/>
        <w:rPr>
          <w:rFonts w:cs="Arial"/>
          <w:szCs w:val="22"/>
        </w:rPr>
      </w:pPr>
      <w:r w:rsidRPr="00BC5484">
        <w:rPr>
          <w:rFonts w:cs="Arial"/>
          <w:i/>
          <w:szCs w:val="22"/>
        </w:rPr>
        <w:t>Similar socio-economic situation:</w:t>
      </w:r>
      <w:r w:rsidRPr="00BC5484">
        <w:rPr>
          <w:rFonts w:cs="Arial"/>
          <w:szCs w:val="22"/>
        </w:rPr>
        <w:t xml:space="preserve"> The programme targets users that breed cattle or other farm animals and act as individual farmers form part of a cooperative (local community), or run SMEs. The users are in a similar socio-economic situation and can be classified as belonging to the low income class, typically residing in rural areas.</w:t>
      </w:r>
    </w:p>
    <w:p w14:paraId="5E130E98" w14:textId="77777777" w:rsidR="0036016C" w:rsidRPr="00BC5484" w:rsidRDefault="0036016C" w:rsidP="00E238D3">
      <w:pPr>
        <w:rPr>
          <w:rFonts w:cs="Arial"/>
          <w:szCs w:val="22"/>
          <w:lang w:eastAsia="en-US"/>
        </w:rPr>
      </w:pPr>
    </w:p>
    <w:p w14:paraId="1C23B616" w14:textId="77777777" w:rsidR="000978C2" w:rsidRPr="00BC5484" w:rsidRDefault="000978C2" w:rsidP="00B36E81">
      <w:pPr>
        <w:pStyle w:val="SDMPDDPoASubSection1"/>
        <w:numPr>
          <w:ilvl w:val="1"/>
          <w:numId w:val="31"/>
        </w:numPr>
        <w:rPr>
          <w:szCs w:val="22"/>
        </w:rPr>
      </w:pPr>
      <w:r w:rsidRPr="00BC5484">
        <w:rPr>
          <w:szCs w:val="22"/>
        </w:rPr>
        <w:t>Summary of comments received</w:t>
      </w:r>
    </w:p>
    <w:p w14:paraId="210D2DCE" w14:textId="77777777" w:rsidR="005E608C" w:rsidRPr="00BC5484" w:rsidRDefault="005E608C" w:rsidP="00E238D3">
      <w:pPr>
        <w:rPr>
          <w:rFonts w:cs="Arial"/>
          <w:szCs w:val="22"/>
          <w:lang w:eastAsia="en-US"/>
        </w:rPr>
      </w:pPr>
      <w:r w:rsidRPr="00BC5484">
        <w:rPr>
          <w:rFonts w:cs="Arial"/>
          <w:szCs w:val="22"/>
          <w:lang w:eastAsia="en-US"/>
        </w:rPr>
        <w:t>&gt;&gt;</w:t>
      </w:r>
    </w:p>
    <w:p w14:paraId="11A2FA13" w14:textId="77777777" w:rsidR="005E608C" w:rsidRPr="00BC5484" w:rsidRDefault="001C46E9" w:rsidP="00E238D3">
      <w:pPr>
        <w:rPr>
          <w:rFonts w:cs="Arial"/>
          <w:szCs w:val="22"/>
          <w:lang w:eastAsia="en-US"/>
        </w:rPr>
      </w:pPr>
      <w:r w:rsidRPr="00BC5484">
        <w:rPr>
          <w:rFonts w:cs="Arial"/>
          <w:szCs w:val="22"/>
        </w:rPr>
        <w:t xml:space="preserve">This information is provided at the PoA level. Please refer to </w:t>
      </w:r>
      <w:r w:rsidR="00DE455C" w:rsidRPr="00BC5484">
        <w:rPr>
          <w:rFonts w:cs="Arial"/>
          <w:szCs w:val="22"/>
        </w:rPr>
        <w:t>Section D of the</w:t>
      </w:r>
      <w:r w:rsidRPr="00BC5484">
        <w:rPr>
          <w:rFonts w:cs="Arial"/>
          <w:szCs w:val="22"/>
        </w:rPr>
        <w:t xml:space="preserve"> GS-PoA-PDD.</w:t>
      </w:r>
    </w:p>
    <w:p w14:paraId="34607442" w14:textId="77777777" w:rsidR="0049070F" w:rsidRPr="00BC5484" w:rsidRDefault="0049070F" w:rsidP="00E238D3">
      <w:pPr>
        <w:rPr>
          <w:rFonts w:cs="Arial"/>
          <w:szCs w:val="22"/>
          <w:lang w:eastAsia="en-US"/>
        </w:rPr>
      </w:pPr>
    </w:p>
    <w:p w14:paraId="7358DB25" w14:textId="77777777" w:rsidR="000978C2" w:rsidRPr="00BC5484" w:rsidRDefault="000978C2" w:rsidP="00B36E81">
      <w:pPr>
        <w:pStyle w:val="SDMPDDPoASubSection1"/>
        <w:numPr>
          <w:ilvl w:val="1"/>
          <w:numId w:val="31"/>
        </w:numPr>
        <w:rPr>
          <w:szCs w:val="22"/>
        </w:rPr>
      </w:pPr>
      <w:r w:rsidRPr="00BC5484">
        <w:rPr>
          <w:szCs w:val="22"/>
        </w:rPr>
        <w:t>Report on consideration of comments received</w:t>
      </w:r>
    </w:p>
    <w:p w14:paraId="32DC0C1C" w14:textId="77777777" w:rsidR="005E608C" w:rsidRPr="00BC5484" w:rsidRDefault="005E608C" w:rsidP="00E238D3">
      <w:pPr>
        <w:rPr>
          <w:rFonts w:cs="Arial"/>
          <w:szCs w:val="22"/>
          <w:lang w:eastAsia="en-US"/>
        </w:rPr>
      </w:pPr>
      <w:r w:rsidRPr="00BC5484">
        <w:rPr>
          <w:rFonts w:cs="Arial"/>
          <w:szCs w:val="22"/>
          <w:lang w:eastAsia="en-US"/>
        </w:rPr>
        <w:t>&gt;&gt;</w:t>
      </w:r>
    </w:p>
    <w:p w14:paraId="3EC956C7" w14:textId="77777777" w:rsidR="00DE455C" w:rsidRPr="00BC5484" w:rsidRDefault="00DE455C" w:rsidP="00DE455C">
      <w:pPr>
        <w:rPr>
          <w:rFonts w:cs="Arial"/>
          <w:szCs w:val="22"/>
          <w:lang w:eastAsia="en-US"/>
        </w:rPr>
      </w:pPr>
      <w:r w:rsidRPr="00BC5484">
        <w:rPr>
          <w:rFonts w:cs="Arial"/>
          <w:szCs w:val="22"/>
        </w:rPr>
        <w:t>This information is provided at the PoA level. Please refer to Section D of the GS-PoA-PDD.</w:t>
      </w:r>
    </w:p>
    <w:p w14:paraId="4D12EA82" w14:textId="77777777" w:rsidR="005E608C" w:rsidRPr="00BC5484" w:rsidRDefault="005E608C" w:rsidP="00E238D3">
      <w:pPr>
        <w:rPr>
          <w:rFonts w:cs="Arial"/>
          <w:szCs w:val="22"/>
          <w:lang w:eastAsia="en-US"/>
        </w:rPr>
      </w:pPr>
    </w:p>
    <w:p w14:paraId="69BB4B60" w14:textId="77777777" w:rsidR="00CA798A" w:rsidRPr="00BC5484" w:rsidRDefault="00CA798A" w:rsidP="00E238D3">
      <w:pPr>
        <w:rPr>
          <w:rFonts w:cs="Arial"/>
          <w:szCs w:val="22"/>
          <w:lang w:eastAsia="en-US"/>
        </w:rPr>
      </w:pPr>
    </w:p>
    <w:p w14:paraId="51478D06" w14:textId="77777777" w:rsidR="000978C2" w:rsidRPr="00BC5484" w:rsidRDefault="005A1914" w:rsidP="00B36E81">
      <w:pPr>
        <w:pStyle w:val="SDMPDDPoASection"/>
        <w:numPr>
          <w:ilvl w:val="0"/>
          <w:numId w:val="31"/>
        </w:numPr>
        <w:tabs>
          <w:tab w:val="num" w:pos="2835"/>
        </w:tabs>
        <w:ind w:left="1729" w:hanging="1729"/>
        <w:rPr>
          <w:sz w:val="22"/>
          <w:szCs w:val="22"/>
        </w:rPr>
      </w:pPr>
      <w:r w:rsidRPr="00BC5484">
        <w:rPr>
          <w:sz w:val="22"/>
          <w:szCs w:val="22"/>
        </w:rPr>
        <w:t xml:space="preserve">Eligibility of </w:t>
      </w:r>
      <w:r w:rsidR="00F962FC" w:rsidRPr="00BC5484">
        <w:rPr>
          <w:sz w:val="22"/>
          <w:szCs w:val="22"/>
        </w:rPr>
        <w:t>VPA</w:t>
      </w:r>
      <w:r w:rsidRPr="00BC5484">
        <w:rPr>
          <w:sz w:val="22"/>
          <w:szCs w:val="22"/>
        </w:rPr>
        <w:t xml:space="preserve"> and e</w:t>
      </w:r>
      <w:r w:rsidR="000978C2" w:rsidRPr="00BC5484">
        <w:rPr>
          <w:sz w:val="22"/>
          <w:szCs w:val="22"/>
        </w:rPr>
        <w:t>st</w:t>
      </w:r>
      <w:r w:rsidR="005615FB" w:rsidRPr="00BC5484">
        <w:rPr>
          <w:sz w:val="22"/>
          <w:szCs w:val="22"/>
        </w:rPr>
        <w:t>imation of emissions reductions</w:t>
      </w:r>
    </w:p>
    <w:p w14:paraId="40F9EF47" w14:textId="77777777" w:rsidR="000978C2" w:rsidRPr="00BC5484" w:rsidRDefault="00371D3C" w:rsidP="00B36E81">
      <w:pPr>
        <w:pStyle w:val="SDMPDDPoASubSection1"/>
        <w:numPr>
          <w:ilvl w:val="1"/>
          <w:numId w:val="31"/>
        </w:numPr>
        <w:rPr>
          <w:szCs w:val="22"/>
        </w:rPr>
      </w:pPr>
      <w:r w:rsidRPr="00BC5484">
        <w:rPr>
          <w:szCs w:val="22"/>
        </w:rPr>
        <w:t>R</w:t>
      </w:r>
      <w:r w:rsidR="000978C2" w:rsidRPr="00BC5484">
        <w:rPr>
          <w:szCs w:val="22"/>
        </w:rPr>
        <w:t xml:space="preserve">eference of </w:t>
      </w:r>
      <w:r w:rsidRPr="00BC5484">
        <w:rPr>
          <w:szCs w:val="22"/>
        </w:rPr>
        <w:t>methodology(ies) and standardized baseline(s)</w:t>
      </w:r>
    </w:p>
    <w:p w14:paraId="4F5D574D" w14:textId="77777777" w:rsidR="00371D3C" w:rsidRPr="00BC5484" w:rsidRDefault="00371D3C" w:rsidP="00E238D3">
      <w:pPr>
        <w:rPr>
          <w:rFonts w:cs="Arial"/>
          <w:szCs w:val="22"/>
          <w:lang w:eastAsia="en-US"/>
        </w:rPr>
      </w:pPr>
      <w:r w:rsidRPr="00BC5484">
        <w:rPr>
          <w:rFonts w:cs="Arial"/>
          <w:szCs w:val="22"/>
          <w:lang w:eastAsia="en-US"/>
        </w:rPr>
        <w:t>&gt;&gt;</w:t>
      </w:r>
    </w:p>
    <w:p w14:paraId="4AEAFD03" w14:textId="77777777" w:rsidR="00371D3C" w:rsidRPr="00BC5484" w:rsidRDefault="00DE455C" w:rsidP="00E238D3">
      <w:pPr>
        <w:rPr>
          <w:rFonts w:cs="Arial"/>
          <w:szCs w:val="22"/>
          <w:lang w:eastAsia="en-US"/>
        </w:rPr>
      </w:pPr>
      <w:r w:rsidRPr="00BC5484">
        <w:rPr>
          <w:rFonts w:cs="Arial"/>
          <w:szCs w:val="22"/>
        </w:rPr>
        <w:t xml:space="preserve">Technologies and </w:t>
      </w:r>
      <w:r w:rsidR="00C61F31" w:rsidRPr="00BC5484">
        <w:rPr>
          <w:rFonts w:cs="Arial"/>
          <w:szCs w:val="22"/>
        </w:rPr>
        <w:t>P</w:t>
      </w:r>
      <w:r w:rsidRPr="00BC5484">
        <w:rPr>
          <w:rFonts w:cs="Arial"/>
          <w:szCs w:val="22"/>
        </w:rPr>
        <w:t xml:space="preserve">ractices to </w:t>
      </w:r>
      <w:r w:rsidR="00C61F31" w:rsidRPr="00BC5484">
        <w:rPr>
          <w:rFonts w:cs="Arial"/>
          <w:szCs w:val="22"/>
        </w:rPr>
        <w:t>D</w:t>
      </w:r>
      <w:r w:rsidRPr="00BC5484">
        <w:rPr>
          <w:rFonts w:cs="Arial"/>
          <w:szCs w:val="22"/>
        </w:rPr>
        <w:t xml:space="preserve">isplace </w:t>
      </w:r>
      <w:r w:rsidR="00C61F31" w:rsidRPr="00BC5484">
        <w:rPr>
          <w:rFonts w:cs="Arial"/>
          <w:szCs w:val="22"/>
        </w:rPr>
        <w:t>D</w:t>
      </w:r>
      <w:r w:rsidRPr="00BC5484">
        <w:rPr>
          <w:rFonts w:cs="Arial"/>
          <w:szCs w:val="22"/>
        </w:rPr>
        <w:t xml:space="preserve">ecentralized </w:t>
      </w:r>
      <w:r w:rsidR="00C61F31" w:rsidRPr="00BC5484">
        <w:rPr>
          <w:rFonts w:cs="Arial"/>
          <w:szCs w:val="22"/>
        </w:rPr>
        <w:t>T</w:t>
      </w:r>
      <w:r w:rsidRPr="00BC5484">
        <w:rPr>
          <w:rFonts w:cs="Arial"/>
          <w:szCs w:val="22"/>
        </w:rPr>
        <w:t xml:space="preserve">hermal </w:t>
      </w:r>
      <w:r w:rsidR="00C61F31" w:rsidRPr="00BC5484">
        <w:rPr>
          <w:rFonts w:cs="Arial"/>
          <w:szCs w:val="22"/>
        </w:rPr>
        <w:t>E</w:t>
      </w:r>
      <w:r w:rsidRPr="00BC5484">
        <w:rPr>
          <w:rFonts w:cs="Arial"/>
          <w:szCs w:val="22"/>
        </w:rPr>
        <w:t xml:space="preserve">nergy </w:t>
      </w:r>
      <w:r w:rsidR="00C61F31" w:rsidRPr="00BC5484">
        <w:rPr>
          <w:rFonts w:cs="Arial"/>
          <w:szCs w:val="22"/>
        </w:rPr>
        <w:t>C</w:t>
      </w:r>
      <w:r w:rsidRPr="00BC5484">
        <w:rPr>
          <w:rFonts w:cs="Arial"/>
          <w:szCs w:val="22"/>
        </w:rPr>
        <w:t>onsumption (11/04/2011).</w:t>
      </w:r>
    </w:p>
    <w:p w14:paraId="33F94657" w14:textId="77777777" w:rsidR="0049223F" w:rsidRPr="00BC5484" w:rsidRDefault="0049223F" w:rsidP="00E238D3">
      <w:pPr>
        <w:rPr>
          <w:rFonts w:cs="Arial"/>
          <w:szCs w:val="22"/>
          <w:lang w:eastAsia="en-US"/>
        </w:rPr>
      </w:pPr>
    </w:p>
    <w:p w14:paraId="7D0C40CF" w14:textId="77777777" w:rsidR="000978C2" w:rsidRPr="00BC5484" w:rsidRDefault="00371D3C" w:rsidP="00B36E81">
      <w:pPr>
        <w:pStyle w:val="SDMPDDPoASubSection1"/>
        <w:numPr>
          <w:ilvl w:val="1"/>
          <w:numId w:val="31"/>
        </w:numPr>
        <w:rPr>
          <w:szCs w:val="22"/>
        </w:rPr>
      </w:pPr>
      <w:r w:rsidRPr="00BC5484">
        <w:rPr>
          <w:szCs w:val="22"/>
        </w:rPr>
        <w:lastRenderedPageBreak/>
        <w:t>Applicability</w:t>
      </w:r>
      <w:r w:rsidR="000978C2" w:rsidRPr="00BC5484">
        <w:rPr>
          <w:szCs w:val="22"/>
        </w:rPr>
        <w:t xml:space="preserve"> of methodology(ies)</w:t>
      </w:r>
      <w:r w:rsidRPr="00BC5484">
        <w:rPr>
          <w:szCs w:val="22"/>
        </w:rPr>
        <w:t xml:space="preserve"> and standardized baseline(s)</w:t>
      </w:r>
    </w:p>
    <w:p w14:paraId="5A1F30CC" w14:textId="77777777" w:rsidR="005E608C" w:rsidRPr="00BC5484" w:rsidRDefault="005E608C" w:rsidP="00E238D3">
      <w:pPr>
        <w:rPr>
          <w:rFonts w:cs="Arial"/>
          <w:szCs w:val="22"/>
          <w:lang w:eastAsia="en-US"/>
        </w:rPr>
      </w:pPr>
      <w:r w:rsidRPr="00BC5484">
        <w:rPr>
          <w:rFonts w:cs="Arial"/>
          <w:szCs w:val="22"/>
          <w:lang w:eastAsia="en-US"/>
        </w:rPr>
        <w:t>&gt;&gt;</w:t>
      </w:r>
    </w:p>
    <w:p w14:paraId="799FD5A7" w14:textId="77777777" w:rsidR="0087073A" w:rsidRPr="00BC5484" w:rsidRDefault="0087073A" w:rsidP="0087073A">
      <w:pPr>
        <w:rPr>
          <w:rFonts w:cs="Arial"/>
          <w:szCs w:val="22"/>
        </w:rPr>
      </w:pPr>
      <w:r w:rsidRPr="00BC5484">
        <w:rPr>
          <w:rFonts w:cs="Arial"/>
          <w:szCs w:val="22"/>
        </w:rPr>
        <w:t xml:space="preserve">The </w:t>
      </w:r>
      <w:r w:rsidR="00035FE8" w:rsidRPr="00BC5484">
        <w:rPr>
          <w:rFonts w:cs="Arial"/>
          <w:szCs w:val="22"/>
        </w:rPr>
        <w:t>VPA</w:t>
      </w:r>
      <w:r w:rsidRPr="00BC5484">
        <w:rPr>
          <w:rFonts w:cs="Arial"/>
          <w:szCs w:val="22"/>
        </w:rPr>
        <w:t xml:space="preserve"> applies all baseline and monitoring procedures according to the guidelines laid out in the methodology entitled ‘</w:t>
      </w:r>
      <w:r w:rsidR="00C61F31" w:rsidRPr="00BC5484">
        <w:rPr>
          <w:rFonts w:cs="Arial"/>
          <w:szCs w:val="22"/>
        </w:rPr>
        <w:t>Technologies and Practices to Displace Decentralized Thermal Energy Consumption</w:t>
      </w:r>
      <w:r w:rsidRPr="00BC5484">
        <w:rPr>
          <w:rFonts w:cs="Arial"/>
          <w:szCs w:val="22"/>
        </w:rPr>
        <w:t>’ (11/04/2011).</w:t>
      </w:r>
    </w:p>
    <w:p w14:paraId="03D455D1" w14:textId="77777777" w:rsidR="0087073A" w:rsidRPr="00BC5484" w:rsidRDefault="0087073A" w:rsidP="0087073A">
      <w:pPr>
        <w:rPr>
          <w:rFonts w:cs="Arial"/>
          <w:szCs w:val="22"/>
        </w:rPr>
      </w:pPr>
    </w:p>
    <w:p w14:paraId="03ECE701" w14:textId="77777777" w:rsidR="0087073A" w:rsidRPr="00BC5484" w:rsidRDefault="0087073A" w:rsidP="0087073A">
      <w:pPr>
        <w:rPr>
          <w:rFonts w:cs="Arial"/>
          <w:szCs w:val="22"/>
          <w:lang w:val="en-US"/>
        </w:rPr>
      </w:pPr>
      <w:r w:rsidRPr="00BC5484">
        <w:rPr>
          <w:rFonts w:cs="Arial"/>
          <w:szCs w:val="22"/>
          <w:lang w:val="en-US"/>
        </w:rPr>
        <w:t>This methodology is applicable to programs or activities introducing technologies and/or practices that reduce or displace greenhouse gas (GHG) emissions from the thermal energy consumption of households, communities and SMEs. This includes biodigesters.</w:t>
      </w:r>
    </w:p>
    <w:p w14:paraId="3266CE0E" w14:textId="77777777" w:rsidR="0087073A" w:rsidRPr="00BC5484" w:rsidRDefault="0087073A" w:rsidP="0087073A">
      <w:pPr>
        <w:rPr>
          <w:rFonts w:cs="Arial"/>
          <w:szCs w:val="22"/>
          <w:lang w:val="en-US"/>
        </w:rPr>
      </w:pPr>
    </w:p>
    <w:p w14:paraId="2CFBCDDF" w14:textId="77777777" w:rsidR="0087073A" w:rsidRPr="00BC5484" w:rsidRDefault="0087073A" w:rsidP="0087073A">
      <w:pPr>
        <w:rPr>
          <w:rFonts w:cs="Arial"/>
          <w:szCs w:val="22"/>
          <w:lang w:val="en-US"/>
        </w:rPr>
      </w:pPr>
      <w:r w:rsidRPr="00BC5484">
        <w:rPr>
          <w:rFonts w:cs="Arial"/>
          <w:szCs w:val="22"/>
          <w:lang w:val="en-US"/>
        </w:rPr>
        <w:t>To be eligible, the following applicability criteria apply:</w:t>
      </w:r>
    </w:p>
    <w:p w14:paraId="5315B53C" w14:textId="77777777" w:rsidR="0087073A" w:rsidRPr="00BC5484" w:rsidRDefault="0087073A" w:rsidP="0087073A">
      <w:pPr>
        <w:rPr>
          <w:rFonts w:cs="Arial"/>
          <w:szCs w:val="22"/>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68"/>
        <w:gridCol w:w="3690"/>
      </w:tblGrid>
      <w:tr w:rsidR="0087073A" w:rsidRPr="00BC5484" w14:paraId="2952398B" w14:textId="77777777" w:rsidTr="00E76C1C">
        <w:tc>
          <w:tcPr>
            <w:tcW w:w="5868" w:type="dxa"/>
            <w:shd w:val="clear" w:color="auto" w:fill="auto"/>
          </w:tcPr>
          <w:p w14:paraId="02D694BE" w14:textId="77777777" w:rsidR="0087073A" w:rsidRPr="00BC5484" w:rsidRDefault="0087073A" w:rsidP="00E76C1C">
            <w:pPr>
              <w:jc w:val="center"/>
              <w:rPr>
                <w:rFonts w:cs="Arial"/>
                <w:b/>
                <w:szCs w:val="22"/>
                <w:lang w:val="en-US"/>
              </w:rPr>
            </w:pPr>
            <w:r w:rsidRPr="00BC5484">
              <w:rPr>
                <w:rFonts w:cs="Arial"/>
                <w:b/>
                <w:szCs w:val="22"/>
                <w:lang w:val="en-US"/>
              </w:rPr>
              <w:t>Applicability criteria</w:t>
            </w:r>
          </w:p>
        </w:tc>
        <w:tc>
          <w:tcPr>
            <w:tcW w:w="3690" w:type="dxa"/>
            <w:shd w:val="clear" w:color="auto" w:fill="auto"/>
          </w:tcPr>
          <w:p w14:paraId="7D14FD9C" w14:textId="77777777" w:rsidR="0087073A" w:rsidRPr="00BC5484" w:rsidRDefault="0087073A" w:rsidP="00E76C1C">
            <w:pPr>
              <w:jc w:val="center"/>
              <w:rPr>
                <w:rFonts w:cs="Arial"/>
                <w:b/>
                <w:szCs w:val="22"/>
                <w:lang w:val="en-US"/>
              </w:rPr>
            </w:pPr>
            <w:r w:rsidRPr="00BC5484">
              <w:rPr>
                <w:rFonts w:cs="Arial"/>
                <w:b/>
                <w:szCs w:val="22"/>
                <w:lang w:val="en-US"/>
              </w:rPr>
              <w:t>Justification</w:t>
            </w:r>
          </w:p>
        </w:tc>
      </w:tr>
      <w:tr w:rsidR="0087073A" w:rsidRPr="00BC5484" w14:paraId="6ED8260E" w14:textId="77777777" w:rsidTr="00E76C1C">
        <w:tc>
          <w:tcPr>
            <w:tcW w:w="5868" w:type="dxa"/>
            <w:shd w:val="clear" w:color="auto" w:fill="auto"/>
          </w:tcPr>
          <w:p w14:paraId="52765B3E" w14:textId="77777777" w:rsidR="0087073A" w:rsidRPr="00BC5484" w:rsidRDefault="0087073A" w:rsidP="00E76C1C">
            <w:pPr>
              <w:rPr>
                <w:rFonts w:cs="Arial"/>
                <w:i/>
                <w:szCs w:val="22"/>
              </w:rPr>
            </w:pPr>
            <w:r w:rsidRPr="00BC5484">
              <w:rPr>
                <w:rFonts w:cs="Arial"/>
                <w:i/>
                <w:szCs w:val="22"/>
              </w:rPr>
              <w:t xml:space="preserve">1. Clearly identifiable project boundary: </w:t>
            </w:r>
          </w:p>
          <w:p w14:paraId="219739E2" w14:textId="77777777" w:rsidR="0087073A" w:rsidRPr="00BC5484" w:rsidRDefault="0087073A" w:rsidP="00E76C1C">
            <w:pPr>
              <w:rPr>
                <w:rFonts w:cs="Arial"/>
                <w:szCs w:val="22"/>
                <w:lang w:val="en-US"/>
              </w:rPr>
            </w:pPr>
            <w:r w:rsidRPr="00BC5484">
              <w:rPr>
                <w:rFonts w:cs="Arial"/>
                <w:szCs w:val="22"/>
                <w:lang w:val="en-US"/>
              </w:rPr>
              <w:t>The project boundary can be clearly identified, and the biodigesters counted in the project are not included in another voluntary market or CDM project activity (i.e. no double counting takes place). Project proponents must have a survey mechanism in place together with appropriate mitigation measures so as to prevent double-counting in case of another similar activity with some of the target area in common.</w:t>
            </w:r>
          </w:p>
        </w:tc>
        <w:tc>
          <w:tcPr>
            <w:tcW w:w="3690" w:type="dxa"/>
            <w:shd w:val="clear" w:color="auto" w:fill="auto"/>
          </w:tcPr>
          <w:p w14:paraId="41945D35" w14:textId="77777777" w:rsidR="0087073A" w:rsidRPr="00BC5484" w:rsidRDefault="0087073A" w:rsidP="00E76C1C">
            <w:pPr>
              <w:autoSpaceDE w:val="0"/>
              <w:autoSpaceDN w:val="0"/>
              <w:adjustRightInd w:val="0"/>
              <w:rPr>
                <w:rFonts w:cs="Arial"/>
                <w:szCs w:val="22"/>
              </w:rPr>
            </w:pPr>
            <w:r w:rsidRPr="00BC5484">
              <w:rPr>
                <w:rFonts w:cs="Arial"/>
                <w:szCs w:val="22"/>
                <w:lang w:val="en-US"/>
              </w:rPr>
              <w:t xml:space="preserve">The project boundary is the physical, geographical site of the methane recovery and combustion systems The mitigation measures to prevent double-counting are presented in </w:t>
            </w:r>
            <w:r w:rsidR="00791A2E" w:rsidRPr="00BC5484">
              <w:rPr>
                <w:rFonts w:cs="Arial"/>
                <w:szCs w:val="22"/>
                <w:lang w:val="en-US"/>
              </w:rPr>
              <w:t>Appendix 5 of this VPA-DD.</w:t>
            </w:r>
          </w:p>
          <w:p w14:paraId="73C88661" w14:textId="77777777" w:rsidR="0087073A" w:rsidRPr="00BC5484" w:rsidRDefault="0087073A" w:rsidP="00E76C1C">
            <w:pPr>
              <w:rPr>
                <w:rFonts w:cs="Arial"/>
                <w:szCs w:val="22"/>
                <w:lang w:val="en-US"/>
              </w:rPr>
            </w:pPr>
          </w:p>
        </w:tc>
      </w:tr>
      <w:tr w:rsidR="0087073A" w:rsidRPr="00BC5484" w14:paraId="4B9A754F" w14:textId="77777777" w:rsidTr="00E76C1C">
        <w:tc>
          <w:tcPr>
            <w:tcW w:w="5868" w:type="dxa"/>
            <w:shd w:val="clear" w:color="auto" w:fill="auto"/>
          </w:tcPr>
          <w:p w14:paraId="7538D9CC" w14:textId="77777777" w:rsidR="0087073A" w:rsidRPr="00BC5484" w:rsidRDefault="0087073A" w:rsidP="00E76C1C">
            <w:pPr>
              <w:rPr>
                <w:rFonts w:cs="Arial"/>
                <w:szCs w:val="22"/>
                <w:lang w:val="en-US"/>
              </w:rPr>
            </w:pPr>
            <w:r w:rsidRPr="00BC5484">
              <w:rPr>
                <w:rFonts w:cs="Arial"/>
                <w:i/>
                <w:szCs w:val="22"/>
              </w:rPr>
              <w:t>2. Limited level of energy output per biodigester:</w:t>
            </w:r>
            <w:r w:rsidRPr="00BC5484">
              <w:rPr>
                <w:rFonts w:cs="Arial"/>
                <w:szCs w:val="22"/>
                <w:lang w:val="en-US"/>
              </w:rPr>
              <w:t xml:space="preserve"> </w:t>
            </w:r>
          </w:p>
          <w:p w14:paraId="21086AE9" w14:textId="77777777" w:rsidR="0087073A" w:rsidRPr="00BC5484" w:rsidRDefault="0087073A" w:rsidP="00E76C1C">
            <w:pPr>
              <w:rPr>
                <w:rFonts w:cs="Arial"/>
                <w:szCs w:val="22"/>
                <w:lang w:val="en-US"/>
              </w:rPr>
            </w:pPr>
            <w:r w:rsidRPr="00BC5484">
              <w:rPr>
                <w:rFonts w:cs="Arial"/>
                <w:szCs w:val="22"/>
                <w:lang w:val="en-US"/>
              </w:rPr>
              <w:t>The biodigesters each have continuous useful energy outputs of less than 150 kW</w:t>
            </w:r>
            <w:r w:rsidRPr="00BC5484">
              <w:rPr>
                <w:rFonts w:cs="Arial"/>
                <w:szCs w:val="22"/>
                <w:vertAlign w:val="subscript"/>
                <w:lang w:val="en-US"/>
              </w:rPr>
              <w:t>th</w:t>
            </w:r>
            <w:r w:rsidRPr="00BC5484">
              <w:rPr>
                <w:rFonts w:cs="Arial"/>
                <w:szCs w:val="22"/>
                <w:lang w:val="en-US"/>
              </w:rPr>
              <w:t xml:space="preserve"> per unit (defined as total energy delivered usefully from start to end of operation of a unit divided by time of operation). </w:t>
            </w:r>
          </w:p>
        </w:tc>
        <w:tc>
          <w:tcPr>
            <w:tcW w:w="3690" w:type="dxa"/>
            <w:shd w:val="clear" w:color="auto" w:fill="auto"/>
          </w:tcPr>
          <w:p w14:paraId="5AFA339A" w14:textId="77777777" w:rsidR="0087073A" w:rsidRPr="00BC5484" w:rsidRDefault="0087073A" w:rsidP="00143CE6">
            <w:pPr>
              <w:rPr>
                <w:rFonts w:cs="Arial"/>
                <w:szCs w:val="22"/>
                <w:lang w:val="en-US"/>
              </w:rPr>
            </w:pPr>
            <w:r w:rsidRPr="00BC5484">
              <w:rPr>
                <w:rFonts w:cs="Arial"/>
                <w:szCs w:val="22"/>
                <w:lang w:val="en-US"/>
              </w:rPr>
              <w:t xml:space="preserve">The maximum energy output of the biodigesters implemented in the project activities is </w:t>
            </w:r>
            <w:r w:rsidR="00143CE6" w:rsidRPr="00BC5484">
              <w:rPr>
                <w:rFonts w:cs="Arial"/>
                <w:szCs w:val="22"/>
                <w:lang w:val="en-US"/>
              </w:rPr>
              <w:t>3.83</w:t>
            </w:r>
            <w:r w:rsidRPr="00BC5484">
              <w:rPr>
                <w:rFonts w:cs="Arial"/>
                <w:szCs w:val="22"/>
                <w:lang w:val="en-US"/>
              </w:rPr>
              <w:t xml:space="preserve"> kW</w:t>
            </w:r>
            <w:r w:rsidRPr="00BC5484">
              <w:rPr>
                <w:rFonts w:cs="Arial"/>
                <w:szCs w:val="22"/>
                <w:vertAlign w:val="subscript"/>
                <w:lang w:val="en-US"/>
              </w:rPr>
              <w:t>th</w:t>
            </w:r>
            <w:r w:rsidRPr="00BC5484">
              <w:rPr>
                <w:rFonts w:cs="Arial"/>
                <w:szCs w:val="22"/>
                <w:lang w:val="en-US"/>
              </w:rPr>
              <w:t>, below the indicated 150 kW</w:t>
            </w:r>
            <w:r w:rsidRPr="00BC5484">
              <w:rPr>
                <w:rFonts w:cs="Arial"/>
                <w:szCs w:val="22"/>
                <w:vertAlign w:val="subscript"/>
                <w:lang w:val="en-US"/>
              </w:rPr>
              <w:t>th</w:t>
            </w:r>
            <w:r w:rsidRPr="00BC5484">
              <w:rPr>
                <w:rFonts w:cs="Arial"/>
                <w:szCs w:val="22"/>
                <w:lang w:val="en-US"/>
              </w:rPr>
              <w:t xml:space="preserve"> limit per unit.</w:t>
            </w:r>
            <w:r w:rsidR="00035FE8" w:rsidRPr="00BC5484">
              <w:rPr>
                <w:rFonts w:cs="Arial"/>
                <w:szCs w:val="22"/>
                <w:lang w:val="en-US"/>
              </w:rPr>
              <w:t xml:space="preserve"> See calculation presented in Table 3 below.</w:t>
            </w:r>
          </w:p>
        </w:tc>
      </w:tr>
      <w:tr w:rsidR="0087073A" w:rsidRPr="00BC5484" w14:paraId="02706962" w14:textId="77777777" w:rsidTr="00E76C1C">
        <w:tc>
          <w:tcPr>
            <w:tcW w:w="5868" w:type="dxa"/>
            <w:shd w:val="clear" w:color="auto" w:fill="auto"/>
          </w:tcPr>
          <w:p w14:paraId="7F9333C8" w14:textId="77777777" w:rsidR="0087073A" w:rsidRPr="00BC5484" w:rsidRDefault="0087073A" w:rsidP="00E76C1C">
            <w:pPr>
              <w:rPr>
                <w:rFonts w:cs="Arial"/>
                <w:szCs w:val="22"/>
                <w:lang w:val="en-US"/>
              </w:rPr>
            </w:pPr>
            <w:r w:rsidRPr="00BC5484">
              <w:rPr>
                <w:rFonts w:cs="Arial"/>
                <w:i/>
                <w:szCs w:val="22"/>
              </w:rPr>
              <w:t>3. Continued use of baseline technology:</w:t>
            </w:r>
            <w:r w:rsidRPr="00BC5484">
              <w:rPr>
                <w:rFonts w:cs="Arial"/>
                <w:szCs w:val="22"/>
                <w:lang w:val="en-US"/>
              </w:rPr>
              <w:t xml:space="preserve"> </w:t>
            </w:r>
          </w:p>
          <w:p w14:paraId="4D3688ED" w14:textId="77777777" w:rsidR="0087073A" w:rsidRPr="00BC5484" w:rsidRDefault="0087073A" w:rsidP="00E76C1C">
            <w:pPr>
              <w:rPr>
                <w:rFonts w:cs="Arial"/>
                <w:szCs w:val="22"/>
                <w:lang w:val="en-US"/>
              </w:rPr>
            </w:pPr>
            <w:r w:rsidRPr="00BC5484">
              <w:rPr>
                <w:rFonts w:cs="Arial"/>
                <w:szCs w:val="22"/>
                <w:lang w:val="en-US"/>
              </w:rPr>
              <w:t xml:space="preserve">The use of the baseline cook stoves as a backup in parallel with the new, biogas fueled cook stoves introduced by the project activity is permitted as long as a mechanism is put into place to encourage the removal of the old technology and the definitive discontinuity of its use. The project documentation must provide a clear description of the approach chosen and the monitoring plan must allow for a good understanding of the extent to which the baseline cook stove is still in use after the introduction of the improved technology. The success of the mechanism put into place must therefore be monitored, and the approach must be adjusted if proven unsuccessful. </w:t>
            </w:r>
          </w:p>
        </w:tc>
        <w:tc>
          <w:tcPr>
            <w:tcW w:w="3690" w:type="dxa"/>
            <w:shd w:val="clear" w:color="auto" w:fill="auto"/>
          </w:tcPr>
          <w:p w14:paraId="402FBCF2" w14:textId="77777777" w:rsidR="0087073A" w:rsidRPr="00BC5484" w:rsidRDefault="00FC25A4" w:rsidP="00791A2E">
            <w:pPr>
              <w:rPr>
                <w:rFonts w:cs="Arial"/>
                <w:szCs w:val="22"/>
                <w:lang w:val="en-US"/>
              </w:rPr>
            </w:pPr>
            <w:r w:rsidRPr="00BC5484">
              <w:rPr>
                <w:rFonts w:cs="Arial"/>
                <w:szCs w:val="22"/>
                <w:lang w:val="en-US"/>
              </w:rPr>
              <w:t xml:space="preserve">An annual Biogas User Survey (BUS) implemented as part of the monitoring activities collects information on the continued usage of the baseline technology. A bi-annual Project Performance Field Test (PFT) is implemented to quantify the amount of baseline fuel still applied in the project scenario. See Section D.7.2 of this </w:t>
            </w:r>
            <w:r w:rsidR="00791A2E" w:rsidRPr="00BC5484">
              <w:rPr>
                <w:rFonts w:cs="Arial"/>
                <w:szCs w:val="22"/>
                <w:lang w:val="en-US"/>
              </w:rPr>
              <w:t>VPA-DD</w:t>
            </w:r>
            <w:r w:rsidRPr="00BC5484">
              <w:rPr>
                <w:rFonts w:cs="Arial"/>
                <w:szCs w:val="22"/>
                <w:lang w:val="en-US"/>
              </w:rPr>
              <w:t xml:space="preserve"> for more information on the approach.   </w:t>
            </w:r>
            <w:r w:rsidR="0087073A" w:rsidRPr="00BC5484">
              <w:rPr>
                <w:rFonts w:cs="Arial"/>
                <w:szCs w:val="22"/>
                <w:lang w:val="en-US"/>
              </w:rPr>
              <w:t xml:space="preserve">  </w:t>
            </w:r>
          </w:p>
        </w:tc>
      </w:tr>
      <w:tr w:rsidR="0087073A" w:rsidRPr="00BC5484" w14:paraId="6B958FB7" w14:textId="77777777" w:rsidTr="00E76C1C">
        <w:tc>
          <w:tcPr>
            <w:tcW w:w="5868" w:type="dxa"/>
            <w:shd w:val="clear" w:color="auto" w:fill="auto"/>
          </w:tcPr>
          <w:p w14:paraId="2D87836F" w14:textId="77777777" w:rsidR="0087073A" w:rsidRPr="00BC5484" w:rsidRDefault="0087073A" w:rsidP="00E76C1C">
            <w:pPr>
              <w:rPr>
                <w:rFonts w:cs="Arial"/>
                <w:i/>
                <w:szCs w:val="22"/>
              </w:rPr>
            </w:pPr>
            <w:r w:rsidRPr="00BC5484">
              <w:rPr>
                <w:rFonts w:cs="Arial"/>
                <w:i/>
                <w:szCs w:val="22"/>
              </w:rPr>
              <w:t xml:space="preserve">4. Settling of ownership rights over generated emission reductions: </w:t>
            </w:r>
          </w:p>
          <w:p w14:paraId="42CA00F5" w14:textId="77777777" w:rsidR="0087073A" w:rsidRPr="00BC5484" w:rsidRDefault="0087073A" w:rsidP="00E76C1C">
            <w:pPr>
              <w:rPr>
                <w:rFonts w:cs="Arial"/>
                <w:szCs w:val="22"/>
                <w:lang w:val="en-US"/>
              </w:rPr>
            </w:pPr>
            <w:r w:rsidRPr="00BC5484">
              <w:rPr>
                <w:rFonts w:cs="Arial"/>
                <w:szCs w:val="22"/>
                <w:lang w:val="en-US"/>
              </w:rPr>
              <w:t xml:space="preserve">The project proponent must clearly communicate to all project participants two whom the ownership rights of the emission reductions resulting from the project activity belong. This must be communicated to the technology producers and the retailers of the by contract or clear written assertions in the transaction paperwork. </w:t>
            </w:r>
          </w:p>
        </w:tc>
        <w:tc>
          <w:tcPr>
            <w:tcW w:w="3690" w:type="dxa"/>
            <w:shd w:val="clear" w:color="auto" w:fill="auto"/>
          </w:tcPr>
          <w:p w14:paraId="5A939A5C" w14:textId="77777777" w:rsidR="0087073A" w:rsidRPr="00BC5484" w:rsidRDefault="0087073A" w:rsidP="00791A2E">
            <w:pPr>
              <w:rPr>
                <w:rFonts w:cs="Arial"/>
                <w:szCs w:val="22"/>
                <w:lang w:val="en-US"/>
              </w:rPr>
            </w:pPr>
            <w:r w:rsidRPr="00BC5484">
              <w:rPr>
                <w:rFonts w:cs="Arial"/>
                <w:szCs w:val="22"/>
                <w:lang w:val="en-US"/>
              </w:rPr>
              <w:t xml:space="preserve">As set out in the operational and management plan </w:t>
            </w:r>
            <w:r w:rsidR="00791A2E" w:rsidRPr="00BC5484">
              <w:rPr>
                <w:rFonts w:cs="Arial"/>
                <w:szCs w:val="22"/>
                <w:lang w:val="en-US"/>
              </w:rPr>
              <w:t>featured in Appendix 5 of this VPA-DD</w:t>
            </w:r>
            <w:r w:rsidRPr="00BC5484">
              <w:rPr>
                <w:rFonts w:cs="Arial"/>
                <w:szCs w:val="22"/>
                <w:lang w:val="en-US"/>
              </w:rPr>
              <w:t xml:space="preserve">., each end users of a biodigester will be asked to read and sign a contract stating that they agree to transfer the ownership rights of the emission reductions generated by the biodigester technology to Hivos, the CME of the programme. Copies of these signed contracts will be kept by the CME. </w:t>
            </w:r>
          </w:p>
        </w:tc>
      </w:tr>
      <w:tr w:rsidR="0087073A" w:rsidRPr="00BC5484" w14:paraId="4BE2DE17" w14:textId="77777777" w:rsidTr="00E76C1C">
        <w:tc>
          <w:tcPr>
            <w:tcW w:w="5868" w:type="dxa"/>
            <w:shd w:val="clear" w:color="auto" w:fill="auto"/>
          </w:tcPr>
          <w:p w14:paraId="63B74694" w14:textId="77777777" w:rsidR="0087073A" w:rsidRPr="00BC5484" w:rsidRDefault="0087073A" w:rsidP="00E76C1C">
            <w:pPr>
              <w:rPr>
                <w:rFonts w:cs="Arial"/>
                <w:i/>
                <w:szCs w:val="22"/>
                <w:lang w:val="en-US"/>
              </w:rPr>
            </w:pPr>
            <w:r w:rsidRPr="00BC5484">
              <w:rPr>
                <w:rFonts w:cs="Arial"/>
                <w:i/>
                <w:szCs w:val="22"/>
                <w:lang w:val="en-US"/>
              </w:rPr>
              <w:t>5. Use of new biomass feedstock</w:t>
            </w:r>
          </w:p>
          <w:p w14:paraId="091B9993" w14:textId="77777777" w:rsidR="0087073A" w:rsidRPr="00BC5484" w:rsidRDefault="0087073A" w:rsidP="00E76C1C">
            <w:pPr>
              <w:rPr>
                <w:rFonts w:cs="Arial"/>
                <w:i/>
                <w:szCs w:val="22"/>
              </w:rPr>
            </w:pPr>
            <w:r w:rsidRPr="00BC5484">
              <w:rPr>
                <w:rFonts w:cs="Arial"/>
                <w:szCs w:val="22"/>
                <w:lang w:val="en-US"/>
              </w:rPr>
              <w:t xml:space="preserve">Project activities making use of a new biomass feedstock in the project situation (e.g. shift from non-renewable to green charcoal, plant oil or renewable biomass briquettes) </w:t>
            </w:r>
            <w:r w:rsidRPr="00BC5484">
              <w:rPr>
                <w:rFonts w:cs="Arial"/>
                <w:szCs w:val="22"/>
                <w:lang w:val="en-US"/>
              </w:rPr>
              <w:lastRenderedPageBreak/>
              <w:t>must comply with relevant Gold Standard specific requirements for biomass related project activities, as defined in the latest version of the Gold Standard rules.</w:t>
            </w:r>
          </w:p>
        </w:tc>
        <w:tc>
          <w:tcPr>
            <w:tcW w:w="3690" w:type="dxa"/>
            <w:shd w:val="clear" w:color="auto" w:fill="auto"/>
          </w:tcPr>
          <w:p w14:paraId="02DF4EE8" w14:textId="77777777" w:rsidR="0087073A" w:rsidRPr="00BC5484" w:rsidRDefault="0087073A" w:rsidP="00E76C1C">
            <w:pPr>
              <w:rPr>
                <w:rFonts w:cs="Arial"/>
                <w:szCs w:val="22"/>
                <w:lang w:val="en-US"/>
              </w:rPr>
            </w:pPr>
            <w:r w:rsidRPr="00BC5484">
              <w:rPr>
                <w:rFonts w:cs="Arial"/>
                <w:szCs w:val="22"/>
                <w:lang w:val="en-US"/>
              </w:rPr>
              <w:lastRenderedPageBreak/>
              <w:t>This applicability criterion is not applicable as no new biomass feedstock is used in the project scenario.</w:t>
            </w:r>
          </w:p>
        </w:tc>
      </w:tr>
      <w:tr w:rsidR="0087073A" w:rsidRPr="00BC5484" w14:paraId="01EFBAF6" w14:textId="77777777" w:rsidTr="00E76C1C">
        <w:tc>
          <w:tcPr>
            <w:tcW w:w="5868" w:type="dxa"/>
            <w:shd w:val="clear" w:color="auto" w:fill="auto"/>
          </w:tcPr>
          <w:p w14:paraId="596F00F5" w14:textId="77777777" w:rsidR="0087073A" w:rsidRPr="00BC5484" w:rsidRDefault="0087073A" w:rsidP="00E76C1C">
            <w:pPr>
              <w:rPr>
                <w:rFonts w:cs="Arial"/>
                <w:i/>
                <w:szCs w:val="22"/>
                <w:lang w:val="en-US"/>
              </w:rPr>
            </w:pPr>
            <w:r w:rsidRPr="00BC5484">
              <w:rPr>
                <w:rFonts w:cs="Arial"/>
                <w:i/>
                <w:szCs w:val="22"/>
                <w:lang w:val="en-US"/>
              </w:rPr>
              <w:t>6. Climate zones</w:t>
            </w:r>
          </w:p>
          <w:p w14:paraId="1284975D" w14:textId="77777777" w:rsidR="0087073A" w:rsidRPr="00BC5484" w:rsidRDefault="0087073A" w:rsidP="00E76C1C">
            <w:pPr>
              <w:autoSpaceDE w:val="0"/>
              <w:autoSpaceDN w:val="0"/>
              <w:adjustRightInd w:val="0"/>
              <w:rPr>
                <w:rFonts w:cs="Arial"/>
                <w:i/>
                <w:szCs w:val="22"/>
                <w:lang w:val="en-US"/>
              </w:rPr>
            </w:pPr>
            <w:r w:rsidRPr="00BC5484">
              <w:rPr>
                <w:rFonts w:cs="Arial"/>
                <w:szCs w:val="22"/>
                <w:lang w:val="en-US"/>
              </w:rPr>
              <w:t>If more than one climate zone is included in the project activity, a distinction per climate zone must be considered. The distinct geographical boundary of each project area must be clearly documented in the project documentation, using representative GPS data.</w:t>
            </w:r>
          </w:p>
        </w:tc>
        <w:tc>
          <w:tcPr>
            <w:tcW w:w="3690" w:type="dxa"/>
            <w:shd w:val="clear" w:color="auto" w:fill="auto"/>
          </w:tcPr>
          <w:p w14:paraId="03AF94E5" w14:textId="77777777" w:rsidR="0087073A" w:rsidRPr="00BC5484" w:rsidRDefault="0087073A" w:rsidP="00E76C1C">
            <w:pPr>
              <w:rPr>
                <w:rFonts w:cs="Arial"/>
                <w:szCs w:val="22"/>
                <w:lang w:val="en-US"/>
              </w:rPr>
            </w:pPr>
            <w:r w:rsidRPr="00BC5484">
              <w:rPr>
                <w:rFonts w:cs="Arial"/>
                <w:szCs w:val="22"/>
                <w:lang w:val="en-US"/>
              </w:rPr>
              <w:t>This applicability criterion is not applicable as Indonesia constitutes one climate zone.</w:t>
            </w:r>
            <w:r w:rsidRPr="00BC5484">
              <w:rPr>
                <w:rFonts w:cs="Arial"/>
                <w:color w:val="000000"/>
                <w:szCs w:val="22"/>
              </w:rPr>
              <w:t xml:space="preserve"> All of Indonesia falls in the Tropical Zone.</w:t>
            </w:r>
            <w:r w:rsidRPr="00BC5484">
              <w:rPr>
                <w:rStyle w:val="FootnoteReference"/>
                <w:rFonts w:cs="Arial"/>
                <w:szCs w:val="22"/>
                <w:lang w:val="en-US"/>
              </w:rPr>
              <w:footnoteReference w:id="8"/>
            </w:r>
          </w:p>
        </w:tc>
      </w:tr>
    </w:tbl>
    <w:p w14:paraId="64E41175" w14:textId="77777777" w:rsidR="0087073A" w:rsidRPr="00BC5484" w:rsidRDefault="0087073A" w:rsidP="0087073A">
      <w:pPr>
        <w:rPr>
          <w:rFonts w:cs="Arial"/>
          <w:szCs w:val="22"/>
          <w:lang w:val="en-US"/>
        </w:rPr>
      </w:pPr>
    </w:p>
    <w:p w14:paraId="1C7EA826" w14:textId="77777777" w:rsidR="0087073A" w:rsidRPr="00BC5484" w:rsidRDefault="0087073A" w:rsidP="0087073A">
      <w:pPr>
        <w:autoSpaceDE w:val="0"/>
        <w:autoSpaceDN w:val="0"/>
        <w:adjustRightInd w:val="0"/>
        <w:rPr>
          <w:rFonts w:cs="Arial"/>
          <w:szCs w:val="22"/>
        </w:rPr>
      </w:pPr>
      <w:r w:rsidRPr="00BC5484">
        <w:rPr>
          <w:rFonts w:cs="Arial"/>
          <w:szCs w:val="22"/>
        </w:rPr>
        <w:t xml:space="preserve">The largest biodigester type implemented in this </w:t>
      </w:r>
      <w:r w:rsidR="00035FE8" w:rsidRPr="00BC5484">
        <w:rPr>
          <w:rFonts w:cs="Arial"/>
          <w:szCs w:val="22"/>
        </w:rPr>
        <w:t>VPA</w:t>
      </w:r>
      <w:r w:rsidRPr="00BC5484">
        <w:rPr>
          <w:rFonts w:cs="Arial"/>
          <w:szCs w:val="22"/>
        </w:rPr>
        <w:t xml:space="preserve">, the </w:t>
      </w:r>
      <w:r w:rsidR="00035FE8" w:rsidRPr="00BC5484">
        <w:rPr>
          <w:rFonts w:cs="Arial"/>
          <w:szCs w:val="22"/>
        </w:rPr>
        <w:t>12</w:t>
      </w:r>
      <w:r w:rsidRPr="00BC5484">
        <w:rPr>
          <w:rFonts w:cs="Arial"/>
          <w:szCs w:val="22"/>
        </w:rPr>
        <w:t xml:space="preserve"> m</w:t>
      </w:r>
      <w:r w:rsidRPr="00BC5484">
        <w:rPr>
          <w:rFonts w:cs="Arial"/>
          <w:szCs w:val="22"/>
          <w:vertAlign w:val="superscript"/>
        </w:rPr>
        <w:t>3</w:t>
      </w:r>
      <w:r w:rsidRPr="00BC5484">
        <w:rPr>
          <w:rFonts w:cs="Arial"/>
          <w:szCs w:val="22"/>
        </w:rPr>
        <w:t xml:space="preserve"> unit, is estimated to produce up to </w:t>
      </w:r>
      <w:r w:rsidR="00CC3731" w:rsidRPr="00BC5484">
        <w:rPr>
          <w:rFonts w:cs="Arial"/>
          <w:szCs w:val="22"/>
        </w:rPr>
        <w:t>3.6</w:t>
      </w:r>
      <w:r w:rsidRPr="00BC5484">
        <w:rPr>
          <w:rFonts w:cs="Arial"/>
          <w:szCs w:val="22"/>
        </w:rPr>
        <w:t xml:space="preserve"> m</w:t>
      </w:r>
      <w:r w:rsidRPr="00BC5484">
        <w:rPr>
          <w:rFonts w:cs="Arial"/>
          <w:szCs w:val="22"/>
          <w:vertAlign w:val="superscript"/>
        </w:rPr>
        <w:t>3</w:t>
      </w:r>
      <w:r w:rsidRPr="00BC5484">
        <w:rPr>
          <w:rFonts w:cs="Arial"/>
          <w:szCs w:val="22"/>
        </w:rPr>
        <w:t xml:space="preserve"> of biogas per day. This amounts to a maximum output of </w:t>
      </w:r>
      <w:r w:rsidR="00CC3731" w:rsidRPr="00BC5484">
        <w:rPr>
          <w:rFonts w:cs="Arial"/>
          <w:szCs w:val="22"/>
        </w:rPr>
        <w:t>3.83</w:t>
      </w:r>
      <w:r w:rsidRPr="00BC5484">
        <w:rPr>
          <w:rFonts w:cs="Arial"/>
          <w:szCs w:val="22"/>
        </w:rPr>
        <w:t xml:space="preserve"> kW</w:t>
      </w:r>
      <w:r w:rsidRPr="00BC5484">
        <w:rPr>
          <w:rFonts w:cs="Arial"/>
          <w:szCs w:val="22"/>
          <w:vertAlign w:val="subscript"/>
        </w:rPr>
        <w:t>th</w:t>
      </w:r>
      <w:r w:rsidRPr="00BC5484">
        <w:rPr>
          <w:rFonts w:cs="Arial"/>
          <w:szCs w:val="22"/>
        </w:rPr>
        <w:t>, which is below the established threshold of 150 kW</w:t>
      </w:r>
      <w:r w:rsidRPr="00BC5484">
        <w:rPr>
          <w:rFonts w:cs="Arial"/>
          <w:szCs w:val="22"/>
          <w:vertAlign w:val="subscript"/>
        </w:rPr>
        <w:t>th</w:t>
      </w:r>
      <w:r w:rsidRPr="00BC5484">
        <w:rPr>
          <w:rFonts w:cs="Arial"/>
          <w:szCs w:val="22"/>
        </w:rPr>
        <w:t xml:space="preserve">. The calculation is presented below: </w:t>
      </w:r>
    </w:p>
    <w:p w14:paraId="420580D6" w14:textId="77777777" w:rsidR="0087073A" w:rsidRPr="00BC5484" w:rsidRDefault="0087073A" w:rsidP="0087073A">
      <w:pPr>
        <w:rPr>
          <w:rFonts w:cs="Arial"/>
          <w:szCs w:val="22"/>
          <w:lang w:val="en-US"/>
        </w:rPr>
      </w:pPr>
    </w:p>
    <w:p w14:paraId="682C7312" w14:textId="77777777" w:rsidR="00035FE8" w:rsidRPr="00BC5484" w:rsidRDefault="00035FE8" w:rsidP="00035FE8">
      <w:pPr>
        <w:spacing w:after="240"/>
        <w:rPr>
          <w:rFonts w:cs="Arial"/>
          <w:szCs w:val="22"/>
          <w:lang w:val="en-US"/>
        </w:rPr>
      </w:pPr>
      <w:r w:rsidRPr="00BC5484">
        <w:rPr>
          <w:rFonts w:cs="Arial"/>
          <w:b/>
          <w:szCs w:val="22"/>
          <w:lang w:val="en-US"/>
        </w:rPr>
        <w:t>Table 3:</w:t>
      </w:r>
      <w:r w:rsidRPr="00BC5484">
        <w:rPr>
          <w:rFonts w:cs="Arial"/>
          <w:szCs w:val="22"/>
          <w:lang w:val="en-US"/>
        </w:rPr>
        <w:t xml:space="preserve"> Maximum thermal capacity of biod</w:t>
      </w:r>
      <w:r w:rsidR="00791A2E" w:rsidRPr="00BC5484">
        <w:rPr>
          <w:rFonts w:cs="Arial"/>
          <w:szCs w:val="22"/>
          <w:lang w:val="en-US"/>
        </w:rPr>
        <w:t>igester implemented under VPA-2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1772"/>
        <w:gridCol w:w="3191"/>
      </w:tblGrid>
      <w:tr w:rsidR="0087073A" w:rsidRPr="00BC5484" w14:paraId="2CCE62EE" w14:textId="77777777" w:rsidTr="00E76C1C">
        <w:trPr>
          <w:trHeight w:val="489"/>
        </w:trPr>
        <w:tc>
          <w:tcPr>
            <w:tcW w:w="9571" w:type="dxa"/>
            <w:gridSpan w:val="3"/>
            <w:shd w:val="clear" w:color="auto" w:fill="auto"/>
            <w:vAlign w:val="center"/>
          </w:tcPr>
          <w:p w14:paraId="0C4777DF" w14:textId="77777777" w:rsidR="0087073A" w:rsidRPr="00BC5484" w:rsidRDefault="00987BB8" w:rsidP="00E76C1C">
            <w:pPr>
              <w:jc w:val="center"/>
              <w:rPr>
                <w:rFonts w:cs="Arial"/>
                <w:szCs w:val="22"/>
              </w:rPr>
            </w:pPr>
            <m:oMathPara>
              <m:oMath>
                <m:sSub>
                  <m:sSubPr>
                    <m:ctrlPr>
                      <w:rPr>
                        <w:rFonts w:ascii="Cambria Math" w:hAnsi="Cambria Math"/>
                        <w:b/>
                        <w:sz w:val="24"/>
                        <w:szCs w:val="24"/>
                      </w:rPr>
                    </m:ctrlPr>
                  </m:sSubPr>
                  <m:e>
                    <m:r>
                      <m:rPr>
                        <m:sty m:val="b"/>
                      </m:rPr>
                      <w:rPr>
                        <w:rFonts w:ascii="Cambria Math" w:hAnsi="Cambria Math"/>
                        <w:sz w:val="24"/>
                      </w:rPr>
                      <m:t>Th</m:t>
                    </m:r>
                  </m:e>
                  <m:sub>
                    <m:r>
                      <m:rPr>
                        <m:sty m:val="b"/>
                      </m:rPr>
                      <w:rPr>
                        <w:rFonts w:ascii="Cambria Math" w:hAnsi="Cambria Math"/>
                        <w:sz w:val="24"/>
                      </w:rPr>
                      <m:t>cap</m:t>
                    </m:r>
                  </m:sub>
                </m:sSub>
                <m:r>
                  <m:rPr>
                    <m:sty m:val="bi"/>
                  </m:rPr>
                  <w:rPr>
                    <w:rFonts w:ascii="Cambria Math" w:hAnsi="Cambria Math"/>
                    <w:sz w:val="24"/>
                  </w:rPr>
                  <m:t xml:space="preserve">= </m:t>
                </m:r>
                <m:f>
                  <m:fPr>
                    <m:ctrlPr>
                      <w:rPr>
                        <w:rFonts w:ascii="Cambria Math" w:eastAsia="Calibri" w:hAnsi="Cambria Math"/>
                        <w:b/>
                        <w:i/>
                        <w:sz w:val="24"/>
                        <w:szCs w:val="24"/>
                        <w:lang w:val="de-DE"/>
                      </w:rPr>
                    </m:ctrlPr>
                  </m:fPr>
                  <m:num>
                    <m:r>
                      <m:rPr>
                        <m:sty m:val="b"/>
                      </m:rPr>
                      <w:rPr>
                        <w:rFonts w:ascii="Cambria Math" w:hAnsi="Cambria Math"/>
                        <w:sz w:val="24"/>
                      </w:rPr>
                      <m:t>E</m:t>
                    </m:r>
                  </m:num>
                  <m:den>
                    <m:r>
                      <m:rPr>
                        <m:sty m:val="b"/>
                      </m:rPr>
                      <w:rPr>
                        <w:rFonts w:ascii="Cambria Math" w:hAnsi="Cambria Math"/>
                        <w:sz w:val="24"/>
                      </w:rPr>
                      <m:t>t</m:t>
                    </m:r>
                  </m:den>
                </m:f>
                <m:r>
                  <w:rPr>
                    <w:rFonts w:ascii="Cambria Math" w:hAnsi="Cambria Math"/>
                    <w:sz w:val="24"/>
                  </w:rPr>
                  <m:t xml:space="preserve">        where    </m:t>
                </m:r>
                <m:r>
                  <m:rPr>
                    <m:sty m:val="b"/>
                  </m:rPr>
                  <w:rPr>
                    <w:rFonts w:ascii="Cambria Math" w:hAnsi="Cambria Math"/>
                    <w:sz w:val="24"/>
                  </w:rPr>
                  <m:t>E</m:t>
                </m:r>
                <m:r>
                  <m:rPr>
                    <m:sty m:val="bi"/>
                  </m:rPr>
                  <w:rPr>
                    <w:rFonts w:ascii="Cambria Math" w:hAnsi="Cambria Math"/>
                    <w:sz w:val="24"/>
                  </w:rPr>
                  <m:t>=</m:t>
                </m:r>
                <m:r>
                  <m:rPr>
                    <m:sty m:val="p"/>
                  </m:rPr>
                  <w:rPr>
                    <w:rFonts w:ascii="Cambria Math" w:hAnsi="Cambria Math"/>
                    <w:sz w:val="24"/>
                  </w:rPr>
                  <m:t xml:space="preserve">η* </m:t>
                </m:r>
                <m:sSub>
                  <m:sSubPr>
                    <m:ctrlPr>
                      <w:rPr>
                        <w:rFonts w:ascii="Cambria Math" w:hAnsi="Cambria Math"/>
                        <w:sz w:val="24"/>
                      </w:rPr>
                    </m:ctrlPr>
                  </m:sSubPr>
                  <m:e>
                    <m:r>
                      <m:rPr>
                        <m:sty m:val="p"/>
                      </m:rPr>
                      <w:rPr>
                        <w:rFonts w:ascii="Cambria Math" w:hAnsi="Cambria Math"/>
                        <w:sz w:val="24"/>
                      </w:rPr>
                      <m:t>H</m:t>
                    </m:r>
                  </m:e>
                  <m:sub>
                    <m:r>
                      <m:rPr>
                        <m:sty m:val="p"/>
                      </m:rPr>
                      <w:rPr>
                        <w:rFonts w:ascii="Cambria Math" w:hAnsi="Cambria Math"/>
                        <w:sz w:val="24"/>
                      </w:rPr>
                      <m:t>b</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b</m:t>
                    </m:r>
                  </m:sub>
                </m:sSub>
                <m:r>
                  <w:rPr>
                    <w:rFonts w:ascii="Cambria Math" w:hAnsi="Cambria Math"/>
                    <w:sz w:val="24"/>
                  </w:rPr>
                  <m:t xml:space="preserve">    </m:t>
                </m:r>
              </m:oMath>
            </m:oMathPara>
          </w:p>
        </w:tc>
      </w:tr>
      <w:tr w:rsidR="0087073A" w:rsidRPr="00BC5484" w14:paraId="2416A93E" w14:textId="77777777" w:rsidTr="00035FE8">
        <w:tc>
          <w:tcPr>
            <w:tcW w:w="4608" w:type="dxa"/>
            <w:shd w:val="clear" w:color="auto" w:fill="auto"/>
          </w:tcPr>
          <w:p w14:paraId="04B611CA" w14:textId="77777777" w:rsidR="0087073A" w:rsidRPr="00BC5484" w:rsidRDefault="0087073A" w:rsidP="00E76C1C">
            <w:pPr>
              <w:autoSpaceDE w:val="0"/>
              <w:autoSpaceDN w:val="0"/>
              <w:adjustRightInd w:val="0"/>
              <w:rPr>
                <w:rFonts w:cs="Arial"/>
                <w:szCs w:val="22"/>
              </w:rPr>
            </w:pPr>
            <w:r w:rsidRPr="00BC5484">
              <w:rPr>
                <w:rFonts w:cs="Arial"/>
                <w:szCs w:val="22"/>
              </w:rPr>
              <w:t>Where:</w:t>
            </w:r>
          </w:p>
        </w:tc>
        <w:tc>
          <w:tcPr>
            <w:tcW w:w="1772" w:type="dxa"/>
            <w:shd w:val="clear" w:color="auto" w:fill="auto"/>
          </w:tcPr>
          <w:p w14:paraId="57D5373E" w14:textId="77777777" w:rsidR="0087073A" w:rsidRPr="00BC5484" w:rsidRDefault="0087073A" w:rsidP="00E76C1C">
            <w:pPr>
              <w:autoSpaceDE w:val="0"/>
              <w:autoSpaceDN w:val="0"/>
              <w:adjustRightInd w:val="0"/>
              <w:rPr>
                <w:rFonts w:cs="Arial"/>
                <w:szCs w:val="22"/>
              </w:rPr>
            </w:pPr>
            <w:r w:rsidRPr="00BC5484">
              <w:rPr>
                <w:rFonts w:cs="Arial"/>
                <w:szCs w:val="22"/>
              </w:rPr>
              <w:t>Value:</w:t>
            </w:r>
          </w:p>
        </w:tc>
        <w:tc>
          <w:tcPr>
            <w:tcW w:w="3191" w:type="dxa"/>
            <w:shd w:val="clear" w:color="auto" w:fill="auto"/>
          </w:tcPr>
          <w:p w14:paraId="29B51C98" w14:textId="77777777" w:rsidR="0087073A" w:rsidRPr="00BC5484" w:rsidRDefault="0087073A" w:rsidP="00E76C1C">
            <w:pPr>
              <w:autoSpaceDE w:val="0"/>
              <w:autoSpaceDN w:val="0"/>
              <w:adjustRightInd w:val="0"/>
              <w:rPr>
                <w:rFonts w:cs="Arial"/>
                <w:szCs w:val="22"/>
              </w:rPr>
            </w:pPr>
            <w:r w:rsidRPr="00BC5484">
              <w:rPr>
                <w:rFonts w:cs="Arial"/>
                <w:szCs w:val="22"/>
              </w:rPr>
              <w:t>Comments:</w:t>
            </w:r>
          </w:p>
        </w:tc>
      </w:tr>
      <w:tr w:rsidR="0087073A" w:rsidRPr="00BC5484" w14:paraId="74809E90" w14:textId="77777777" w:rsidTr="00035FE8">
        <w:tc>
          <w:tcPr>
            <w:tcW w:w="4608" w:type="dxa"/>
            <w:shd w:val="clear" w:color="auto" w:fill="auto"/>
          </w:tcPr>
          <w:p w14:paraId="146787F1" w14:textId="77777777" w:rsidR="0087073A" w:rsidRPr="00BC5484" w:rsidRDefault="0087073A" w:rsidP="00E76C1C">
            <w:pPr>
              <w:autoSpaceDE w:val="0"/>
              <w:autoSpaceDN w:val="0"/>
              <w:adjustRightInd w:val="0"/>
              <w:rPr>
                <w:rFonts w:cs="Arial"/>
                <w:szCs w:val="22"/>
              </w:rPr>
            </w:pPr>
            <w:r w:rsidRPr="00BC5484">
              <w:rPr>
                <w:rFonts w:cs="Arial"/>
                <w:szCs w:val="22"/>
              </w:rPr>
              <w:t>t = hours/day usage</w:t>
            </w:r>
          </w:p>
        </w:tc>
        <w:tc>
          <w:tcPr>
            <w:tcW w:w="1772" w:type="dxa"/>
            <w:shd w:val="clear" w:color="auto" w:fill="auto"/>
          </w:tcPr>
          <w:p w14:paraId="62D6E8EA" w14:textId="77777777" w:rsidR="0087073A" w:rsidRPr="00BC5484" w:rsidRDefault="0087073A" w:rsidP="00035FE8">
            <w:pPr>
              <w:autoSpaceDE w:val="0"/>
              <w:autoSpaceDN w:val="0"/>
              <w:adjustRightInd w:val="0"/>
              <w:rPr>
                <w:rFonts w:cs="Arial"/>
                <w:szCs w:val="22"/>
              </w:rPr>
            </w:pPr>
            <w:r w:rsidRPr="00BC5484">
              <w:rPr>
                <w:rFonts w:cs="Arial"/>
                <w:szCs w:val="22"/>
              </w:rPr>
              <w:t>2.</w:t>
            </w:r>
            <w:r w:rsidR="00035FE8" w:rsidRPr="00BC5484">
              <w:rPr>
                <w:rFonts w:cs="Arial"/>
                <w:szCs w:val="22"/>
              </w:rPr>
              <w:t>74</w:t>
            </w:r>
          </w:p>
        </w:tc>
        <w:tc>
          <w:tcPr>
            <w:tcW w:w="3191" w:type="dxa"/>
            <w:shd w:val="clear" w:color="auto" w:fill="auto"/>
          </w:tcPr>
          <w:p w14:paraId="69B233F8" w14:textId="77777777" w:rsidR="0087073A" w:rsidRPr="00BC5484" w:rsidRDefault="00933F84" w:rsidP="00BC5484">
            <w:pPr>
              <w:autoSpaceDE w:val="0"/>
              <w:autoSpaceDN w:val="0"/>
              <w:adjustRightInd w:val="0"/>
              <w:jc w:val="left"/>
              <w:rPr>
                <w:rFonts w:cs="Arial"/>
                <w:szCs w:val="22"/>
              </w:rPr>
            </w:pPr>
            <w:r w:rsidRPr="00BC5484">
              <w:rPr>
                <w:rFonts w:cs="Arial"/>
                <w:szCs w:val="22"/>
              </w:rPr>
              <w:t>See “Crosstab BUS by Province_18May2016.xls”, sheet “raw_data” cell J2683</w:t>
            </w:r>
          </w:p>
        </w:tc>
      </w:tr>
      <w:tr w:rsidR="0087073A" w:rsidRPr="00BC5484" w14:paraId="7B284F7E" w14:textId="77777777" w:rsidTr="00035FE8">
        <w:tc>
          <w:tcPr>
            <w:tcW w:w="4608" w:type="dxa"/>
            <w:shd w:val="clear" w:color="auto" w:fill="auto"/>
          </w:tcPr>
          <w:p w14:paraId="054FE29E" w14:textId="77777777" w:rsidR="0087073A" w:rsidRPr="00BC5484" w:rsidRDefault="0087073A" w:rsidP="00E76C1C">
            <w:pPr>
              <w:autoSpaceDE w:val="0"/>
              <w:autoSpaceDN w:val="0"/>
              <w:adjustRightInd w:val="0"/>
              <w:rPr>
                <w:rFonts w:cs="Arial"/>
                <w:szCs w:val="22"/>
              </w:rPr>
            </w:pPr>
            <w:r w:rsidRPr="00BC5484">
              <w:rPr>
                <w:rFonts w:cs="Arial"/>
                <w:szCs w:val="22"/>
              </w:rPr>
              <w:t>η = efficiency of stove</w:t>
            </w:r>
          </w:p>
        </w:tc>
        <w:tc>
          <w:tcPr>
            <w:tcW w:w="1772" w:type="dxa"/>
            <w:shd w:val="clear" w:color="auto" w:fill="auto"/>
          </w:tcPr>
          <w:p w14:paraId="64B574E1" w14:textId="77777777" w:rsidR="0087073A" w:rsidRPr="00BC5484" w:rsidRDefault="0087073A" w:rsidP="00E76C1C">
            <w:pPr>
              <w:autoSpaceDE w:val="0"/>
              <w:autoSpaceDN w:val="0"/>
              <w:adjustRightInd w:val="0"/>
              <w:rPr>
                <w:rFonts w:cs="Arial"/>
                <w:szCs w:val="22"/>
              </w:rPr>
            </w:pPr>
            <w:r w:rsidRPr="00BC5484">
              <w:rPr>
                <w:rFonts w:cs="Arial"/>
                <w:szCs w:val="22"/>
              </w:rPr>
              <w:t>50%</w:t>
            </w:r>
          </w:p>
        </w:tc>
        <w:tc>
          <w:tcPr>
            <w:tcW w:w="3191" w:type="dxa"/>
            <w:shd w:val="clear" w:color="auto" w:fill="auto"/>
          </w:tcPr>
          <w:p w14:paraId="2051BF65" w14:textId="77777777" w:rsidR="0087073A" w:rsidRPr="00BC5484" w:rsidRDefault="0087073A" w:rsidP="00E76C1C">
            <w:pPr>
              <w:autoSpaceDE w:val="0"/>
              <w:autoSpaceDN w:val="0"/>
              <w:adjustRightInd w:val="0"/>
              <w:rPr>
                <w:rFonts w:cs="Arial"/>
                <w:szCs w:val="22"/>
              </w:rPr>
            </w:pPr>
            <w:r w:rsidRPr="00BC5484">
              <w:rPr>
                <w:rFonts w:cs="Arial"/>
                <w:szCs w:val="22"/>
              </w:rPr>
              <w:t>Indonesian Government standard on stove efficiency</w:t>
            </w:r>
          </w:p>
        </w:tc>
      </w:tr>
      <w:tr w:rsidR="0087073A" w:rsidRPr="00BC5484" w14:paraId="5545FBC3" w14:textId="77777777" w:rsidTr="00035FE8">
        <w:tc>
          <w:tcPr>
            <w:tcW w:w="4608" w:type="dxa"/>
            <w:shd w:val="clear" w:color="auto" w:fill="auto"/>
          </w:tcPr>
          <w:p w14:paraId="547E91C1" w14:textId="77777777" w:rsidR="0087073A" w:rsidRPr="00BC5484" w:rsidRDefault="0087073A" w:rsidP="00E76C1C">
            <w:pPr>
              <w:autoSpaceDE w:val="0"/>
              <w:autoSpaceDN w:val="0"/>
              <w:adjustRightInd w:val="0"/>
              <w:rPr>
                <w:rFonts w:cs="Arial"/>
                <w:szCs w:val="22"/>
              </w:rPr>
            </w:pPr>
            <w:r w:rsidRPr="00BC5484">
              <w:rPr>
                <w:rFonts w:cs="Arial"/>
                <w:szCs w:val="22"/>
              </w:rPr>
              <w:t>H</w:t>
            </w:r>
            <w:r w:rsidRPr="00BC5484">
              <w:rPr>
                <w:rFonts w:cs="Arial"/>
                <w:szCs w:val="22"/>
                <w:vertAlign w:val="subscript"/>
              </w:rPr>
              <w:t>b</w:t>
            </w:r>
            <w:r w:rsidRPr="00BC5484">
              <w:rPr>
                <w:rFonts w:cs="Arial"/>
                <w:szCs w:val="22"/>
              </w:rPr>
              <w:t xml:space="preserve"> = heat of combustion per unit volume of biogas</w:t>
            </w:r>
          </w:p>
        </w:tc>
        <w:tc>
          <w:tcPr>
            <w:tcW w:w="1772" w:type="dxa"/>
            <w:shd w:val="clear" w:color="auto" w:fill="auto"/>
          </w:tcPr>
          <w:p w14:paraId="16AA720E" w14:textId="77777777" w:rsidR="0087073A" w:rsidRPr="00BC5484" w:rsidRDefault="0087073A" w:rsidP="00E76C1C">
            <w:pPr>
              <w:autoSpaceDE w:val="0"/>
              <w:autoSpaceDN w:val="0"/>
              <w:adjustRightInd w:val="0"/>
              <w:rPr>
                <w:rFonts w:cs="Arial"/>
                <w:szCs w:val="22"/>
              </w:rPr>
            </w:pPr>
            <w:r w:rsidRPr="00BC5484">
              <w:rPr>
                <w:rFonts w:cs="Arial"/>
                <w:szCs w:val="22"/>
              </w:rPr>
              <w:t>21.0 MJ/m</w:t>
            </w:r>
            <w:r w:rsidRPr="00BC5484">
              <w:rPr>
                <w:rFonts w:cs="Arial"/>
                <w:szCs w:val="22"/>
                <w:vertAlign w:val="superscript"/>
              </w:rPr>
              <w:t>3</w:t>
            </w:r>
            <w:r w:rsidRPr="00BC5484">
              <w:rPr>
                <w:rStyle w:val="FootnoteReference"/>
                <w:rFonts w:cs="Arial"/>
                <w:szCs w:val="22"/>
              </w:rPr>
              <w:footnoteReference w:id="9"/>
            </w:r>
          </w:p>
        </w:tc>
        <w:tc>
          <w:tcPr>
            <w:tcW w:w="3191" w:type="dxa"/>
            <w:shd w:val="clear" w:color="auto" w:fill="auto"/>
          </w:tcPr>
          <w:p w14:paraId="23E64DDE" w14:textId="77777777" w:rsidR="0087073A" w:rsidRPr="00BC5484" w:rsidRDefault="0087073A" w:rsidP="00E76C1C">
            <w:pPr>
              <w:autoSpaceDE w:val="0"/>
              <w:autoSpaceDN w:val="0"/>
              <w:adjustRightInd w:val="0"/>
              <w:rPr>
                <w:rFonts w:cs="Arial"/>
                <w:szCs w:val="22"/>
              </w:rPr>
            </w:pPr>
            <w:r w:rsidRPr="00BC5484">
              <w:rPr>
                <w:rFonts w:cs="Arial"/>
                <w:szCs w:val="22"/>
              </w:rPr>
              <w:t>Derived from IPCC defaults</w:t>
            </w:r>
          </w:p>
        </w:tc>
      </w:tr>
      <w:tr w:rsidR="0087073A" w:rsidRPr="00BC5484" w14:paraId="43AC6017" w14:textId="77777777" w:rsidTr="00035FE8">
        <w:tc>
          <w:tcPr>
            <w:tcW w:w="4608" w:type="dxa"/>
            <w:shd w:val="clear" w:color="auto" w:fill="auto"/>
          </w:tcPr>
          <w:p w14:paraId="78D857EE" w14:textId="77777777" w:rsidR="0087073A" w:rsidRPr="00BC5484" w:rsidRDefault="0087073A" w:rsidP="00E76C1C">
            <w:pPr>
              <w:autoSpaceDE w:val="0"/>
              <w:autoSpaceDN w:val="0"/>
              <w:adjustRightInd w:val="0"/>
              <w:rPr>
                <w:rFonts w:cs="Arial"/>
                <w:szCs w:val="22"/>
              </w:rPr>
            </w:pPr>
            <w:r w:rsidRPr="00BC5484">
              <w:rPr>
                <w:rFonts w:cs="Arial"/>
                <w:szCs w:val="22"/>
              </w:rPr>
              <w:t>V</w:t>
            </w:r>
            <w:r w:rsidRPr="00BC5484">
              <w:rPr>
                <w:rFonts w:cs="Arial"/>
                <w:szCs w:val="22"/>
                <w:vertAlign w:val="subscript"/>
              </w:rPr>
              <w:t>b</w:t>
            </w:r>
            <w:r w:rsidRPr="00BC5484">
              <w:rPr>
                <w:rFonts w:cs="Arial"/>
                <w:szCs w:val="22"/>
              </w:rPr>
              <w:t xml:space="preserve"> = volume of biogas</w:t>
            </w:r>
          </w:p>
        </w:tc>
        <w:tc>
          <w:tcPr>
            <w:tcW w:w="1772" w:type="dxa"/>
            <w:shd w:val="clear" w:color="auto" w:fill="auto"/>
          </w:tcPr>
          <w:p w14:paraId="1EB23B7A" w14:textId="77777777" w:rsidR="0087073A" w:rsidRPr="00BC5484" w:rsidRDefault="00CC3731" w:rsidP="00E76C1C">
            <w:pPr>
              <w:autoSpaceDE w:val="0"/>
              <w:autoSpaceDN w:val="0"/>
              <w:adjustRightInd w:val="0"/>
              <w:rPr>
                <w:rFonts w:cs="Arial"/>
                <w:szCs w:val="22"/>
              </w:rPr>
            </w:pPr>
            <w:r w:rsidRPr="00BC5484">
              <w:rPr>
                <w:rFonts w:cs="Arial"/>
                <w:szCs w:val="22"/>
              </w:rPr>
              <w:t>3.6</w:t>
            </w:r>
            <w:r w:rsidR="0087073A" w:rsidRPr="00BC5484">
              <w:rPr>
                <w:rFonts w:cs="Arial"/>
                <w:szCs w:val="22"/>
              </w:rPr>
              <w:t xml:space="preserve"> m</w:t>
            </w:r>
            <w:r w:rsidR="0087073A" w:rsidRPr="00BC5484">
              <w:rPr>
                <w:rFonts w:cs="Arial"/>
                <w:szCs w:val="22"/>
                <w:vertAlign w:val="superscript"/>
              </w:rPr>
              <w:t>3</w:t>
            </w:r>
            <w:r w:rsidR="0087073A" w:rsidRPr="00BC5484">
              <w:rPr>
                <w:rFonts w:cs="Arial"/>
                <w:szCs w:val="22"/>
              </w:rPr>
              <w:t>/day</w:t>
            </w:r>
            <w:r w:rsidR="0087073A" w:rsidRPr="00BC5484">
              <w:rPr>
                <w:rStyle w:val="FootnoteReference"/>
                <w:rFonts w:cs="Arial"/>
                <w:szCs w:val="22"/>
              </w:rPr>
              <w:footnoteReference w:id="10"/>
            </w:r>
          </w:p>
        </w:tc>
        <w:tc>
          <w:tcPr>
            <w:tcW w:w="3191" w:type="dxa"/>
            <w:shd w:val="clear" w:color="auto" w:fill="auto"/>
          </w:tcPr>
          <w:p w14:paraId="36A06E18" w14:textId="77777777" w:rsidR="0087073A" w:rsidRPr="00BC5484" w:rsidRDefault="0087073A" w:rsidP="00E76C1C">
            <w:pPr>
              <w:autoSpaceDE w:val="0"/>
              <w:autoSpaceDN w:val="0"/>
              <w:adjustRightInd w:val="0"/>
              <w:rPr>
                <w:rFonts w:cs="Arial"/>
                <w:szCs w:val="22"/>
              </w:rPr>
            </w:pPr>
            <w:r w:rsidRPr="00BC5484">
              <w:rPr>
                <w:rFonts w:cs="Arial"/>
                <w:szCs w:val="22"/>
              </w:rPr>
              <w:t>Data provided by Hivos</w:t>
            </w:r>
          </w:p>
        </w:tc>
      </w:tr>
      <w:tr w:rsidR="0087073A" w:rsidRPr="00BC5484" w14:paraId="128823C0" w14:textId="77777777" w:rsidTr="00035FE8">
        <w:tc>
          <w:tcPr>
            <w:tcW w:w="4608" w:type="dxa"/>
            <w:shd w:val="clear" w:color="auto" w:fill="auto"/>
          </w:tcPr>
          <w:p w14:paraId="46EF363C" w14:textId="77777777" w:rsidR="0087073A" w:rsidRPr="00BC5484" w:rsidRDefault="0087073A" w:rsidP="00E76C1C">
            <w:pPr>
              <w:autoSpaceDE w:val="0"/>
              <w:autoSpaceDN w:val="0"/>
              <w:adjustRightInd w:val="0"/>
              <w:rPr>
                <w:rFonts w:cs="Arial"/>
                <w:szCs w:val="22"/>
              </w:rPr>
            </w:pPr>
            <w:r w:rsidRPr="00BC5484">
              <w:rPr>
                <w:rFonts w:cs="Arial"/>
                <w:b/>
                <w:szCs w:val="22"/>
              </w:rPr>
              <w:t>E</w:t>
            </w:r>
            <w:r w:rsidRPr="00BC5484">
              <w:rPr>
                <w:rFonts w:cs="Arial"/>
                <w:szCs w:val="22"/>
              </w:rPr>
              <w:t xml:space="preserve"> = Energy available from the biogas system</w:t>
            </w:r>
          </w:p>
        </w:tc>
        <w:tc>
          <w:tcPr>
            <w:tcW w:w="1772" w:type="dxa"/>
            <w:shd w:val="clear" w:color="auto" w:fill="auto"/>
          </w:tcPr>
          <w:p w14:paraId="62007A81" w14:textId="77777777" w:rsidR="0087073A" w:rsidRPr="00BC5484" w:rsidRDefault="00CC3731" w:rsidP="00E76C1C">
            <w:pPr>
              <w:autoSpaceDE w:val="0"/>
              <w:autoSpaceDN w:val="0"/>
              <w:adjustRightInd w:val="0"/>
              <w:rPr>
                <w:rFonts w:cs="Arial"/>
                <w:szCs w:val="22"/>
              </w:rPr>
            </w:pPr>
            <w:r w:rsidRPr="00BC5484">
              <w:rPr>
                <w:rFonts w:cs="Arial"/>
                <w:szCs w:val="22"/>
              </w:rPr>
              <w:t>37.8</w:t>
            </w:r>
            <w:r w:rsidR="0087073A" w:rsidRPr="00BC5484">
              <w:rPr>
                <w:rFonts w:cs="Arial"/>
                <w:szCs w:val="22"/>
              </w:rPr>
              <w:t xml:space="preserve"> MJ/day</w:t>
            </w:r>
          </w:p>
        </w:tc>
        <w:tc>
          <w:tcPr>
            <w:tcW w:w="3191" w:type="dxa"/>
            <w:shd w:val="clear" w:color="auto" w:fill="auto"/>
          </w:tcPr>
          <w:p w14:paraId="4768977B" w14:textId="77777777" w:rsidR="0087073A" w:rsidRPr="00BC5484" w:rsidRDefault="0087073A" w:rsidP="00E76C1C">
            <w:pPr>
              <w:autoSpaceDE w:val="0"/>
              <w:autoSpaceDN w:val="0"/>
              <w:adjustRightInd w:val="0"/>
              <w:rPr>
                <w:rFonts w:cs="Arial"/>
                <w:szCs w:val="22"/>
              </w:rPr>
            </w:pPr>
            <w:r w:rsidRPr="00BC5484">
              <w:rPr>
                <w:rFonts w:cs="Arial"/>
                <w:szCs w:val="22"/>
              </w:rPr>
              <w:t>Calculated</w:t>
            </w:r>
          </w:p>
        </w:tc>
      </w:tr>
      <w:tr w:rsidR="0087073A" w:rsidRPr="00BC5484" w14:paraId="5F66BF34" w14:textId="77777777" w:rsidTr="00035FE8">
        <w:tc>
          <w:tcPr>
            <w:tcW w:w="4608" w:type="dxa"/>
            <w:shd w:val="clear" w:color="auto" w:fill="auto"/>
          </w:tcPr>
          <w:p w14:paraId="0BD03CF8" w14:textId="77777777" w:rsidR="0087073A" w:rsidRPr="00BC5484" w:rsidRDefault="0087073A" w:rsidP="00E76C1C">
            <w:pPr>
              <w:autoSpaceDE w:val="0"/>
              <w:autoSpaceDN w:val="0"/>
              <w:adjustRightInd w:val="0"/>
              <w:jc w:val="right"/>
              <w:rPr>
                <w:rFonts w:cs="Arial"/>
                <w:b/>
                <w:szCs w:val="22"/>
              </w:rPr>
            </w:pPr>
            <w:r w:rsidRPr="00BC5484">
              <w:rPr>
                <w:rFonts w:cs="Arial"/>
                <w:b/>
                <w:szCs w:val="22"/>
              </w:rPr>
              <w:t>E</w:t>
            </w:r>
            <w:r w:rsidRPr="00BC5484">
              <w:rPr>
                <w:rFonts w:cs="Arial"/>
                <w:b/>
                <w:szCs w:val="22"/>
                <w:vertAlign w:val="subscript"/>
              </w:rPr>
              <w:t>th</w:t>
            </w:r>
            <w:r w:rsidRPr="00BC5484">
              <w:rPr>
                <w:rFonts w:cs="Arial"/>
                <w:b/>
                <w:szCs w:val="22"/>
              </w:rPr>
              <w:t xml:space="preserve"> =</w:t>
            </w:r>
          </w:p>
        </w:tc>
        <w:tc>
          <w:tcPr>
            <w:tcW w:w="1772" w:type="dxa"/>
            <w:shd w:val="clear" w:color="auto" w:fill="auto"/>
          </w:tcPr>
          <w:p w14:paraId="4EBF9CC2" w14:textId="77777777" w:rsidR="0087073A" w:rsidRPr="00BC5484" w:rsidRDefault="00CC3731" w:rsidP="00E76C1C">
            <w:pPr>
              <w:autoSpaceDE w:val="0"/>
              <w:autoSpaceDN w:val="0"/>
              <w:adjustRightInd w:val="0"/>
              <w:rPr>
                <w:rFonts w:cs="Arial"/>
                <w:szCs w:val="22"/>
              </w:rPr>
            </w:pPr>
            <w:r w:rsidRPr="00BC5484">
              <w:rPr>
                <w:rFonts w:cs="Arial"/>
                <w:szCs w:val="22"/>
              </w:rPr>
              <w:t>10.5</w:t>
            </w:r>
            <w:r w:rsidR="0087073A" w:rsidRPr="00BC5484">
              <w:rPr>
                <w:rFonts w:cs="Arial"/>
                <w:szCs w:val="22"/>
              </w:rPr>
              <w:t xml:space="preserve"> kWh/day</w:t>
            </w:r>
          </w:p>
        </w:tc>
        <w:tc>
          <w:tcPr>
            <w:tcW w:w="3191" w:type="dxa"/>
            <w:shd w:val="clear" w:color="auto" w:fill="auto"/>
          </w:tcPr>
          <w:p w14:paraId="27ED8DD4" w14:textId="77777777" w:rsidR="0087073A" w:rsidRPr="00BC5484" w:rsidRDefault="0087073A" w:rsidP="00E76C1C">
            <w:pPr>
              <w:autoSpaceDE w:val="0"/>
              <w:autoSpaceDN w:val="0"/>
              <w:adjustRightInd w:val="0"/>
              <w:rPr>
                <w:rFonts w:cs="Arial"/>
                <w:szCs w:val="22"/>
              </w:rPr>
            </w:pPr>
            <w:r w:rsidRPr="00BC5484">
              <w:rPr>
                <w:rFonts w:cs="Arial"/>
                <w:szCs w:val="22"/>
              </w:rPr>
              <w:t>1 MJ = 0.2778 kWh</w:t>
            </w:r>
          </w:p>
        </w:tc>
      </w:tr>
      <w:tr w:rsidR="0087073A" w:rsidRPr="00BC5484" w14:paraId="504EDD17" w14:textId="77777777" w:rsidTr="00035FE8">
        <w:tc>
          <w:tcPr>
            <w:tcW w:w="4608" w:type="dxa"/>
            <w:shd w:val="clear" w:color="auto" w:fill="auto"/>
          </w:tcPr>
          <w:p w14:paraId="03C208C8" w14:textId="77777777" w:rsidR="0087073A" w:rsidRPr="00BC5484" w:rsidRDefault="0087073A" w:rsidP="00E76C1C">
            <w:pPr>
              <w:autoSpaceDE w:val="0"/>
              <w:autoSpaceDN w:val="0"/>
              <w:adjustRightInd w:val="0"/>
              <w:jc w:val="right"/>
              <w:rPr>
                <w:rFonts w:cs="Arial"/>
                <w:b/>
                <w:szCs w:val="22"/>
              </w:rPr>
            </w:pPr>
            <w:r w:rsidRPr="00BC5484">
              <w:rPr>
                <w:rFonts w:cs="Arial"/>
                <w:b/>
                <w:szCs w:val="22"/>
              </w:rPr>
              <w:t>Th</w:t>
            </w:r>
            <w:r w:rsidRPr="00BC5484">
              <w:rPr>
                <w:rFonts w:cs="Arial"/>
                <w:b/>
                <w:szCs w:val="22"/>
                <w:vertAlign w:val="subscript"/>
              </w:rPr>
              <w:t>cap</w:t>
            </w:r>
            <w:r w:rsidRPr="00BC5484">
              <w:rPr>
                <w:rFonts w:cs="Arial"/>
                <w:b/>
                <w:szCs w:val="22"/>
              </w:rPr>
              <w:t xml:space="preserve"> =</w:t>
            </w:r>
          </w:p>
        </w:tc>
        <w:tc>
          <w:tcPr>
            <w:tcW w:w="1772" w:type="dxa"/>
            <w:shd w:val="clear" w:color="auto" w:fill="auto"/>
          </w:tcPr>
          <w:p w14:paraId="45D7A0CB" w14:textId="77777777" w:rsidR="0087073A" w:rsidRPr="00BC5484" w:rsidRDefault="00CC3731" w:rsidP="00E76C1C">
            <w:pPr>
              <w:autoSpaceDE w:val="0"/>
              <w:autoSpaceDN w:val="0"/>
              <w:adjustRightInd w:val="0"/>
              <w:rPr>
                <w:rFonts w:cs="Arial"/>
                <w:szCs w:val="22"/>
              </w:rPr>
            </w:pPr>
            <w:r w:rsidRPr="00BC5484">
              <w:rPr>
                <w:rFonts w:cs="Arial"/>
                <w:szCs w:val="22"/>
              </w:rPr>
              <w:t>3.83</w:t>
            </w:r>
            <w:r w:rsidR="0087073A" w:rsidRPr="00BC5484">
              <w:rPr>
                <w:rFonts w:cs="Arial"/>
                <w:szCs w:val="22"/>
              </w:rPr>
              <w:t xml:space="preserve"> kW</w:t>
            </w:r>
            <w:r w:rsidR="0087073A" w:rsidRPr="00BC5484">
              <w:rPr>
                <w:rFonts w:cs="Arial"/>
                <w:szCs w:val="22"/>
                <w:vertAlign w:val="subscript"/>
              </w:rPr>
              <w:t>th</w:t>
            </w:r>
          </w:p>
        </w:tc>
        <w:tc>
          <w:tcPr>
            <w:tcW w:w="3191" w:type="dxa"/>
            <w:shd w:val="clear" w:color="auto" w:fill="auto"/>
          </w:tcPr>
          <w:p w14:paraId="7C40782A" w14:textId="77777777" w:rsidR="0087073A" w:rsidRPr="00BC5484" w:rsidRDefault="0087073A" w:rsidP="00035FE8">
            <w:pPr>
              <w:autoSpaceDE w:val="0"/>
              <w:autoSpaceDN w:val="0"/>
              <w:adjustRightInd w:val="0"/>
              <w:rPr>
                <w:rFonts w:cs="Arial"/>
                <w:szCs w:val="22"/>
              </w:rPr>
            </w:pPr>
            <w:r w:rsidRPr="00BC5484">
              <w:rPr>
                <w:rFonts w:cs="Arial"/>
                <w:szCs w:val="22"/>
              </w:rPr>
              <w:t>Given a 2.</w:t>
            </w:r>
            <w:r w:rsidR="00035FE8" w:rsidRPr="00BC5484">
              <w:rPr>
                <w:rFonts w:cs="Arial"/>
                <w:szCs w:val="22"/>
              </w:rPr>
              <w:t>74</w:t>
            </w:r>
            <w:r w:rsidRPr="00BC5484">
              <w:rPr>
                <w:rFonts w:cs="Arial"/>
                <w:szCs w:val="22"/>
              </w:rPr>
              <w:t xml:space="preserve"> hour/day usage</w:t>
            </w:r>
          </w:p>
        </w:tc>
      </w:tr>
    </w:tbl>
    <w:p w14:paraId="7C84A2AE" w14:textId="77777777" w:rsidR="003476B9" w:rsidRPr="00BC5484" w:rsidRDefault="003476B9" w:rsidP="00E238D3">
      <w:pPr>
        <w:rPr>
          <w:rFonts w:cs="Arial"/>
          <w:szCs w:val="22"/>
          <w:lang w:eastAsia="en-US"/>
        </w:rPr>
      </w:pPr>
    </w:p>
    <w:p w14:paraId="0761D990" w14:textId="77777777" w:rsidR="00532A41" w:rsidRPr="00BC5484" w:rsidRDefault="00532A41" w:rsidP="00E238D3">
      <w:pPr>
        <w:rPr>
          <w:rFonts w:cs="Arial"/>
          <w:szCs w:val="22"/>
          <w:lang w:eastAsia="en-US"/>
        </w:rPr>
      </w:pPr>
      <w:r w:rsidRPr="00BC5484">
        <w:rPr>
          <w:rFonts w:cs="Arial"/>
          <w:szCs w:val="22"/>
          <w:lang w:eastAsia="en-US"/>
        </w:rPr>
        <w:t>The above calculation also proves that VPA-2 can be deemed automatically additional, as per paragraph 2 of the Guidelines on the Demonstration of Additionality of Small-Scale Project Activities’ (EB68 Annex 27, version 09.0) referred to in Section E.5.1 of the PoA-DD.</w:t>
      </w:r>
    </w:p>
    <w:p w14:paraId="4FE40F9A" w14:textId="77777777" w:rsidR="00532A41" w:rsidRPr="00BC5484" w:rsidRDefault="00532A41" w:rsidP="00E238D3">
      <w:pPr>
        <w:rPr>
          <w:rFonts w:cs="Arial"/>
          <w:szCs w:val="22"/>
          <w:lang w:eastAsia="en-US"/>
        </w:rPr>
      </w:pPr>
    </w:p>
    <w:p w14:paraId="7B3759D0" w14:textId="77777777" w:rsidR="00532A41" w:rsidRPr="00BC5484" w:rsidRDefault="00532A41" w:rsidP="00532A41">
      <w:pPr>
        <w:rPr>
          <w:rFonts w:cs="Arial"/>
          <w:szCs w:val="22"/>
          <w:lang w:eastAsia="en-US"/>
        </w:rPr>
      </w:pPr>
      <w:r w:rsidRPr="00BC5484">
        <w:rPr>
          <w:rFonts w:cs="Arial"/>
          <w:szCs w:val="22"/>
          <w:lang w:eastAsia="en-US"/>
        </w:rPr>
        <w:t>As defined in paragraph 2 of the referred guidance document, the documentation of barriers, as per paragraph 1 of the guidance, is not required for a positive list of technologies and project activity types that are defined as automatically additional for project sizes up to and including the small-scale CDM thresholds. Paragraph 2 c is applicable to this VPA-2. It states the condition:</w:t>
      </w:r>
    </w:p>
    <w:p w14:paraId="157D7CB9" w14:textId="77777777" w:rsidR="00532A41" w:rsidRPr="00BC5484" w:rsidRDefault="00532A41" w:rsidP="00532A41">
      <w:pPr>
        <w:rPr>
          <w:rFonts w:cs="Arial"/>
          <w:szCs w:val="22"/>
          <w:lang w:eastAsia="en-US"/>
        </w:rPr>
      </w:pPr>
    </w:p>
    <w:p w14:paraId="0A2677F0" w14:textId="77777777" w:rsidR="00532A41" w:rsidRPr="00BC5484" w:rsidRDefault="00532A41" w:rsidP="00532A41">
      <w:pPr>
        <w:rPr>
          <w:rFonts w:cs="Arial"/>
          <w:szCs w:val="22"/>
          <w:lang w:eastAsia="en-US"/>
        </w:rPr>
      </w:pPr>
      <w:r w:rsidRPr="00BC5484">
        <w:rPr>
          <w:rFonts w:cs="Arial"/>
          <w:szCs w:val="22"/>
          <w:lang w:eastAsia="en-US"/>
        </w:rPr>
        <w:t>“Project activities solely composed of isolated units where the users of the technology/measure are</w:t>
      </w:r>
    </w:p>
    <w:p w14:paraId="00D3E48B" w14:textId="77777777" w:rsidR="00532A41" w:rsidRPr="00BC5484" w:rsidRDefault="00532A41" w:rsidP="00532A41">
      <w:pPr>
        <w:rPr>
          <w:rFonts w:cs="Arial"/>
          <w:szCs w:val="22"/>
          <w:lang w:eastAsia="en-US"/>
        </w:rPr>
      </w:pPr>
      <w:r w:rsidRPr="00BC5484">
        <w:rPr>
          <w:rFonts w:cs="Arial"/>
          <w:szCs w:val="22"/>
          <w:lang w:eastAsia="en-US"/>
        </w:rPr>
        <w:t>households or communities or Small and Medium Enterprises (SMEs) and where the size of each unit is no larger than 5% of the small-scale CDM thresholds. This size limitation translates into units under 750 kW installed capacity or under 3000 MWh of energy savings per year or 3000 tonnes of emission reductions per year.”</w:t>
      </w:r>
    </w:p>
    <w:p w14:paraId="5BF35E5E" w14:textId="77777777" w:rsidR="00532A41" w:rsidRPr="00BC5484" w:rsidRDefault="00532A41" w:rsidP="00532A41">
      <w:pPr>
        <w:rPr>
          <w:rFonts w:cs="Arial"/>
          <w:szCs w:val="22"/>
          <w:lang w:eastAsia="en-US"/>
        </w:rPr>
      </w:pPr>
    </w:p>
    <w:p w14:paraId="22782CFE" w14:textId="77777777" w:rsidR="00532A41" w:rsidRPr="00BC5484" w:rsidRDefault="00532A41" w:rsidP="00532A41">
      <w:pPr>
        <w:rPr>
          <w:rFonts w:cs="Arial"/>
          <w:szCs w:val="22"/>
          <w:lang w:eastAsia="en-US"/>
        </w:rPr>
      </w:pPr>
      <w:r w:rsidRPr="00BC5484">
        <w:rPr>
          <w:rFonts w:cs="Arial"/>
          <w:szCs w:val="22"/>
          <w:lang w:eastAsia="en-US"/>
        </w:rPr>
        <w:t>This VPA successfully demonstrates compliance with the indicated size limit and is thereby defined as additional.</w:t>
      </w:r>
    </w:p>
    <w:p w14:paraId="7762E057" w14:textId="77777777" w:rsidR="00532A41" w:rsidRPr="00BC5484" w:rsidRDefault="00532A41" w:rsidP="00E238D3">
      <w:pPr>
        <w:rPr>
          <w:rFonts w:cs="Arial"/>
          <w:szCs w:val="22"/>
          <w:lang w:eastAsia="en-US"/>
        </w:rPr>
      </w:pPr>
    </w:p>
    <w:p w14:paraId="2745622B" w14:textId="77777777" w:rsidR="000978C2" w:rsidRPr="00BC5484" w:rsidRDefault="000978C2" w:rsidP="00B36E81">
      <w:pPr>
        <w:pStyle w:val="SDMPDDPoASubSection1"/>
        <w:numPr>
          <w:ilvl w:val="1"/>
          <w:numId w:val="31"/>
        </w:numPr>
        <w:rPr>
          <w:szCs w:val="22"/>
        </w:rPr>
      </w:pPr>
      <w:r w:rsidRPr="00BC5484">
        <w:rPr>
          <w:szCs w:val="22"/>
        </w:rPr>
        <w:lastRenderedPageBreak/>
        <w:t>Sources and GHGs</w:t>
      </w:r>
      <w:r w:rsidR="008676D1" w:rsidRPr="00BC5484">
        <w:rPr>
          <w:szCs w:val="22"/>
        </w:rPr>
        <w:br/>
      </w:r>
    </w:p>
    <w:p w14:paraId="2BD3C924" w14:textId="77777777" w:rsidR="008676D1" w:rsidRPr="00BC5484" w:rsidRDefault="008676D1" w:rsidP="008676D1">
      <w:pPr>
        <w:rPr>
          <w:rFonts w:cs="Arial"/>
          <w:szCs w:val="22"/>
        </w:rPr>
      </w:pPr>
      <w:r w:rsidRPr="00BC5484">
        <w:rPr>
          <w:rFonts w:cs="Arial"/>
          <w:szCs w:val="22"/>
        </w:rPr>
        <w:t>In the baseline scenario CO</w:t>
      </w:r>
      <w:r w:rsidRPr="00BC5484">
        <w:rPr>
          <w:rFonts w:cs="Arial"/>
          <w:szCs w:val="22"/>
          <w:vertAlign w:val="subscript"/>
        </w:rPr>
        <w:t xml:space="preserve">2 </w:t>
      </w:r>
      <w:r w:rsidRPr="00BC5484">
        <w:rPr>
          <w:rFonts w:cs="Arial"/>
          <w:szCs w:val="22"/>
        </w:rPr>
        <w:t>and CH</w:t>
      </w:r>
      <w:r w:rsidRPr="00BC5484">
        <w:rPr>
          <w:rFonts w:cs="Arial"/>
          <w:szCs w:val="22"/>
          <w:vertAlign w:val="subscript"/>
        </w:rPr>
        <w:t>4</w:t>
      </w:r>
      <w:r w:rsidRPr="00BC5484">
        <w:rPr>
          <w:rFonts w:cs="Arial"/>
          <w:szCs w:val="22"/>
        </w:rPr>
        <w:t xml:space="preserve"> are released into the atmosphere. The burning of biomass and fossil fuels for cooking purposes is responsible for CO</w:t>
      </w:r>
      <w:r w:rsidRPr="00BC5484">
        <w:rPr>
          <w:rFonts w:cs="Arial"/>
          <w:szCs w:val="22"/>
          <w:vertAlign w:val="subscript"/>
        </w:rPr>
        <w:t>2</w:t>
      </w:r>
      <w:r w:rsidRPr="00BC5484">
        <w:rPr>
          <w:rFonts w:cs="Arial"/>
          <w:szCs w:val="22"/>
        </w:rPr>
        <w:t xml:space="preserve"> emissions, while baseline manure handling practices cause CH</w:t>
      </w:r>
      <w:r w:rsidRPr="00BC5484">
        <w:rPr>
          <w:rFonts w:cs="Arial"/>
          <w:szCs w:val="22"/>
          <w:vertAlign w:val="subscript"/>
        </w:rPr>
        <w:t>4</w:t>
      </w:r>
      <w:r w:rsidRPr="00BC5484">
        <w:rPr>
          <w:rFonts w:cs="Arial"/>
          <w:szCs w:val="22"/>
        </w:rPr>
        <w:t xml:space="preserve"> emissions from anaerobic decomposition. In the project scenario, CH</w:t>
      </w:r>
      <w:r w:rsidRPr="00BC5484">
        <w:rPr>
          <w:rFonts w:cs="Arial"/>
          <w:szCs w:val="22"/>
          <w:vertAlign w:val="subscript"/>
        </w:rPr>
        <w:t>4</w:t>
      </w:r>
      <w:r w:rsidRPr="00BC5484">
        <w:rPr>
          <w:rFonts w:cs="Arial"/>
          <w:szCs w:val="22"/>
        </w:rPr>
        <w:t xml:space="preserve"> from the physical leakage of the biodigesters and the CO</w:t>
      </w:r>
      <w:r w:rsidRPr="00BC5484">
        <w:rPr>
          <w:rFonts w:cs="Arial"/>
          <w:szCs w:val="22"/>
          <w:vertAlign w:val="subscript"/>
        </w:rPr>
        <w:t>2</w:t>
      </w:r>
      <w:r w:rsidRPr="00BC5484">
        <w:rPr>
          <w:rFonts w:cs="Arial"/>
          <w:szCs w:val="22"/>
        </w:rPr>
        <w:t xml:space="preserve"> emissions from the continued use of fuels in the project activity need to be accounted for. Emission sources and GHGs within the boundary of the VPA are outlined below:</w:t>
      </w:r>
    </w:p>
    <w:p w14:paraId="76D8226C" w14:textId="77777777" w:rsidR="008676D1" w:rsidRPr="00BC5484" w:rsidRDefault="008676D1" w:rsidP="008676D1">
      <w:pPr>
        <w:rPr>
          <w:rFonts w:cs="Arial"/>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E0" w:firstRow="1" w:lastRow="1" w:firstColumn="1" w:lastColumn="0" w:noHBand="0" w:noVBand="0"/>
      </w:tblPr>
      <w:tblGrid>
        <w:gridCol w:w="799"/>
        <w:gridCol w:w="1306"/>
        <w:gridCol w:w="878"/>
        <w:gridCol w:w="1396"/>
        <w:gridCol w:w="5250"/>
      </w:tblGrid>
      <w:tr w:rsidR="008676D1" w:rsidRPr="00BC5484" w14:paraId="22EAE697" w14:textId="77777777" w:rsidTr="00E76C1C">
        <w:trPr>
          <w:trHeight w:val="448"/>
          <w:jc w:val="center"/>
        </w:trPr>
        <w:tc>
          <w:tcPr>
            <w:tcW w:w="1093" w:type="pct"/>
            <w:gridSpan w:val="2"/>
            <w:shd w:val="clear" w:color="auto" w:fill="D9D9D9"/>
            <w:vAlign w:val="center"/>
          </w:tcPr>
          <w:p w14:paraId="5CAD79DA" w14:textId="77777777" w:rsidR="008676D1" w:rsidRPr="00BC5484" w:rsidRDefault="008676D1" w:rsidP="00E76C1C">
            <w:pPr>
              <w:keepNext/>
              <w:spacing w:before="40" w:after="40"/>
              <w:jc w:val="center"/>
              <w:rPr>
                <w:rFonts w:cs="Arial"/>
                <w:b/>
                <w:szCs w:val="22"/>
              </w:rPr>
            </w:pPr>
            <w:r w:rsidRPr="00BC5484">
              <w:rPr>
                <w:rFonts w:cs="Arial"/>
                <w:b/>
                <w:szCs w:val="22"/>
              </w:rPr>
              <w:t>Source</w:t>
            </w:r>
          </w:p>
        </w:tc>
        <w:tc>
          <w:tcPr>
            <w:tcW w:w="456" w:type="pct"/>
            <w:shd w:val="clear" w:color="auto" w:fill="D9D9D9"/>
            <w:vAlign w:val="center"/>
          </w:tcPr>
          <w:p w14:paraId="06287A57" w14:textId="77777777" w:rsidR="008676D1" w:rsidRPr="00BC5484" w:rsidRDefault="008676D1" w:rsidP="00E76C1C">
            <w:pPr>
              <w:keepNext/>
              <w:spacing w:before="40" w:after="40"/>
              <w:jc w:val="center"/>
              <w:rPr>
                <w:rFonts w:cs="Arial"/>
                <w:b/>
                <w:szCs w:val="22"/>
              </w:rPr>
            </w:pPr>
            <w:r w:rsidRPr="00BC5484">
              <w:rPr>
                <w:rFonts w:cs="Arial"/>
                <w:b/>
                <w:szCs w:val="22"/>
              </w:rPr>
              <w:t>GHGs</w:t>
            </w:r>
          </w:p>
        </w:tc>
        <w:tc>
          <w:tcPr>
            <w:tcW w:w="725" w:type="pct"/>
            <w:shd w:val="clear" w:color="auto" w:fill="D9D9D9"/>
            <w:vAlign w:val="center"/>
          </w:tcPr>
          <w:p w14:paraId="59E9FC6C" w14:textId="77777777" w:rsidR="008676D1" w:rsidRPr="00BC5484" w:rsidRDefault="008676D1" w:rsidP="00E76C1C">
            <w:pPr>
              <w:keepNext/>
              <w:spacing w:before="40" w:after="40"/>
              <w:jc w:val="center"/>
              <w:rPr>
                <w:rFonts w:cs="Arial"/>
                <w:b/>
                <w:szCs w:val="22"/>
              </w:rPr>
            </w:pPr>
            <w:r w:rsidRPr="00BC5484">
              <w:rPr>
                <w:rFonts w:cs="Arial"/>
                <w:b/>
                <w:szCs w:val="22"/>
              </w:rPr>
              <w:t>Included?</w:t>
            </w:r>
          </w:p>
        </w:tc>
        <w:tc>
          <w:tcPr>
            <w:tcW w:w="2726" w:type="pct"/>
            <w:shd w:val="clear" w:color="auto" w:fill="D9D9D9"/>
            <w:vAlign w:val="center"/>
          </w:tcPr>
          <w:p w14:paraId="0085AA82" w14:textId="77777777" w:rsidR="008676D1" w:rsidRPr="00BC5484" w:rsidRDefault="008676D1" w:rsidP="00E76C1C">
            <w:pPr>
              <w:keepNext/>
              <w:spacing w:before="40" w:after="40"/>
              <w:jc w:val="center"/>
              <w:rPr>
                <w:rFonts w:cs="Arial"/>
                <w:b/>
                <w:szCs w:val="22"/>
              </w:rPr>
            </w:pPr>
            <w:r w:rsidRPr="00BC5484">
              <w:rPr>
                <w:rFonts w:cs="Arial"/>
                <w:b/>
                <w:szCs w:val="22"/>
              </w:rPr>
              <w:t>Justification/Explanation</w:t>
            </w:r>
          </w:p>
        </w:tc>
      </w:tr>
      <w:tr w:rsidR="008676D1" w:rsidRPr="00BC5484" w14:paraId="0D6C0EA2" w14:textId="77777777" w:rsidTr="00E76C1C">
        <w:trPr>
          <w:trHeight w:val="1115"/>
          <w:jc w:val="center"/>
        </w:trPr>
        <w:tc>
          <w:tcPr>
            <w:tcW w:w="415" w:type="pct"/>
            <w:vMerge w:val="restart"/>
            <w:shd w:val="clear" w:color="auto" w:fill="D9D9D9"/>
            <w:textDirection w:val="btLr"/>
          </w:tcPr>
          <w:p w14:paraId="289CEC86" w14:textId="77777777" w:rsidR="008676D1" w:rsidRPr="00BC5484" w:rsidRDefault="008676D1" w:rsidP="00E76C1C">
            <w:pPr>
              <w:keepNext/>
              <w:spacing w:before="20" w:after="20"/>
              <w:jc w:val="center"/>
              <w:rPr>
                <w:rFonts w:cs="Arial"/>
                <w:b/>
                <w:szCs w:val="22"/>
              </w:rPr>
            </w:pPr>
            <w:r w:rsidRPr="00BC5484">
              <w:rPr>
                <w:rFonts w:cs="Arial"/>
                <w:b/>
                <w:szCs w:val="22"/>
              </w:rPr>
              <w:t>Baseline scenario</w:t>
            </w:r>
          </w:p>
        </w:tc>
        <w:tc>
          <w:tcPr>
            <w:tcW w:w="678" w:type="pct"/>
            <w:shd w:val="clear" w:color="auto" w:fill="auto"/>
          </w:tcPr>
          <w:p w14:paraId="272AA277" w14:textId="77777777" w:rsidR="008676D1" w:rsidRPr="00BC5484" w:rsidRDefault="008676D1" w:rsidP="00E76C1C">
            <w:pPr>
              <w:keepNext/>
              <w:rPr>
                <w:rFonts w:cs="Arial"/>
                <w:szCs w:val="22"/>
              </w:rPr>
            </w:pPr>
            <w:r w:rsidRPr="00BC5484">
              <w:rPr>
                <w:rFonts w:cs="Arial"/>
                <w:szCs w:val="22"/>
              </w:rPr>
              <w:t>Heat delivery</w:t>
            </w:r>
          </w:p>
        </w:tc>
        <w:tc>
          <w:tcPr>
            <w:tcW w:w="456" w:type="pct"/>
            <w:shd w:val="clear" w:color="auto" w:fill="auto"/>
          </w:tcPr>
          <w:p w14:paraId="29A77FE4" w14:textId="77777777" w:rsidR="008676D1" w:rsidRPr="00BC5484" w:rsidRDefault="008676D1" w:rsidP="00E76C1C">
            <w:pPr>
              <w:keepNext/>
              <w:rPr>
                <w:rFonts w:cs="Arial"/>
                <w:szCs w:val="22"/>
              </w:rPr>
            </w:pPr>
            <w:r w:rsidRPr="00BC5484">
              <w:rPr>
                <w:rFonts w:cs="Arial"/>
                <w:szCs w:val="22"/>
              </w:rPr>
              <w:t>CO</w:t>
            </w:r>
            <w:r w:rsidRPr="00BC5484">
              <w:rPr>
                <w:rFonts w:cs="Arial"/>
                <w:szCs w:val="22"/>
                <w:vertAlign w:val="subscript"/>
              </w:rPr>
              <w:t>2</w:t>
            </w:r>
          </w:p>
        </w:tc>
        <w:tc>
          <w:tcPr>
            <w:tcW w:w="725" w:type="pct"/>
            <w:shd w:val="clear" w:color="auto" w:fill="auto"/>
          </w:tcPr>
          <w:p w14:paraId="19E2290E" w14:textId="77777777" w:rsidR="008676D1" w:rsidRPr="00BC5484" w:rsidRDefault="008676D1" w:rsidP="00E76C1C">
            <w:pPr>
              <w:keepNext/>
              <w:rPr>
                <w:rFonts w:cs="Arial"/>
                <w:szCs w:val="22"/>
              </w:rPr>
            </w:pPr>
            <w:r w:rsidRPr="00BC5484">
              <w:rPr>
                <w:rFonts w:cs="Arial"/>
                <w:szCs w:val="22"/>
              </w:rPr>
              <w:t>Yes</w:t>
            </w:r>
          </w:p>
        </w:tc>
        <w:tc>
          <w:tcPr>
            <w:tcW w:w="2726" w:type="pct"/>
            <w:shd w:val="clear" w:color="auto" w:fill="auto"/>
          </w:tcPr>
          <w:p w14:paraId="144DCA67" w14:textId="77777777" w:rsidR="008676D1" w:rsidRPr="00BC5484" w:rsidRDefault="008676D1" w:rsidP="00E76C1C">
            <w:pPr>
              <w:tabs>
                <w:tab w:val="num" w:pos="360"/>
              </w:tabs>
              <w:autoSpaceDE w:val="0"/>
              <w:autoSpaceDN w:val="0"/>
              <w:adjustRightInd w:val="0"/>
              <w:ind w:left="360" w:hanging="360"/>
              <w:rPr>
                <w:rFonts w:cs="Arial"/>
                <w:szCs w:val="22"/>
              </w:rPr>
            </w:pPr>
            <w:r w:rsidRPr="00BC5484">
              <w:rPr>
                <w:rFonts w:cs="Arial"/>
                <w:szCs w:val="22"/>
              </w:rPr>
              <w:t>CO</w:t>
            </w:r>
            <w:r w:rsidRPr="00BC5484">
              <w:rPr>
                <w:rFonts w:cs="Arial"/>
                <w:szCs w:val="22"/>
                <w:vertAlign w:val="subscript"/>
              </w:rPr>
              <w:t>2</w:t>
            </w:r>
            <w:r w:rsidRPr="00BC5484">
              <w:rPr>
                <w:rFonts w:cs="Arial"/>
                <w:szCs w:val="22"/>
              </w:rPr>
              <w:t xml:space="preserve"> emissions from</w:t>
            </w:r>
          </w:p>
          <w:p w14:paraId="075A981E" w14:textId="77777777" w:rsidR="008676D1" w:rsidRPr="00BC5484" w:rsidRDefault="008676D1" w:rsidP="00B36E81">
            <w:pPr>
              <w:numPr>
                <w:ilvl w:val="0"/>
                <w:numId w:val="38"/>
              </w:numPr>
              <w:autoSpaceDE w:val="0"/>
              <w:autoSpaceDN w:val="0"/>
              <w:adjustRightInd w:val="0"/>
              <w:jc w:val="left"/>
              <w:rPr>
                <w:rFonts w:cs="Arial"/>
                <w:szCs w:val="22"/>
              </w:rPr>
            </w:pPr>
            <w:r w:rsidRPr="00BC5484">
              <w:rPr>
                <w:rFonts w:cs="Arial"/>
                <w:szCs w:val="22"/>
              </w:rPr>
              <w:t xml:space="preserve">fossil fuel cook stoves </w:t>
            </w:r>
          </w:p>
          <w:p w14:paraId="398A65B1" w14:textId="77777777" w:rsidR="008676D1" w:rsidRPr="00BC5484" w:rsidRDefault="008676D1" w:rsidP="00B36E81">
            <w:pPr>
              <w:numPr>
                <w:ilvl w:val="0"/>
                <w:numId w:val="38"/>
              </w:numPr>
              <w:autoSpaceDE w:val="0"/>
              <w:autoSpaceDN w:val="0"/>
              <w:adjustRightInd w:val="0"/>
              <w:jc w:val="left"/>
              <w:rPr>
                <w:rFonts w:cs="Arial"/>
                <w:szCs w:val="22"/>
              </w:rPr>
            </w:pPr>
            <w:r w:rsidRPr="00BC5484">
              <w:rPr>
                <w:rFonts w:cs="Arial"/>
                <w:szCs w:val="22"/>
              </w:rPr>
              <w:t>cook stoves using non-renewable biomass</w:t>
            </w:r>
          </w:p>
        </w:tc>
      </w:tr>
      <w:tr w:rsidR="008676D1" w:rsidRPr="00BC5484" w14:paraId="219A8E02" w14:textId="77777777" w:rsidTr="00E76C1C">
        <w:trPr>
          <w:jc w:val="center"/>
        </w:trPr>
        <w:tc>
          <w:tcPr>
            <w:tcW w:w="415" w:type="pct"/>
            <w:vMerge/>
            <w:shd w:val="clear" w:color="auto" w:fill="D9D9D9"/>
            <w:textDirection w:val="btLr"/>
          </w:tcPr>
          <w:p w14:paraId="057A180C" w14:textId="77777777" w:rsidR="008676D1" w:rsidRPr="00BC5484" w:rsidRDefault="008676D1" w:rsidP="00E76C1C">
            <w:pPr>
              <w:keepNext/>
              <w:spacing w:before="20" w:after="20"/>
              <w:jc w:val="center"/>
              <w:rPr>
                <w:rFonts w:cs="Arial"/>
                <w:b/>
                <w:szCs w:val="22"/>
              </w:rPr>
            </w:pPr>
          </w:p>
        </w:tc>
        <w:tc>
          <w:tcPr>
            <w:tcW w:w="678" w:type="pct"/>
            <w:vMerge w:val="restart"/>
            <w:shd w:val="clear" w:color="auto" w:fill="auto"/>
          </w:tcPr>
          <w:p w14:paraId="37F94ADE" w14:textId="77777777" w:rsidR="008676D1" w:rsidRPr="00BC5484" w:rsidRDefault="008676D1" w:rsidP="00E76C1C">
            <w:pPr>
              <w:keepNext/>
              <w:rPr>
                <w:rFonts w:cs="Arial"/>
                <w:szCs w:val="22"/>
              </w:rPr>
            </w:pPr>
            <w:r w:rsidRPr="00BC5484">
              <w:rPr>
                <w:rFonts w:cs="Arial"/>
                <w:szCs w:val="22"/>
              </w:rPr>
              <w:t>Treatment of manure</w:t>
            </w:r>
          </w:p>
        </w:tc>
        <w:tc>
          <w:tcPr>
            <w:tcW w:w="456" w:type="pct"/>
            <w:shd w:val="clear" w:color="auto" w:fill="auto"/>
          </w:tcPr>
          <w:p w14:paraId="71B9FD90" w14:textId="77777777" w:rsidR="008676D1" w:rsidRPr="00BC5484" w:rsidRDefault="008676D1" w:rsidP="00E76C1C">
            <w:pPr>
              <w:keepNext/>
              <w:rPr>
                <w:rFonts w:cs="Arial"/>
                <w:szCs w:val="22"/>
              </w:rPr>
            </w:pPr>
            <w:r w:rsidRPr="00BC5484">
              <w:rPr>
                <w:rFonts w:cs="Arial"/>
                <w:szCs w:val="22"/>
              </w:rPr>
              <w:t>CH</w:t>
            </w:r>
            <w:r w:rsidRPr="00BC5484">
              <w:rPr>
                <w:rFonts w:cs="Arial"/>
                <w:szCs w:val="22"/>
                <w:vertAlign w:val="subscript"/>
              </w:rPr>
              <w:t>4</w:t>
            </w:r>
          </w:p>
        </w:tc>
        <w:tc>
          <w:tcPr>
            <w:tcW w:w="725" w:type="pct"/>
            <w:shd w:val="clear" w:color="auto" w:fill="auto"/>
          </w:tcPr>
          <w:p w14:paraId="07417221" w14:textId="77777777" w:rsidR="008676D1" w:rsidRPr="00BC5484" w:rsidRDefault="008676D1" w:rsidP="00E76C1C">
            <w:pPr>
              <w:keepNext/>
              <w:rPr>
                <w:rFonts w:cs="Arial"/>
                <w:szCs w:val="22"/>
              </w:rPr>
            </w:pPr>
            <w:r w:rsidRPr="00BC5484">
              <w:rPr>
                <w:rFonts w:cs="Arial"/>
                <w:szCs w:val="22"/>
              </w:rPr>
              <w:t>Yes</w:t>
            </w:r>
          </w:p>
        </w:tc>
        <w:tc>
          <w:tcPr>
            <w:tcW w:w="2726" w:type="pct"/>
            <w:shd w:val="clear" w:color="auto" w:fill="auto"/>
          </w:tcPr>
          <w:p w14:paraId="74C4165B" w14:textId="77777777" w:rsidR="008676D1" w:rsidRPr="00BC5484" w:rsidRDefault="008676D1" w:rsidP="00E76C1C">
            <w:pPr>
              <w:rPr>
                <w:rFonts w:cs="Arial"/>
                <w:szCs w:val="22"/>
              </w:rPr>
            </w:pPr>
            <w:r w:rsidRPr="00BC5484">
              <w:rPr>
                <w:rFonts w:cs="Arial"/>
                <w:szCs w:val="22"/>
                <w:lang w:eastAsia="nl-NL"/>
              </w:rPr>
              <w:t>CH</w:t>
            </w:r>
            <w:r w:rsidRPr="00BC5484">
              <w:rPr>
                <w:rFonts w:cs="Arial"/>
                <w:szCs w:val="22"/>
                <w:vertAlign w:val="subscript"/>
                <w:lang w:eastAsia="nl-NL"/>
              </w:rPr>
              <w:t>4</w:t>
            </w:r>
            <w:r w:rsidRPr="00BC5484">
              <w:rPr>
                <w:rFonts w:cs="Arial"/>
                <w:szCs w:val="22"/>
              </w:rPr>
              <w:t xml:space="preserve"> emissions from the baseline treatment methods of manure</w:t>
            </w:r>
          </w:p>
        </w:tc>
      </w:tr>
      <w:tr w:rsidR="008676D1" w:rsidRPr="00BC5484" w14:paraId="43B9D5E8" w14:textId="77777777" w:rsidTr="00E76C1C">
        <w:trPr>
          <w:trHeight w:val="566"/>
          <w:jc w:val="center"/>
        </w:trPr>
        <w:tc>
          <w:tcPr>
            <w:tcW w:w="415" w:type="pct"/>
            <w:vMerge/>
            <w:shd w:val="clear" w:color="auto" w:fill="D9D9D9"/>
            <w:textDirection w:val="btLr"/>
          </w:tcPr>
          <w:p w14:paraId="41469A66" w14:textId="77777777" w:rsidR="008676D1" w:rsidRPr="00BC5484" w:rsidRDefault="008676D1" w:rsidP="00E76C1C">
            <w:pPr>
              <w:keepNext/>
              <w:spacing w:before="20" w:after="20"/>
              <w:jc w:val="center"/>
              <w:rPr>
                <w:rFonts w:cs="Arial"/>
                <w:b/>
                <w:szCs w:val="22"/>
              </w:rPr>
            </w:pPr>
          </w:p>
        </w:tc>
        <w:tc>
          <w:tcPr>
            <w:tcW w:w="678" w:type="pct"/>
            <w:vMerge/>
            <w:shd w:val="clear" w:color="auto" w:fill="auto"/>
          </w:tcPr>
          <w:p w14:paraId="4C9E1352" w14:textId="77777777" w:rsidR="008676D1" w:rsidRPr="00BC5484" w:rsidRDefault="008676D1" w:rsidP="00E76C1C">
            <w:pPr>
              <w:keepNext/>
              <w:rPr>
                <w:rFonts w:cs="Arial"/>
                <w:szCs w:val="22"/>
              </w:rPr>
            </w:pPr>
          </w:p>
        </w:tc>
        <w:tc>
          <w:tcPr>
            <w:tcW w:w="456" w:type="pct"/>
            <w:shd w:val="clear" w:color="auto" w:fill="auto"/>
          </w:tcPr>
          <w:p w14:paraId="67580994" w14:textId="77777777" w:rsidR="008676D1" w:rsidRPr="00BC5484" w:rsidRDefault="008676D1" w:rsidP="00E76C1C">
            <w:pPr>
              <w:keepNext/>
              <w:rPr>
                <w:rFonts w:cs="Arial"/>
                <w:szCs w:val="22"/>
              </w:rPr>
            </w:pPr>
            <w:r w:rsidRPr="00BC5484">
              <w:rPr>
                <w:rFonts w:cs="Arial"/>
                <w:szCs w:val="22"/>
              </w:rPr>
              <w:t>N</w:t>
            </w:r>
            <w:r w:rsidRPr="00BC5484">
              <w:rPr>
                <w:rFonts w:cs="Arial"/>
                <w:szCs w:val="22"/>
                <w:vertAlign w:val="subscript"/>
              </w:rPr>
              <w:t>2</w:t>
            </w:r>
            <w:r w:rsidRPr="00BC5484">
              <w:rPr>
                <w:rFonts w:cs="Arial"/>
                <w:szCs w:val="22"/>
              </w:rPr>
              <w:t>O</w:t>
            </w:r>
          </w:p>
        </w:tc>
        <w:tc>
          <w:tcPr>
            <w:tcW w:w="725" w:type="pct"/>
            <w:shd w:val="clear" w:color="auto" w:fill="auto"/>
          </w:tcPr>
          <w:p w14:paraId="377455F9" w14:textId="77777777" w:rsidR="008676D1" w:rsidRPr="00BC5484" w:rsidRDefault="008676D1" w:rsidP="00E76C1C">
            <w:pPr>
              <w:keepNext/>
              <w:rPr>
                <w:rFonts w:cs="Arial"/>
                <w:szCs w:val="22"/>
              </w:rPr>
            </w:pPr>
            <w:r w:rsidRPr="00BC5484">
              <w:rPr>
                <w:rFonts w:cs="Arial"/>
                <w:szCs w:val="22"/>
              </w:rPr>
              <w:t>No</w:t>
            </w:r>
          </w:p>
        </w:tc>
        <w:tc>
          <w:tcPr>
            <w:tcW w:w="2726" w:type="pct"/>
            <w:shd w:val="clear" w:color="auto" w:fill="auto"/>
          </w:tcPr>
          <w:p w14:paraId="0512F7D2" w14:textId="77777777" w:rsidR="008676D1" w:rsidRPr="00BC5484" w:rsidRDefault="008676D1" w:rsidP="00E76C1C">
            <w:pPr>
              <w:rPr>
                <w:rFonts w:cs="Arial"/>
                <w:szCs w:val="22"/>
              </w:rPr>
            </w:pPr>
            <w:r w:rsidRPr="00BC5484">
              <w:rPr>
                <w:rFonts w:cs="Arial"/>
                <w:szCs w:val="22"/>
              </w:rPr>
              <w:t>Insignificant</w:t>
            </w:r>
          </w:p>
        </w:tc>
      </w:tr>
      <w:tr w:rsidR="008676D1" w:rsidRPr="00BC5484" w14:paraId="5B6EB711" w14:textId="77777777" w:rsidTr="00E76C1C">
        <w:trPr>
          <w:trHeight w:val="836"/>
          <w:jc w:val="center"/>
        </w:trPr>
        <w:tc>
          <w:tcPr>
            <w:tcW w:w="415" w:type="pct"/>
            <w:vMerge w:val="restart"/>
            <w:shd w:val="clear" w:color="auto" w:fill="D9D9D9"/>
            <w:textDirection w:val="btLr"/>
          </w:tcPr>
          <w:p w14:paraId="4B4FFBF9" w14:textId="77777777" w:rsidR="008676D1" w:rsidRPr="00BC5484" w:rsidRDefault="008676D1" w:rsidP="00E76C1C">
            <w:pPr>
              <w:keepNext/>
              <w:spacing w:before="20" w:after="20"/>
              <w:jc w:val="center"/>
              <w:rPr>
                <w:rFonts w:cs="Arial"/>
                <w:b/>
                <w:szCs w:val="22"/>
              </w:rPr>
            </w:pPr>
            <w:r w:rsidRPr="00BC5484">
              <w:rPr>
                <w:rFonts w:cs="Arial"/>
                <w:b/>
                <w:szCs w:val="22"/>
              </w:rPr>
              <w:t>Project scenario</w:t>
            </w:r>
          </w:p>
        </w:tc>
        <w:tc>
          <w:tcPr>
            <w:tcW w:w="678" w:type="pct"/>
            <w:shd w:val="clear" w:color="auto" w:fill="auto"/>
          </w:tcPr>
          <w:p w14:paraId="56825F5D" w14:textId="77777777" w:rsidR="008676D1" w:rsidRPr="00BC5484" w:rsidRDefault="008676D1" w:rsidP="00E76C1C">
            <w:pPr>
              <w:keepNext/>
              <w:rPr>
                <w:rFonts w:cs="Arial"/>
                <w:szCs w:val="22"/>
              </w:rPr>
            </w:pPr>
            <w:r w:rsidRPr="00BC5484">
              <w:rPr>
                <w:rFonts w:cs="Arial"/>
                <w:szCs w:val="22"/>
              </w:rPr>
              <w:t>Heat delivery</w:t>
            </w:r>
          </w:p>
        </w:tc>
        <w:tc>
          <w:tcPr>
            <w:tcW w:w="456" w:type="pct"/>
            <w:shd w:val="clear" w:color="auto" w:fill="auto"/>
          </w:tcPr>
          <w:p w14:paraId="62915FCE" w14:textId="77777777" w:rsidR="008676D1" w:rsidRPr="00BC5484" w:rsidRDefault="008676D1" w:rsidP="00E76C1C">
            <w:pPr>
              <w:keepNext/>
              <w:rPr>
                <w:rFonts w:cs="Arial"/>
                <w:szCs w:val="22"/>
              </w:rPr>
            </w:pPr>
            <w:r w:rsidRPr="00BC5484">
              <w:rPr>
                <w:rFonts w:cs="Arial"/>
                <w:szCs w:val="22"/>
              </w:rPr>
              <w:t>CO</w:t>
            </w:r>
            <w:r w:rsidRPr="00BC5484">
              <w:rPr>
                <w:rFonts w:cs="Arial"/>
                <w:szCs w:val="22"/>
                <w:vertAlign w:val="subscript"/>
              </w:rPr>
              <w:t>2</w:t>
            </w:r>
          </w:p>
        </w:tc>
        <w:tc>
          <w:tcPr>
            <w:tcW w:w="725" w:type="pct"/>
            <w:shd w:val="clear" w:color="auto" w:fill="auto"/>
          </w:tcPr>
          <w:p w14:paraId="7E1546B0" w14:textId="77777777" w:rsidR="008676D1" w:rsidRPr="00BC5484" w:rsidRDefault="008676D1" w:rsidP="00E76C1C">
            <w:pPr>
              <w:keepNext/>
              <w:rPr>
                <w:rFonts w:cs="Arial"/>
                <w:szCs w:val="22"/>
              </w:rPr>
            </w:pPr>
            <w:r w:rsidRPr="00BC5484">
              <w:rPr>
                <w:rFonts w:cs="Arial"/>
                <w:szCs w:val="22"/>
              </w:rPr>
              <w:t>Yes</w:t>
            </w:r>
          </w:p>
        </w:tc>
        <w:tc>
          <w:tcPr>
            <w:tcW w:w="2726" w:type="pct"/>
            <w:shd w:val="clear" w:color="auto" w:fill="auto"/>
          </w:tcPr>
          <w:p w14:paraId="1145BA83" w14:textId="77777777" w:rsidR="008676D1" w:rsidRPr="00BC5484" w:rsidRDefault="008676D1" w:rsidP="00E76C1C">
            <w:pPr>
              <w:tabs>
                <w:tab w:val="num" w:pos="360"/>
              </w:tabs>
              <w:autoSpaceDE w:val="0"/>
              <w:autoSpaceDN w:val="0"/>
              <w:adjustRightInd w:val="0"/>
              <w:ind w:left="360" w:hanging="360"/>
              <w:rPr>
                <w:rFonts w:cs="Arial"/>
                <w:szCs w:val="22"/>
              </w:rPr>
            </w:pPr>
            <w:r w:rsidRPr="00BC5484">
              <w:rPr>
                <w:rFonts w:cs="Arial"/>
                <w:szCs w:val="22"/>
              </w:rPr>
              <w:t>Continued CO</w:t>
            </w:r>
            <w:r w:rsidRPr="00BC5484">
              <w:rPr>
                <w:rFonts w:cs="Arial"/>
                <w:szCs w:val="22"/>
                <w:vertAlign w:val="subscript"/>
              </w:rPr>
              <w:t>2</w:t>
            </w:r>
            <w:r w:rsidRPr="00BC5484">
              <w:rPr>
                <w:rFonts w:cs="Arial"/>
                <w:szCs w:val="22"/>
              </w:rPr>
              <w:t xml:space="preserve"> emissions from</w:t>
            </w:r>
          </w:p>
          <w:p w14:paraId="3B10EEB5" w14:textId="77777777" w:rsidR="008676D1" w:rsidRPr="00BC5484" w:rsidRDefault="008676D1" w:rsidP="00B36E81">
            <w:pPr>
              <w:numPr>
                <w:ilvl w:val="0"/>
                <w:numId w:val="38"/>
              </w:numPr>
              <w:autoSpaceDE w:val="0"/>
              <w:autoSpaceDN w:val="0"/>
              <w:adjustRightInd w:val="0"/>
              <w:jc w:val="left"/>
              <w:rPr>
                <w:rFonts w:cs="Arial"/>
                <w:szCs w:val="22"/>
              </w:rPr>
            </w:pPr>
            <w:r w:rsidRPr="00BC5484">
              <w:rPr>
                <w:rFonts w:cs="Arial"/>
                <w:szCs w:val="22"/>
              </w:rPr>
              <w:t xml:space="preserve">fossil fuel cook stoves </w:t>
            </w:r>
          </w:p>
          <w:p w14:paraId="13A27BA9" w14:textId="77777777" w:rsidR="008676D1" w:rsidRPr="00BC5484" w:rsidRDefault="008676D1" w:rsidP="00B36E81">
            <w:pPr>
              <w:numPr>
                <w:ilvl w:val="0"/>
                <w:numId w:val="38"/>
              </w:numPr>
              <w:autoSpaceDE w:val="0"/>
              <w:autoSpaceDN w:val="0"/>
              <w:adjustRightInd w:val="0"/>
              <w:jc w:val="left"/>
              <w:rPr>
                <w:rFonts w:cs="Arial"/>
                <w:szCs w:val="22"/>
              </w:rPr>
            </w:pPr>
            <w:r w:rsidRPr="00BC5484">
              <w:rPr>
                <w:rFonts w:cs="Arial"/>
                <w:szCs w:val="22"/>
              </w:rPr>
              <w:t xml:space="preserve">cook stoves using non-renewable biomass </w:t>
            </w:r>
          </w:p>
        </w:tc>
      </w:tr>
      <w:tr w:rsidR="008676D1" w:rsidRPr="00BC5484" w14:paraId="6F8EFD7E" w14:textId="77777777" w:rsidTr="00E76C1C">
        <w:trPr>
          <w:trHeight w:val="240"/>
          <w:jc w:val="center"/>
        </w:trPr>
        <w:tc>
          <w:tcPr>
            <w:tcW w:w="415" w:type="pct"/>
            <w:vMerge/>
            <w:shd w:val="clear" w:color="auto" w:fill="D9D9D9"/>
          </w:tcPr>
          <w:p w14:paraId="4171FB9D" w14:textId="77777777" w:rsidR="008676D1" w:rsidRPr="00BC5484" w:rsidRDefault="008676D1" w:rsidP="00E76C1C">
            <w:pPr>
              <w:keepNext/>
              <w:spacing w:before="20" w:after="20"/>
              <w:jc w:val="center"/>
              <w:rPr>
                <w:rFonts w:cs="Arial"/>
                <w:b/>
                <w:szCs w:val="22"/>
              </w:rPr>
            </w:pPr>
          </w:p>
        </w:tc>
        <w:tc>
          <w:tcPr>
            <w:tcW w:w="678" w:type="pct"/>
            <w:vMerge w:val="restart"/>
            <w:shd w:val="clear" w:color="auto" w:fill="auto"/>
          </w:tcPr>
          <w:p w14:paraId="4CCE9A37" w14:textId="77777777" w:rsidR="008676D1" w:rsidRPr="00BC5484" w:rsidRDefault="008676D1" w:rsidP="00E76C1C">
            <w:pPr>
              <w:keepNext/>
              <w:rPr>
                <w:rFonts w:cs="Arial"/>
                <w:szCs w:val="22"/>
              </w:rPr>
            </w:pPr>
            <w:r w:rsidRPr="00BC5484">
              <w:rPr>
                <w:rFonts w:cs="Arial"/>
                <w:szCs w:val="22"/>
              </w:rPr>
              <w:t>Treatment of manure</w:t>
            </w:r>
          </w:p>
        </w:tc>
        <w:tc>
          <w:tcPr>
            <w:tcW w:w="456" w:type="pct"/>
            <w:shd w:val="clear" w:color="auto" w:fill="auto"/>
          </w:tcPr>
          <w:p w14:paraId="2CFF0434" w14:textId="77777777" w:rsidR="008676D1" w:rsidRPr="00BC5484" w:rsidRDefault="008676D1" w:rsidP="00E76C1C">
            <w:pPr>
              <w:keepNext/>
              <w:rPr>
                <w:rFonts w:cs="Arial"/>
                <w:szCs w:val="22"/>
              </w:rPr>
            </w:pPr>
            <w:r w:rsidRPr="00BC5484">
              <w:rPr>
                <w:rFonts w:cs="Arial"/>
                <w:szCs w:val="22"/>
              </w:rPr>
              <w:t>CH</w:t>
            </w:r>
            <w:r w:rsidRPr="00BC5484">
              <w:rPr>
                <w:rFonts w:cs="Arial"/>
                <w:szCs w:val="22"/>
                <w:vertAlign w:val="subscript"/>
              </w:rPr>
              <w:t>4</w:t>
            </w:r>
          </w:p>
        </w:tc>
        <w:tc>
          <w:tcPr>
            <w:tcW w:w="725" w:type="pct"/>
            <w:shd w:val="clear" w:color="auto" w:fill="auto"/>
          </w:tcPr>
          <w:p w14:paraId="4E50F8A9" w14:textId="77777777" w:rsidR="008676D1" w:rsidRPr="00BC5484" w:rsidRDefault="008676D1" w:rsidP="00E76C1C">
            <w:pPr>
              <w:keepNext/>
              <w:rPr>
                <w:rFonts w:cs="Arial"/>
                <w:szCs w:val="22"/>
              </w:rPr>
            </w:pPr>
            <w:r w:rsidRPr="00BC5484">
              <w:rPr>
                <w:rFonts w:cs="Arial"/>
                <w:szCs w:val="22"/>
              </w:rPr>
              <w:t>Yes</w:t>
            </w:r>
          </w:p>
        </w:tc>
        <w:tc>
          <w:tcPr>
            <w:tcW w:w="2726" w:type="pct"/>
            <w:shd w:val="clear" w:color="auto" w:fill="auto"/>
          </w:tcPr>
          <w:p w14:paraId="136046F6" w14:textId="77777777" w:rsidR="008676D1" w:rsidRPr="00BC5484" w:rsidRDefault="008676D1" w:rsidP="00E76C1C">
            <w:pPr>
              <w:rPr>
                <w:rFonts w:cs="Arial"/>
                <w:szCs w:val="22"/>
              </w:rPr>
            </w:pPr>
            <w:r w:rsidRPr="00BC5484">
              <w:rPr>
                <w:rFonts w:cs="Arial"/>
                <w:szCs w:val="22"/>
              </w:rPr>
              <w:t>Emissions due to physical leakage of methane from the biodigester, as well as emissions due to the manure not fed into the biodigester, as per the applied methodology</w:t>
            </w:r>
          </w:p>
        </w:tc>
      </w:tr>
      <w:tr w:rsidR="008676D1" w:rsidRPr="00BC5484" w14:paraId="1E9BE890" w14:textId="77777777" w:rsidTr="00E76C1C">
        <w:trPr>
          <w:trHeight w:val="341"/>
          <w:jc w:val="center"/>
        </w:trPr>
        <w:tc>
          <w:tcPr>
            <w:tcW w:w="415" w:type="pct"/>
            <w:vMerge/>
            <w:shd w:val="clear" w:color="auto" w:fill="D9D9D9"/>
          </w:tcPr>
          <w:p w14:paraId="5B9FB878" w14:textId="77777777" w:rsidR="008676D1" w:rsidRPr="00BC5484" w:rsidRDefault="008676D1" w:rsidP="00E76C1C">
            <w:pPr>
              <w:keepNext/>
              <w:spacing w:before="20" w:after="20"/>
              <w:jc w:val="center"/>
              <w:rPr>
                <w:rFonts w:cs="Arial"/>
                <w:b/>
                <w:szCs w:val="22"/>
              </w:rPr>
            </w:pPr>
          </w:p>
        </w:tc>
        <w:tc>
          <w:tcPr>
            <w:tcW w:w="678" w:type="pct"/>
            <w:vMerge/>
            <w:shd w:val="clear" w:color="auto" w:fill="auto"/>
          </w:tcPr>
          <w:p w14:paraId="1974AA70" w14:textId="77777777" w:rsidR="008676D1" w:rsidRPr="00BC5484" w:rsidRDefault="008676D1" w:rsidP="00E76C1C">
            <w:pPr>
              <w:keepNext/>
              <w:rPr>
                <w:rFonts w:cs="Arial"/>
                <w:szCs w:val="22"/>
              </w:rPr>
            </w:pPr>
          </w:p>
        </w:tc>
        <w:tc>
          <w:tcPr>
            <w:tcW w:w="456" w:type="pct"/>
            <w:shd w:val="clear" w:color="auto" w:fill="auto"/>
          </w:tcPr>
          <w:p w14:paraId="2BBB522C" w14:textId="77777777" w:rsidR="008676D1" w:rsidRPr="00BC5484" w:rsidRDefault="008676D1" w:rsidP="00E76C1C">
            <w:pPr>
              <w:keepNext/>
              <w:rPr>
                <w:rFonts w:cs="Arial"/>
                <w:szCs w:val="22"/>
              </w:rPr>
            </w:pPr>
            <w:r w:rsidRPr="00BC5484">
              <w:rPr>
                <w:rFonts w:cs="Arial"/>
                <w:szCs w:val="22"/>
              </w:rPr>
              <w:t>N</w:t>
            </w:r>
            <w:r w:rsidRPr="00BC5484">
              <w:rPr>
                <w:rFonts w:cs="Arial"/>
                <w:szCs w:val="22"/>
                <w:vertAlign w:val="subscript"/>
              </w:rPr>
              <w:t>2</w:t>
            </w:r>
            <w:r w:rsidRPr="00BC5484">
              <w:rPr>
                <w:rFonts w:cs="Arial"/>
                <w:szCs w:val="22"/>
              </w:rPr>
              <w:t>O</w:t>
            </w:r>
          </w:p>
        </w:tc>
        <w:tc>
          <w:tcPr>
            <w:tcW w:w="725" w:type="pct"/>
            <w:shd w:val="clear" w:color="auto" w:fill="auto"/>
          </w:tcPr>
          <w:p w14:paraId="4C4C2066" w14:textId="77777777" w:rsidR="008676D1" w:rsidRPr="00BC5484" w:rsidRDefault="008676D1" w:rsidP="00E76C1C">
            <w:pPr>
              <w:keepNext/>
              <w:rPr>
                <w:rFonts w:cs="Arial"/>
                <w:szCs w:val="22"/>
              </w:rPr>
            </w:pPr>
            <w:r w:rsidRPr="00BC5484">
              <w:rPr>
                <w:rFonts w:cs="Arial"/>
                <w:szCs w:val="22"/>
              </w:rPr>
              <w:t>No</w:t>
            </w:r>
          </w:p>
        </w:tc>
        <w:tc>
          <w:tcPr>
            <w:tcW w:w="2726" w:type="pct"/>
            <w:shd w:val="clear" w:color="auto" w:fill="auto"/>
          </w:tcPr>
          <w:p w14:paraId="1F83CEA9" w14:textId="77777777" w:rsidR="008676D1" w:rsidRPr="00BC5484" w:rsidRDefault="008676D1" w:rsidP="00E76C1C">
            <w:pPr>
              <w:rPr>
                <w:rFonts w:cs="Arial"/>
                <w:szCs w:val="22"/>
              </w:rPr>
            </w:pPr>
            <w:r w:rsidRPr="00BC5484">
              <w:rPr>
                <w:rFonts w:cs="Arial"/>
                <w:szCs w:val="22"/>
              </w:rPr>
              <w:t>Insignificant</w:t>
            </w:r>
          </w:p>
        </w:tc>
      </w:tr>
    </w:tbl>
    <w:p w14:paraId="5E359482" w14:textId="77777777" w:rsidR="008676D1" w:rsidRPr="00BC5484" w:rsidRDefault="008676D1" w:rsidP="008676D1">
      <w:pPr>
        <w:rPr>
          <w:rFonts w:cs="Arial"/>
          <w:szCs w:val="22"/>
        </w:rPr>
      </w:pPr>
    </w:p>
    <w:p w14:paraId="488F21E8" w14:textId="77777777" w:rsidR="000978C2" w:rsidRPr="00BC5484" w:rsidRDefault="000978C2" w:rsidP="00B36E81">
      <w:pPr>
        <w:pStyle w:val="SDMPDDPoASubSection1"/>
        <w:numPr>
          <w:ilvl w:val="1"/>
          <w:numId w:val="31"/>
        </w:numPr>
        <w:rPr>
          <w:szCs w:val="22"/>
        </w:rPr>
      </w:pPr>
      <w:r w:rsidRPr="00BC5484">
        <w:rPr>
          <w:szCs w:val="22"/>
        </w:rPr>
        <w:t>Description of the baseline scenario</w:t>
      </w:r>
    </w:p>
    <w:p w14:paraId="3614A397" w14:textId="77777777" w:rsidR="005E608C" w:rsidRPr="00BC5484" w:rsidRDefault="005E608C" w:rsidP="00DF3451">
      <w:pPr>
        <w:rPr>
          <w:rFonts w:cs="Arial"/>
          <w:szCs w:val="22"/>
          <w:lang w:eastAsia="en-US"/>
        </w:rPr>
      </w:pPr>
      <w:r w:rsidRPr="00BC5484">
        <w:rPr>
          <w:rFonts w:cs="Arial"/>
          <w:szCs w:val="22"/>
          <w:lang w:eastAsia="en-US"/>
        </w:rPr>
        <w:t>&gt;&gt;</w:t>
      </w:r>
    </w:p>
    <w:p w14:paraId="50D49752" w14:textId="77777777" w:rsidR="008676D1" w:rsidRPr="00BC5484" w:rsidRDefault="008676D1" w:rsidP="008676D1">
      <w:pPr>
        <w:rPr>
          <w:rFonts w:cs="Arial"/>
          <w:szCs w:val="22"/>
        </w:rPr>
      </w:pPr>
      <w:r w:rsidRPr="00BC5484">
        <w:rPr>
          <w:rFonts w:cs="Arial"/>
          <w:szCs w:val="22"/>
        </w:rPr>
        <w:t>The baseline scenario is composed of three components. All three components are covered by the methodology ‘</w:t>
      </w:r>
      <w:r w:rsidR="00C61F31" w:rsidRPr="00BC5484">
        <w:rPr>
          <w:rFonts w:cs="Arial"/>
          <w:szCs w:val="22"/>
        </w:rPr>
        <w:t>Technologies and Practices to Displace Decentralized Thermal Energy Consumption</w:t>
      </w:r>
      <w:r w:rsidRPr="00BC5484">
        <w:rPr>
          <w:rFonts w:cs="Arial"/>
          <w:szCs w:val="22"/>
        </w:rPr>
        <w:t>’ (11/04/2011), and include the following:</w:t>
      </w:r>
    </w:p>
    <w:p w14:paraId="06BDF8DD" w14:textId="77777777" w:rsidR="008676D1" w:rsidRPr="00BC5484" w:rsidRDefault="008676D1" w:rsidP="008676D1">
      <w:pPr>
        <w:rPr>
          <w:rFonts w:cs="Arial"/>
          <w:szCs w:val="22"/>
        </w:rPr>
      </w:pPr>
    </w:p>
    <w:p w14:paraId="4100E21E" w14:textId="77777777" w:rsidR="008676D1" w:rsidRPr="00BC5484" w:rsidRDefault="008676D1" w:rsidP="00B36E81">
      <w:pPr>
        <w:pStyle w:val="ListParagraph"/>
        <w:numPr>
          <w:ilvl w:val="0"/>
          <w:numId w:val="39"/>
        </w:numPr>
        <w:rPr>
          <w:rFonts w:cs="Arial"/>
          <w:i/>
          <w:szCs w:val="22"/>
        </w:rPr>
      </w:pPr>
      <w:r w:rsidRPr="00BC5484">
        <w:rPr>
          <w:rFonts w:cs="Arial"/>
          <w:i/>
          <w:szCs w:val="22"/>
        </w:rPr>
        <w:t>Consumption of non-renewable biomass for cooking.</w:t>
      </w:r>
    </w:p>
    <w:p w14:paraId="59EF7CB4" w14:textId="77777777" w:rsidR="008676D1" w:rsidRPr="00BC5484" w:rsidRDefault="008676D1" w:rsidP="008676D1">
      <w:pPr>
        <w:autoSpaceDE w:val="0"/>
        <w:autoSpaceDN w:val="0"/>
        <w:adjustRightInd w:val="0"/>
        <w:rPr>
          <w:rFonts w:cs="Arial"/>
          <w:szCs w:val="22"/>
          <w:lang w:val="en-US"/>
        </w:rPr>
      </w:pPr>
      <w:r w:rsidRPr="00BC5484">
        <w:rPr>
          <w:rFonts w:cs="Arial"/>
          <w:szCs w:val="22"/>
          <w:lang w:val="en-US"/>
        </w:rPr>
        <w:t>Dependency on firewood and charcoal as a source of thermal energy for cooking purposes is high in Indonesia</w:t>
      </w:r>
      <w:r w:rsidR="00CC3731" w:rsidRPr="00BC5484">
        <w:rPr>
          <w:rFonts w:cs="Arial"/>
          <w:szCs w:val="22"/>
          <w:lang w:val="en-US"/>
        </w:rPr>
        <w:t>.</w:t>
      </w:r>
      <w:r w:rsidRPr="00BC5484">
        <w:rPr>
          <w:rStyle w:val="FootnoteReference"/>
          <w:rFonts w:cs="Arial"/>
          <w:szCs w:val="22"/>
          <w:lang w:val="en-US"/>
        </w:rPr>
        <w:footnoteReference w:id="11"/>
      </w:r>
      <w:r w:rsidRPr="00BC5484">
        <w:rPr>
          <w:rFonts w:cs="Arial"/>
          <w:szCs w:val="22"/>
          <w:lang w:val="en-US"/>
        </w:rPr>
        <w:t xml:space="preserve"> The usage of NRB (including charcoal) contributes to deforestation and forest degradation and results in emission of GHGs. The applicable methodology states that the baseline scenario is, in the absence of the project activity, the use of NRB meeting similar thermal energy demands.</w:t>
      </w:r>
    </w:p>
    <w:p w14:paraId="538FDD21" w14:textId="77777777" w:rsidR="008676D1" w:rsidRPr="00BC5484" w:rsidRDefault="008676D1" w:rsidP="008676D1">
      <w:pPr>
        <w:autoSpaceDE w:val="0"/>
        <w:autoSpaceDN w:val="0"/>
        <w:adjustRightInd w:val="0"/>
        <w:rPr>
          <w:rFonts w:cs="Arial"/>
          <w:szCs w:val="22"/>
          <w:lang w:val="en-US"/>
        </w:rPr>
      </w:pPr>
    </w:p>
    <w:p w14:paraId="51232FBA" w14:textId="77777777" w:rsidR="008676D1" w:rsidRPr="00BC5484" w:rsidRDefault="008676D1" w:rsidP="00B36E81">
      <w:pPr>
        <w:pStyle w:val="ListParagraph"/>
        <w:numPr>
          <w:ilvl w:val="0"/>
          <w:numId w:val="39"/>
        </w:numPr>
        <w:rPr>
          <w:rFonts w:cs="Arial"/>
          <w:i/>
          <w:szCs w:val="22"/>
        </w:rPr>
      </w:pPr>
      <w:r w:rsidRPr="00BC5484">
        <w:rPr>
          <w:rFonts w:cs="Arial"/>
          <w:i/>
          <w:szCs w:val="22"/>
        </w:rPr>
        <w:t>Consumption of fossil fuel for cooking.</w:t>
      </w:r>
    </w:p>
    <w:p w14:paraId="4DEACC42" w14:textId="77777777" w:rsidR="008676D1" w:rsidRPr="00BC5484" w:rsidRDefault="008676D1" w:rsidP="008676D1">
      <w:pPr>
        <w:autoSpaceDE w:val="0"/>
        <w:autoSpaceDN w:val="0"/>
        <w:adjustRightInd w:val="0"/>
        <w:rPr>
          <w:rFonts w:cs="Arial"/>
          <w:szCs w:val="22"/>
          <w:lang w:val="en-US"/>
        </w:rPr>
      </w:pPr>
      <w:r w:rsidRPr="00BC5484">
        <w:rPr>
          <w:rFonts w:cs="Arial"/>
          <w:szCs w:val="22"/>
          <w:lang w:val="en-US"/>
        </w:rPr>
        <w:t>Dependency on fossil fuels as a source of thermal energy for cooking purposes, especially kerosene and LPG, is also significant in Indonesia. The combustion of fossil fuels for cooking results in emission of GHGs. The applicable methodology states that the baseline scenario is, in the absence of the project activity, the use of fossil fuels meeting similar thermal energy demands.</w:t>
      </w:r>
    </w:p>
    <w:p w14:paraId="43AAEA13" w14:textId="77777777" w:rsidR="008676D1" w:rsidRPr="00BC5484" w:rsidRDefault="008676D1" w:rsidP="008676D1">
      <w:pPr>
        <w:rPr>
          <w:rFonts w:cs="Arial"/>
          <w:szCs w:val="22"/>
          <w:lang w:val="en-US"/>
        </w:rPr>
      </w:pPr>
    </w:p>
    <w:p w14:paraId="0EE2BC8A" w14:textId="77777777" w:rsidR="008676D1" w:rsidRPr="00BC5484" w:rsidRDefault="008676D1" w:rsidP="00B36E81">
      <w:pPr>
        <w:pStyle w:val="ListParagraph"/>
        <w:numPr>
          <w:ilvl w:val="0"/>
          <w:numId w:val="39"/>
        </w:numPr>
        <w:rPr>
          <w:rFonts w:cs="Arial"/>
          <w:i/>
          <w:szCs w:val="22"/>
        </w:rPr>
      </w:pPr>
      <w:r w:rsidRPr="00BC5484">
        <w:rPr>
          <w:rFonts w:cs="Arial"/>
          <w:i/>
          <w:szCs w:val="22"/>
        </w:rPr>
        <w:t xml:space="preserve">Methane emissions from manure handling. </w:t>
      </w:r>
    </w:p>
    <w:p w14:paraId="2B67A13F" w14:textId="77777777" w:rsidR="008676D1" w:rsidRPr="00BC5484" w:rsidRDefault="008676D1" w:rsidP="008676D1">
      <w:pPr>
        <w:rPr>
          <w:rFonts w:cs="Arial"/>
          <w:szCs w:val="22"/>
          <w:lang w:val="en-US"/>
        </w:rPr>
      </w:pPr>
      <w:r w:rsidRPr="00BC5484">
        <w:rPr>
          <w:rFonts w:cs="Arial"/>
          <w:szCs w:val="22"/>
          <w:lang w:val="en-US"/>
        </w:rPr>
        <w:t>The baseline scenario is the situation where, in the absence of the project activity, organic matter is left to decay anaerobically within the project boundary and methane is emitted to the atmosphere. The amount of methane that is emitted under this scenario is contingent upon the baseline manure management practice, which can include storing manure in anaerobic lagoons, deep pits, liquid storage, deep bedding, or other practices outlined in the ‘</w:t>
      </w:r>
      <w:r w:rsidRPr="00BC5484">
        <w:rPr>
          <w:rFonts w:cs="Arial"/>
          <w:szCs w:val="22"/>
        </w:rPr>
        <w:t xml:space="preserve">2006 IPCC Guidelines for National </w:t>
      </w:r>
      <w:r w:rsidRPr="00BC5484">
        <w:rPr>
          <w:rFonts w:cs="Arial"/>
          <w:szCs w:val="22"/>
        </w:rPr>
        <w:lastRenderedPageBreak/>
        <w:t>Greenhouse Gas Inventories’</w:t>
      </w:r>
      <w:r w:rsidRPr="00BC5484">
        <w:rPr>
          <w:rStyle w:val="FootnoteReference"/>
          <w:rFonts w:cs="Arial"/>
          <w:szCs w:val="22"/>
        </w:rPr>
        <w:footnoteReference w:id="12"/>
      </w:r>
      <w:r w:rsidRPr="00BC5484">
        <w:rPr>
          <w:rFonts w:cs="Arial"/>
          <w:szCs w:val="22"/>
          <w:lang w:val="en-US"/>
        </w:rPr>
        <w:t>. The applicable methodology establishes that baseline emissions are calculated by using the amount of the waste that would decay anaerobically in the absence of the project activity, with the most recent IPCC Tier 1 or 2 approaches</w:t>
      </w:r>
      <w:r w:rsidRPr="00BC5484">
        <w:rPr>
          <w:rFonts w:cs="Arial"/>
          <w:szCs w:val="22"/>
          <w:vertAlign w:val="superscript"/>
        </w:rPr>
        <w:footnoteReference w:id="13"/>
      </w:r>
      <w:r w:rsidRPr="00BC5484">
        <w:rPr>
          <w:rFonts w:cs="Arial"/>
          <w:szCs w:val="22"/>
          <w:lang w:val="en-US"/>
        </w:rPr>
        <w:t>.</w:t>
      </w:r>
    </w:p>
    <w:p w14:paraId="41A1C0AF" w14:textId="77777777" w:rsidR="00580D08" w:rsidRPr="00BC5484" w:rsidRDefault="00580D08" w:rsidP="00DF3451">
      <w:pPr>
        <w:rPr>
          <w:rFonts w:cs="Arial"/>
          <w:szCs w:val="22"/>
          <w:lang w:eastAsia="en-US"/>
        </w:rPr>
      </w:pPr>
    </w:p>
    <w:p w14:paraId="7569C865" w14:textId="77777777" w:rsidR="000978C2" w:rsidRPr="00BC5484" w:rsidRDefault="000978C2" w:rsidP="00B36E81">
      <w:pPr>
        <w:pStyle w:val="SDMPDDPoASubSection1"/>
        <w:numPr>
          <w:ilvl w:val="1"/>
          <w:numId w:val="31"/>
        </w:numPr>
        <w:rPr>
          <w:szCs w:val="22"/>
        </w:rPr>
      </w:pPr>
      <w:r w:rsidRPr="00BC5484">
        <w:rPr>
          <w:szCs w:val="22"/>
          <w:lang w:eastAsia="ja-JP"/>
        </w:rPr>
        <w:t>D</w:t>
      </w:r>
      <w:r w:rsidRPr="00BC5484">
        <w:rPr>
          <w:szCs w:val="22"/>
        </w:rPr>
        <w:t>emonst</w:t>
      </w:r>
      <w:r w:rsidR="008B5E22" w:rsidRPr="00BC5484">
        <w:rPr>
          <w:szCs w:val="22"/>
        </w:rPr>
        <w:t xml:space="preserve">ration of eligibility for a </w:t>
      </w:r>
      <w:r w:rsidR="00F962FC" w:rsidRPr="00BC5484">
        <w:rPr>
          <w:szCs w:val="22"/>
        </w:rPr>
        <w:t>VPA</w:t>
      </w:r>
    </w:p>
    <w:p w14:paraId="7639CE30" w14:textId="77777777" w:rsidR="005E608C" w:rsidRPr="00BC5484" w:rsidRDefault="005E608C" w:rsidP="00DF3451">
      <w:pPr>
        <w:rPr>
          <w:rFonts w:cs="Arial"/>
          <w:szCs w:val="22"/>
          <w:lang w:eastAsia="en-US"/>
        </w:rPr>
      </w:pPr>
      <w:r w:rsidRPr="00BC5484">
        <w:rPr>
          <w:rFonts w:cs="Arial"/>
          <w:szCs w:val="22"/>
          <w:lang w:eastAsia="en-US"/>
        </w:rPr>
        <w:t>&gt;&gt;</w:t>
      </w:r>
    </w:p>
    <w:p w14:paraId="22A7FF40" w14:textId="77777777" w:rsidR="008676D1" w:rsidRPr="00BC5484" w:rsidRDefault="008676D1" w:rsidP="008676D1">
      <w:pPr>
        <w:rPr>
          <w:rFonts w:cs="Arial"/>
          <w:szCs w:val="22"/>
        </w:rPr>
      </w:pPr>
      <w:r w:rsidRPr="00BC5484">
        <w:rPr>
          <w:rFonts w:cs="Arial"/>
          <w:szCs w:val="22"/>
        </w:rPr>
        <w:t xml:space="preserve">The VPA shall meet both the general eligibility criteria and sustainable development listed in Tables </w:t>
      </w:r>
      <w:r w:rsidR="00791A2E" w:rsidRPr="00BC5484">
        <w:rPr>
          <w:rFonts w:cs="Arial"/>
          <w:szCs w:val="22"/>
        </w:rPr>
        <w:t>4</w:t>
      </w:r>
      <w:r w:rsidRPr="00BC5484">
        <w:rPr>
          <w:rFonts w:cs="Arial"/>
          <w:szCs w:val="22"/>
        </w:rPr>
        <w:t xml:space="preserve"> and </w:t>
      </w:r>
      <w:r w:rsidR="00791A2E" w:rsidRPr="00BC5484">
        <w:rPr>
          <w:rFonts w:cs="Arial"/>
          <w:szCs w:val="22"/>
        </w:rPr>
        <w:t>5</w:t>
      </w:r>
      <w:r w:rsidRPr="00BC5484">
        <w:rPr>
          <w:rFonts w:cs="Arial"/>
          <w:szCs w:val="22"/>
        </w:rPr>
        <w:t xml:space="preserve"> respectively to become eligible for inclusion in this PoA:</w:t>
      </w:r>
    </w:p>
    <w:p w14:paraId="21F7FED0" w14:textId="77777777" w:rsidR="008676D1" w:rsidRPr="00BC5484" w:rsidRDefault="008676D1" w:rsidP="008676D1">
      <w:pPr>
        <w:rPr>
          <w:rFonts w:cs="Arial"/>
          <w:szCs w:val="22"/>
        </w:rPr>
      </w:pPr>
    </w:p>
    <w:p w14:paraId="41F72CC2" w14:textId="77777777" w:rsidR="008676D1" w:rsidRPr="00BC5484" w:rsidRDefault="008676D1" w:rsidP="008676D1">
      <w:pPr>
        <w:rPr>
          <w:rFonts w:cs="Arial"/>
          <w:szCs w:val="22"/>
        </w:rPr>
      </w:pPr>
      <w:r w:rsidRPr="00BC5484">
        <w:rPr>
          <w:rFonts w:cs="Arial"/>
          <w:b/>
          <w:szCs w:val="22"/>
        </w:rPr>
        <w:t xml:space="preserve">Table </w:t>
      </w:r>
      <w:r w:rsidR="00791A2E" w:rsidRPr="00BC5484">
        <w:rPr>
          <w:rFonts w:cs="Arial"/>
          <w:b/>
          <w:szCs w:val="22"/>
        </w:rPr>
        <w:t>4</w:t>
      </w:r>
      <w:r w:rsidRPr="00BC5484">
        <w:rPr>
          <w:rFonts w:cs="Arial"/>
          <w:b/>
          <w:szCs w:val="22"/>
        </w:rPr>
        <w:t>:</w:t>
      </w:r>
      <w:r w:rsidRPr="00BC5484">
        <w:rPr>
          <w:rFonts w:cs="Arial"/>
          <w:szCs w:val="22"/>
        </w:rPr>
        <w:t xml:space="preserve"> General eligibility criteri</w:t>
      </w:r>
      <w:r w:rsidR="00791A2E" w:rsidRPr="00BC5484">
        <w:rPr>
          <w:rFonts w:cs="Arial"/>
          <w:szCs w:val="22"/>
        </w:rPr>
        <w:t>a for the inclusion of the VPA</w:t>
      </w:r>
    </w:p>
    <w:p w14:paraId="427CD4FC" w14:textId="77777777" w:rsidR="008676D1" w:rsidRPr="00BC5484" w:rsidRDefault="008676D1" w:rsidP="008676D1">
      <w:pPr>
        <w:rPr>
          <w:rFonts w:cs="Arial"/>
          <w:szCs w:val="22"/>
        </w:rPr>
      </w:pP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8"/>
        <w:gridCol w:w="4680"/>
        <w:gridCol w:w="1260"/>
        <w:gridCol w:w="2970"/>
      </w:tblGrid>
      <w:tr w:rsidR="008676D1" w:rsidRPr="00BC5484" w14:paraId="464D82A0" w14:textId="77777777" w:rsidTr="00E76C1C">
        <w:tc>
          <w:tcPr>
            <w:tcW w:w="5328" w:type="dxa"/>
            <w:gridSpan w:val="2"/>
            <w:shd w:val="clear" w:color="auto" w:fill="auto"/>
            <w:vAlign w:val="center"/>
          </w:tcPr>
          <w:p w14:paraId="4A039E77" w14:textId="77777777" w:rsidR="008676D1" w:rsidRPr="00BC5484" w:rsidRDefault="008676D1" w:rsidP="00E76C1C">
            <w:pPr>
              <w:jc w:val="center"/>
              <w:rPr>
                <w:rFonts w:cs="Arial"/>
                <w:b/>
                <w:szCs w:val="22"/>
              </w:rPr>
            </w:pPr>
            <w:bookmarkStart w:id="174" w:name="_Hlk42519215"/>
            <w:r w:rsidRPr="00BC5484">
              <w:rPr>
                <w:rFonts w:cs="Arial"/>
                <w:b/>
                <w:szCs w:val="22"/>
              </w:rPr>
              <w:t>General Eligibility Criteria</w:t>
            </w:r>
          </w:p>
        </w:tc>
        <w:tc>
          <w:tcPr>
            <w:tcW w:w="1260" w:type="dxa"/>
            <w:shd w:val="clear" w:color="auto" w:fill="auto"/>
            <w:vAlign w:val="center"/>
          </w:tcPr>
          <w:p w14:paraId="07E309AF" w14:textId="77777777" w:rsidR="008676D1" w:rsidRPr="00BC5484" w:rsidRDefault="008676D1" w:rsidP="00E76C1C">
            <w:pPr>
              <w:jc w:val="center"/>
              <w:rPr>
                <w:rFonts w:cs="Arial"/>
                <w:b/>
                <w:szCs w:val="22"/>
              </w:rPr>
            </w:pPr>
            <w:r w:rsidRPr="00BC5484">
              <w:rPr>
                <w:rFonts w:cs="Arial"/>
                <w:b/>
                <w:szCs w:val="22"/>
              </w:rPr>
              <w:t>Yes/No?</w:t>
            </w:r>
          </w:p>
        </w:tc>
        <w:tc>
          <w:tcPr>
            <w:tcW w:w="2970" w:type="dxa"/>
          </w:tcPr>
          <w:p w14:paraId="2BF738DF" w14:textId="77777777" w:rsidR="008676D1" w:rsidRPr="00BC5484" w:rsidRDefault="008676D1" w:rsidP="00E76C1C">
            <w:pPr>
              <w:jc w:val="center"/>
              <w:rPr>
                <w:rFonts w:cs="Arial"/>
                <w:b/>
                <w:szCs w:val="22"/>
              </w:rPr>
            </w:pPr>
            <w:r w:rsidRPr="00BC5484">
              <w:rPr>
                <w:rFonts w:cs="Arial"/>
                <w:b/>
                <w:szCs w:val="22"/>
              </w:rPr>
              <w:t>Confirmation</w:t>
            </w:r>
          </w:p>
        </w:tc>
      </w:tr>
      <w:tr w:rsidR="008676D1" w:rsidRPr="00BC5484" w14:paraId="74128653" w14:textId="77777777" w:rsidTr="00E76C1C">
        <w:tc>
          <w:tcPr>
            <w:tcW w:w="648" w:type="dxa"/>
            <w:shd w:val="clear" w:color="auto" w:fill="auto"/>
            <w:vAlign w:val="center"/>
          </w:tcPr>
          <w:p w14:paraId="26991622" w14:textId="77777777" w:rsidR="008676D1" w:rsidRPr="00BC5484" w:rsidRDefault="008676D1" w:rsidP="00E76C1C">
            <w:pPr>
              <w:jc w:val="center"/>
              <w:rPr>
                <w:rFonts w:cs="Arial"/>
                <w:szCs w:val="22"/>
              </w:rPr>
            </w:pPr>
            <w:r w:rsidRPr="00BC5484">
              <w:rPr>
                <w:rFonts w:cs="Arial"/>
                <w:szCs w:val="22"/>
              </w:rPr>
              <w:t>1</w:t>
            </w:r>
          </w:p>
        </w:tc>
        <w:tc>
          <w:tcPr>
            <w:tcW w:w="4680" w:type="dxa"/>
            <w:shd w:val="clear" w:color="auto" w:fill="auto"/>
          </w:tcPr>
          <w:p w14:paraId="59F2E04E" w14:textId="77777777" w:rsidR="008676D1" w:rsidRPr="00BC5484" w:rsidRDefault="008676D1" w:rsidP="00EC2796">
            <w:pPr>
              <w:jc w:val="left"/>
              <w:rPr>
                <w:rFonts w:cs="Arial"/>
                <w:szCs w:val="22"/>
              </w:rPr>
            </w:pPr>
            <w:r w:rsidRPr="00BC5484">
              <w:rPr>
                <w:rFonts w:cs="Arial"/>
                <w:szCs w:val="22"/>
              </w:rPr>
              <w:t>All biogas systems listed in the VPA are installed within the geographical boundaries of Indonesia.</w:t>
            </w:r>
          </w:p>
          <w:p w14:paraId="5593F4E4" w14:textId="77777777" w:rsidR="008676D1" w:rsidRPr="00BC5484" w:rsidRDefault="008676D1" w:rsidP="00EC2796">
            <w:pPr>
              <w:jc w:val="left"/>
              <w:rPr>
                <w:rFonts w:cs="Arial"/>
                <w:szCs w:val="22"/>
              </w:rPr>
            </w:pPr>
          </w:p>
          <w:p w14:paraId="28269F87" w14:textId="77777777" w:rsidR="008676D1" w:rsidRPr="00BC5484" w:rsidRDefault="008676D1" w:rsidP="00EC2796">
            <w:pPr>
              <w:jc w:val="left"/>
              <w:rPr>
                <w:rFonts w:cs="Arial"/>
                <w:szCs w:val="22"/>
              </w:rPr>
            </w:pPr>
            <w:r w:rsidRPr="00BC5484">
              <w:rPr>
                <w:rFonts w:cs="Arial"/>
                <w:szCs w:val="22"/>
              </w:rPr>
              <w:t>Each biodigester in the VPA has a unique serial number that is recorded in the User’s Manual and/or engraved or permanently attached as a nameplate which confirms the location of the biodigester. The serial numbers are listed in the IDBP database.</w:t>
            </w:r>
          </w:p>
          <w:p w14:paraId="6CC2C991" w14:textId="77777777" w:rsidR="008676D1" w:rsidRPr="00BC5484" w:rsidRDefault="008676D1" w:rsidP="00EC2796">
            <w:pPr>
              <w:jc w:val="left"/>
              <w:rPr>
                <w:rFonts w:cs="Arial"/>
                <w:szCs w:val="22"/>
              </w:rPr>
            </w:pPr>
          </w:p>
        </w:tc>
        <w:tc>
          <w:tcPr>
            <w:tcW w:w="1260" w:type="dxa"/>
            <w:shd w:val="clear" w:color="auto" w:fill="auto"/>
            <w:vAlign w:val="center"/>
          </w:tcPr>
          <w:p w14:paraId="07BBC37A" w14:textId="77777777" w:rsidR="008676D1" w:rsidRPr="00BC5484" w:rsidRDefault="008676D1" w:rsidP="00EC2796">
            <w:pPr>
              <w:jc w:val="left"/>
              <w:rPr>
                <w:rFonts w:cs="Arial"/>
                <w:szCs w:val="22"/>
              </w:rPr>
            </w:pPr>
            <w:r w:rsidRPr="00BC5484">
              <w:rPr>
                <w:rFonts w:cs="Arial"/>
                <w:szCs w:val="22"/>
              </w:rPr>
              <w:t xml:space="preserve"> </w:t>
            </w:r>
            <w:r w:rsidRPr="00BC5484">
              <w:rPr>
                <w:rFonts w:cs="Arial"/>
                <w:szCs w:val="22"/>
              </w:rPr>
              <w:fldChar w:fldCharType="begin">
                <w:ffData>
                  <w:name w:val="Check1"/>
                  <w:enabled/>
                  <w:calcOnExit w:val="0"/>
                  <w:checkBox>
                    <w:sizeAuto/>
                    <w:default w:val="1"/>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Yes </w:t>
            </w:r>
          </w:p>
          <w:p w14:paraId="4946E647" w14:textId="77777777" w:rsidR="008676D1" w:rsidRPr="00BC5484" w:rsidRDefault="008676D1" w:rsidP="00EC2796">
            <w:pPr>
              <w:jc w:val="left"/>
              <w:rPr>
                <w:rFonts w:cs="Arial"/>
                <w:b/>
                <w:szCs w:val="22"/>
              </w:rPr>
            </w:pPr>
            <w:r w:rsidRPr="00BC5484">
              <w:rPr>
                <w:rFonts w:cs="Arial"/>
                <w:szCs w:val="22"/>
              </w:rPr>
              <w:t xml:space="preserve"> </w:t>
            </w:r>
            <w:r w:rsidRPr="00BC5484">
              <w:rPr>
                <w:rFonts w:cs="Arial"/>
                <w:szCs w:val="22"/>
              </w:rPr>
              <w:fldChar w:fldCharType="begin">
                <w:ffData>
                  <w:name w:val="Check1"/>
                  <w:enabled/>
                  <w:calcOnExit w:val="0"/>
                  <w:checkBox>
                    <w:sizeAuto/>
                    <w:default w:val="0"/>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No</w:t>
            </w:r>
          </w:p>
        </w:tc>
        <w:tc>
          <w:tcPr>
            <w:tcW w:w="2970" w:type="dxa"/>
          </w:tcPr>
          <w:p w14:paraId="3FFD0C28" w14:textId="77777777" w:rsidR="008676D1" w:rsidRPr="00BC5484" w:rsidRDefault="00BC5C5E" w:rsidP="00EC2796">
            <w:pPr>
              <w:jc w:val="left"/>
              <w:rPr>
                <w:rFonts w:cs="Arial"/>
                <w:szCs w:val="22"/>
              </w:rPr>
            </w:pPr>
            <w:r w:rsidRPr="00BC5484">
              <w:rPr>
                <w:rFonts w:cs="Arial"/>
                <w:spacing w:val="-1"/>
                <w:szCs w:val="22"/>
              </w:rPr>
              <w:t>VPA-2</w:t>
            </w:r>
            <w:r w:rsidR="008676D1" w:rsidRPr="00BC5484">
              <w:rPr>
                <w:rFonts w:cs="Arial"/>
                <w:spacing w:val="5"/>
                <w:szCs w:val="22"/>
              </w:rPr>
              <w:t xml:space="preserve"> </w:t>
            </w:r>
            <w:r w:rsidR="008676D1" w:rsidRPr="00BC5484">
              <w:rPr>
                <w:rFonts w:cs="Arial"/>
                <w:szCs w:val="22"/>
              </w:rPr>
              <w:t>bou</w:t>
            </w:r>
            <w:r w:rsidR="008676D1" w:rsidRPr="00BC5484">
              <w:rPr>
                <w:rFonts w:cs="Arial"/>
                <w:spacing w:val="2"/>
                <w:szCs w:val="22"/>
              </w:rPr>
              <w:t>n</w:t>
            </w:r>
            <w:r w:rsidR="008676D1" w:rsidRPr="00BC5484">
              <w:rPr>
                <w:rFonts w:cs="Arial"/>
                <w:szCs w:val="22"/>
              </w:rPr>
              <w:t>d</w:t>
            </w:r>
            <w:r w:rsidR="008676D1" w:rsidRPr="00BC5484">
              <w:rPr>
                <w:rFonts w:cs="Arial"/>
                <w:spacing w:val="-3"/>
                <w:szCs w:val="22"/>
              </w:rPr>
              <w:t>a</w:t>
            </w:r>
            <w:r w:rsidR="008676D1" w:rsidRPr="00BC5484">
              <w:rPr>
                <w:rFonts w:cs="Arial"/>
                <w:spacing w:val="3"/>
                <w:szCs w:val="22"/>
              </w:rPr>
              <w:t>r</w:t>
            </w:r>
            <w:r w:rsidR="008676D1" w:rsidRPr="00BC5484">
              <w:rPr>
                <w:rFonts w:cs="Arial"/>
                <w:szCs w:val="22"/>
              </w:rPr>
              <w:t>y</w:t>
            </w:r>
            <w:r w:rsidR="008676D1" w:rsidRPr="00BC5484">
              <w:rPr>
                <w:rFonts w:cs="Arial"/>
                <w:spacing w:val="7"/>
                <w:szCs w:val="22"/>
              </w:rPr>
              <w:t xml:space="preserve"> </w:t>
            </w:r>
            <w:r w:rsidR="008676D1" w:rsidRPr="00BC5484">
              <w:rPr>
                <w:rFonts w:cs="Arial"/>
                <w:spacing w:val="2"/>
                <w:szCs w:val="22"/>
              </w:rPr>
              <w:t>i</w:t>
            </w:r>
            <w:r w:rsidR="008676D1" w:rsidRPr="00BC5484">
              <w:rPr>
                <w:rFonts w:cs="Arial"/>
                <w:szCs w:val="22"/>
              </w:rPr>
              <w:t>s</w:t>
            </w:r>
            <w:r w:rsidR="008676D1" w:rsidRPr="00BC5484">
              <w:rPr>
                <w:rFonts w:cs="Arial"/>
                <w:spacing w:val="1"/>
                <w:szCs w:val="22"/>
              </w:rPr>
              <w:t xml:space="preserve"> Indonesia </w:t>
            </w:r>
            <w:r w:rsidR="008676D1" w:rsidRPr="00BC5484">
              <w:rPr>
                <w:rFonts w:cs="Arial"/>
                <w:szCs w:val="22"/>
              </w:rPr>
              <w:t>and all biodigesters are located within Indonesia</w:t>
            </w:r>
            <w:r w:rsidR="008676D1" w:rsidRPr="00BC5484">
              <w:rPr>
                <w:rFonts w:cs="Arial"/>
                <w:spacing w:val="2"/>
                <w:szCs w:val="22"/>
              </w:rPr>
              <w:t xml:space="preserve"> </w:t>
            </w:r>
            <w:r w:rsidR="008676D1" w:rsidRPr="00BC5484">
              <w:rPr>
                <w:rFonts w:cs="Arial"/>
                <w:spacing w:val="1"/>
                <w:szCs w:val="22"/>
              </w:rPr>
              <w:t>(s</w:t>
            </w:r>
            <w:r w:rsidR="008676D1" w:rsidRPr="00BC5484">
              <w:rPr>
                <w:rFonts w:cs="Arial"/>
                <w:spacing w:val="-3"/>
                <w:szCs w:val="22"/>
              </w:rPr>
              <w:t>e</w:t>
            </w:r>
            <w:r w:rsidR="008676D1" w:rsidRPr="00BC5484">
              <w:rPr>
                <w:rFonts w:cs="Arial"/>
                <w:szCs w:val="22"/>
              </w:rPr>
              <w:t>e</w:t>
            </w:r>
            <w:r w:rsidR="008676D1" w:rsidRPr="00BC5484">
              <w:rPr>
                <w:rFonts w:cs="Arial"/>
                <w:spacing w:val="4"/>
                <w:szCs w:val="22"/>
              </w:rPr>
              <w:t xml:space="preserve"> </w:t>
            </w:r>
            <w:r w:rsidR="008676D1" w:rsidRPr="00BC5484">
              <w:rPr>
                <w:rFonts w:cs="Arial"/>
                <w:spacing w:val="1"/>
                <w:w w:val="103"/>
                <w:szCs w:val="22"/>
              </w:rPr>
              <w:t>Se</w:t>
            </w:r>
            <w:r w:rsidR="008676D1" w:rsidRPr="00BC5484">
              <w:rPr>
                <w:rFonts w:cs="Arial"/>
                <w:spacing w:val="-1"/>
                <w:w w:val="103"/>
                <w:szCs w:val="22"/>
              </w:rPr>
              <w:t>c</w:t>
            </w:r>
            <w:r w:rsidR="008676D1" w:rsidRPr="00BC5484">
              <w:rPr>
                <w:rFonts w:cs="Arial"/>
                <w:w w:val="103"/>
                <w:szCs w:val="22"/>
              </w:rPr>
              <w:t>ti</w:t>
            </w:r>
            <w:r w:rsidR="008676D1" w:rsidRPr="00BC5484">
              <w:rPr>
                <w:rFonts w:cs="Arial"/>
                <w:spacing w:val="2"/>
                <w:w w:val="103"/>
                <w:szCs w:val="22"/>
              </w:rPr>
              <w:t>o</w:t>
            </w:r>
            <w:r w:rsidR="008676D1" w:rsidRPr="00BC5484">
              <w:rPr>
                <w:rFonts w:cs="Arial"/>
                <w:w w:val="103"/>
                <w:szCs w:val="22"/>
              </w:rPr>
              <w:t>n</w:t>
            </w:r>
          </w:p>
          <w:p w14:paraId="69C8369E" w14:textId="77777777" w:rsidR="008676D1" w:rsidRPr="00BC5484" w:rsidRDefault="008676D1" w:rsidP="00EC2796">
            <w:pPr>
              <w:jc w:val="left"/>
              <w:rPr>
                <w:rFonts w:cs="Arial"/>
                <w:w w:val="103"/>
                <w:szCs w:val="22"/>
              </w:rPr>
            </w:pPr>
            <w:r w:rsidRPr="00BC5484">
              <w:rPr>
                <w:rFonts w:cs="Arial"/>
                <w:spacing w:val="-1"/>
                <w:w w:val="103"/>
                <w:szCs w:val="22"/>
              </w:rPr>
              <w:t>A.</w:t>
            </w:r>
            <w:r w:rsidR="00791A2E" w:rsidRPr="00BC5484">
              <w:rPr>
                <w:rFonts w:cs="Arial"/>
                <w:spacing w:val="2"/>
                <w:w w:val="103"/>
                <w:szCs w:val="22"/>
              </w:rPr>
              <w:t>7)</w:t>
            </w:r>
          </w:p>
          <w:p w14:paraId="40E42E4E" w14:textId="77777777" w:rsidR="008676D1" w:rsidRPr="00BC5484" w:rsidRDefault="008676D1" w:rsidP="00EC2796">
            <w:pPr>
              <w:jc w:val="left"/>
              <w:rPr>
                <w:rFonts w:cs="Arial"/>
                <w:w w:val="103"/>
                <w:szCs w:val="22"/>
              </w:rPr>
            </w:pPr>
          </w:p>
          <w:p w14:paraId="0CD13730" w14:textId="77777777" w:rsidR="008676D1" w:rsidRPr="00BC5484" w:rsidRDefault="008676D1" w:rsidP="00EC2796">
            <w:pPr>
              <w:jc w:val="left"/>
              <w:rPr>
                <w:rFonts w:cs="Arial"/>
                <w:w w:val="103"/>
                <w:szCs w:val="22"/>
              </w:rPr>
            </w:pPr>
            <w:r w:rsidRPr="00BC5484">
              <w:rPr>
                <w:rFonts w:cs="Arial"/>
                <w:w w:val="103"/>
                <w:szCs w:val="22"/>
              </w:rPr>
              <w:t>Verifiable evidence:</w:t>
            </w:r>
          </w:p>
          <w:p w14:paraId="513EDF8A" w14:textId="77777777" w:rsidR="008676D1" w:rsidRPr="00BC5484" w:rsidRDefault="008676D1" w:rsidP="00B36E81">
            <w:pPr>
              <w:numPr>
                <w:ilvl w:val="0"/>
                <w:numId w:val="40"/>
              </w:numPr>
              <w:ind w:left="360"/>
              <w:jc w:val="left"/>
              <w:rPr>
                <w:rFonts w:cs="Arial"/>
                <w:szCs w:val="22"/>
              </w:rPr>
            </w:pPr>
            <w:r w:rsidRPr="00BC5484">
              <w:rPr>
                <w:rFonts w:cs="Arial"/>
                <w:szCs w:val="22"/>
              </w:rPr>
              <w:t>IDBP Database</w:t>
            </w:r>
          </w:p>
        </w:tc>
      </w:tr>
      <w:tr w:rsidR="008676D1" w:rsidRPr="00BC5484" w14:paraId="3E2B0276" w14:textId="77777777" w:rsidTr="00E76C1C">
        <w:tc>
          <w:tcPr>
            <w:tcW w:w="648" w:type="dxa"/>
            <w:shd w:val="clear" w:color="auto" w:fill="auto"/>
            <w:vAlign w:val="center"/>
          </w:tcPr>
          <w:p w14:paraId="05B80C27" w14:textId="77777777" w:rsidR="008676D1" w:rsidRPr="00BC5484" w:rsidRDefault="008676D1" w:rsidP="00E76C1C">
            <w:pPr>
              <w:jc w:val="center"/>
              <w:rPr>
                <w:rFonts w:cs="Arial"/>
                <w:szCs w:val="22"/>
              </w:rPr>
            </w:pPr>
            <w:r w:rsidRPr="00BC5484">
              <w:rPr>
                <w:rFonts w:cs="Arial"/>
                <w:szCs w:val="22"/>
              </w:rPr>
              <w:t>2</w:t>
            </w:r>
          </w:p>
        </w:tc>
        <w:tc>
          <w:tcPr>
            <w:tcW w:w="4680" w:type="dxa"/>
            <w:shd w:val="clear" w:color="auto" w:fill="auto"/>
          </w:tcPr>
          <w:p w14:paraId="00B6DA29" w14:textId="77777777" w:rsidR="008676D1" w:rsidRPr="00BC5484" w:rsidRDefault="008676D1" w:rsidP="00EC2796">
            <w:pPr>
              <w:jc w:val="left"/>
              <w:rPr>
                <w:rFonts w:cs="Arial"/>
                <w:szCs w:val="22"/>
              </w:rPr>
            </w:pPr>
            <w:r w:rsidRPr="00BC5484">
              <w:rPr>
                <w:rFonts w:cs="Arial"/>
                <w:szCs w:val="22"/>
              </w:rPr>
              <w:t>The technology used consists of biodigesters of capacity no more than 100 m</w:t>
            </w:r>
            <w:r w:rsidRPr="00BC5484">
              <w:rPr>
                <w:rFonts w:cs="Arial"/>
                <w:szCs w:val="22"/>
                <w:vertAlign w:val="superscript"/>
              </w:rPr>
              <w:t>3</w:t>
            </w:r>
            <w:r w:rsidRPr="00BC5484">
              <w:rPr>
                <w:rFonts w:cs="Arial"/>
                <w:szCs w:val="22"/>
              </w:rPr>
              <w:t>. Furthermore, the specific construction quality standards enforced by the IDBP will need to be met by each unit commissioned.</w:t>
            </w:r>
          </w:p>
        </w:tc>
        <w:tc>
          <w:tcPr>
            <w:tcW w:w="1260" w:type="dxa"/>
            <w:shd w:val="clear" w:color="auto" w:fill="auto"/>
            <w:vAlign w:val="center"/>
          </w:tcPr>
          <w:p w14:paraId="01DC0DE5" w14:textId="77777777" w:rsidR="008676D1" w:rsidRPr="00BC5484" w:rsidRDefault="008676D1" w:rsidP="00EC2796">
            <w:pPr>
              <w:jc w:val="left"/>
              <w:rPr>
                <w:rFonts w:cs="Arial"/>
                <w:szCs w:val="22"/>
              </w:rPr>
            </w:pPr>
            <w:r w:rsidRPr="00BC5484">
              <w:rPr>
                <w:rFonts w:cs="Arial"/>
                <w:szCs w:val="22"/>
              </w:rPr>
              <w:t xml:space="preserve"> </w:t>
            </w:r>
            <w:r w:rsidRPr="00BC5484">
              <w:rPr>
                <w:rFonts w:cs="Arial"/>
                <w:szCs w:val="22"/>
              </w:rPr>
              <w:fldChar w:fldCharType="begin">
                <w:ffData>
                  <w:name w:val="Check1"/>
                  <w:enabled/>
                  <w:calcOnExit w:val="0"/>
                  <w:checkBox>
                    <w:sizeAuto/>
                    <w:default w:val="1"/>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Yes </w:t>
            </w:r>
          </w:p>
          <w:p w14:paraId="720DCA1B" w14:textId="77777777" w:rsidR="008676D1" w:rsidRPr="00BC5484" w:rsidRDefault="008676D1" w:rsidP="00EC2796">
            <w:pPr>
              <w:jc w:val="left"/>
              <w:rPr>
                <w:rFonts w:cs="Arial"/>
                <w:b/>
                <w:szCs w:val="22"/>
              </w:rPr>
            </w:pPr>
            <w:r w:rsidRPr="00BC5484">
              <w:rPr>
                <w:rFonts w:cs="Arial"/>
                <w:szCs w:val="22"/>
              </w:rPr>
              <w:t xml:space="preserve"> </w:t>
            </w:r>
            <w:r w:rsidRPr="00BC5484">
              <w:rPr>
                <w:rFonts w:cs="Arial"/>
                <w:szCs w:val="22"/>
              </w:rPr>
              <w:fldChar w:fldCharType="begin">
                <w:ffData>
                  <w:name w:val="Check1"/>
                  <w:enabled/>
                  <w:calcOnExit w:val="0"/>
                  <w:checkBox>
                    <w:sizeAuto/>
                    <w:default w:val="0"/>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No</w:t>
            </w:r>
          </w:p>
        </w:tc>
        <w:tc>
          <w:tcPr>
            <w:tcW w:w="2970" w:type="dxa"/>
          </w:tcPr>
          <w:p w14:paraId="160F50D4" w14:textId="77777777" w:rsidR="008676D1" w:rsidRPr="00BC5484" w:rsidRDefault="008676D1" w:rsidP="00EC2796">
            <w:pPr>
              <w:jc w:val="left"/>
              <w:rPr>
                <w:rFonts w:cs="Arial"/>
                <w:w w:val="103"/>
                <w:szCs w:val="22"/>
              </w:rPr>
            </w:pPr>
            <w:r w:rsidRPr="00BC5484">
              <w:rPr>
                <w:rFonts w:cs="Arial"/>
                <w:spacing w:val="-2"/>
                <w:szCs w:val="22"/>
              </w:rPr>
              <w:t>The t</w:t>
            </w:r>
            <w:r w:rsidRPr="00BC5484">
              <w:rPr>
                <w:rFonts w:cs="Arial"/>
                <w:spacing w:val="-1"/>
                <w:szCs w:val="22"/>
              </w:rPr>
              <w:t>ec</w:t>
            </w:r>
            <w:r w:rsidRPr="00BC5484">
              <w:rPr>
                <w:rFonts w:cs="Arial"/>
                <w:szCs w:val="22"/>
              </w:rPr>
              <w:t>hno</w:t>
            </w:r>
            <w:r w:rsidRPr="00BC5484">
              <w:rPr>
                <w:rFonts w:cs="Arial"/>
                <w:spacing w:val="2"/>
                <w:szCs w:val="22"/>
              </w:rPr>
              <w:t>l</w:t>
            </w:r>
            <w:r w:rsidRPr="00BC5484">
              <w:rPr>
                <w:rFonts w:cs="Arial"/>
                <w:szCs w:val="22"/>
              </w:rPr>
              <w:t>ogy</w:t>
            </w:r>
            <w:r w:rsidRPr="00BC5484">
              <w:rPr>
                <w:rFonts w:cs="Arial"/>
                <w:spacing w:val="4"/>
                <w:szCs w:val="22"/>
              </w:rPr>
              <w:t xml:space="preserve"> used</w:t>
            </w:r>
            <w:r w:rsidRPr="00BC5484">
              <w:rPr>
                <w:rFonts w:cs="Arial"/>
                <w:spacing w:val="5"/>
                <w:szCs w:val="22"/>
              </w:rPr>
              <w:t xml:space="preserve"> </w:t>
            </w:r>
            <w:r w:rsidRPr="00BC5484">
              <w:rPr>
                <w:rFonts w:cs="Arial"/>
                <w:spacing w:val="2"/>
                <w:szCs w:val="22"/>
              </w:rPr>
              <w:t>i</w:t>
            </w:r>
            <w:r w:rsidRPr="00BC5484">
              <w:rPr>
                <w:rFonts w:cs="Arial"/>
                <w:szCs w:val="22"/>
              </w:rPr>
              <w:t>n</w:t>
            </w:r>
            <w:r w:rsidRPr="00BC5484">
              <w:rPr>
                <w:rFonts w:cs="Arial"/>
                <w:spacing w:val="2"/>
                <w:szCs w:val="22"/>
              </w:rPr>
              <w:t xml:space="preserve"> </w:t>
            </w:r>
            <w:r w:rsidR="00BC5C5E" w:rsidRPr="00BC5484">
              <w:rPr>
                <w:rFonts w:cs="Arial"/>
                <w:spacing w:val="3"/>
                <w:szCs w:val="22"/>
              </w:rPr>
              <w:t>VPA-2</w:t>
            </w:r>
            <w:r w:rsidRPr="00BC5484">
              <w:rPr>
                <w:rFonts w:cs="Arial"/>
                <w:spacing w:val="5"/>
                <w:szCs w:val="22"/>
              </w:rPr>
              <w:t xml:space="preserve"> </w:t>
            </w:r>
            <w:r w:rsidRPr="00BC5484">
              <w:rPr>
                <w:rFonts w:cs="Arial"/>
                <w:spacing w:val="2"/>
                <w:szCs w:val="22"/>
              </w:rPr>
              <w:t>i</w:t>
            </w:r>
            <w:r w:rsidRPr="00BC5484">
              <w:rPr>
                <w:rFonts w:cs="Arial"/>
                <w:szCs w:val="22"/>
              </w:rPr>
              <w:t>s</w:t>
            </w:r>
            <w:r w:rsidRPr="00BC5484">
              <w:rPr>
                <w:rFonts w:cs="Arial"/>
                <w:spacing w:val="1"/>
                <w:szCs w:val="22"/>
              </w:rPr>
              <w:t xml:space="preserve"> </w:t>
            </w:r>
            <w:r w:rsidRPr="00BC5484">
              <w:rPr>
                <w:rFonts w:cs="Arial"/>
                <w:spacing w:val="-1"/>
                <w:w w:val="103"/>
                <w:szCs w:val="22"/>
              </w:rPr>
              <w:t>biodigesters. The maximum capacity of the installed is 12 m</w:t>
            </w:r>
            <w:r w:rsidRPr="00BC5484">
              <w:rPr>
                <w:rFonts w:cs="Arial"/>
                <w:spacing w:val="-1"/>
                <w:w w:val="103"/>
                <w:szCs w:val="22"/>
                <w:vertAlign w:val="superscript"/>
              </w:rPr>
              <w:t>3</w:t>
            </w:r>
            <w:r w:rsidRPr="00BC5484">
              <w:rPr>
                <w:rFonts w:cs="Arial"/>
                <w:spacing w:val="-1"/>
                <w:w w:val="103"/>
                <w:szCs w:val="22"/>
              </w:rPr>
              <w:t>, below the identified threshold</w:t>
            </w:r>
            <w:r w:rsidRPr="00BC5484">
              <w:rPr>
                <w:rFonts w:cs="Arial"/>
                <w:spacing w:val="3"/>
                <w:szCs w:val="22"/>
              </w:rPr>
              <w:t xml:space="preserve"> </w:t>
            </w:r>
            <w:r w:rsidRPr="00BC5484">
              <w:rPr>
                <w:rFonts w:cs="Arial"/>
                <w:spacing w:val="1"/>
                <w:szCs w:val="22"/>
              </w:rPr>
              <w:t>(s</w:t>
            </w:r>
            <w:r w:rsidRPr="00BC5484">
              <w:rPr>
                <w:rFonts w:cs="Arial"/>
                <w:spacing w:val="-1"/>
                <w:szCs w:val="22"/>
              </w:rPr>
              <w:t>e</w:t>
            </w:r>
            <w:r w:rsidRPr="00BC5484">
              <w:rPr>
                <w:rFonts w:cs="Arial"/>
                <w:szCs w:val="22"/>
              </w:rPr>
              <w:t>e</w:t>
            </w:r>
            <w:r w:rsidRPr="00BC5484">
              <w:rPr>
                <w:rFonts w:cs="Arial"/>
                <w:spacing w:val="4"/>
                <w:szCs w:val="22"/>
              </w:rPr>
              <w:t xml:space="preserve"> </w:t>
            </w:r>
            <w:r w:rsidRPr="00BC5484">
              <w:rPr>
                <w:rFonts w:cs="Arial"/>
                <w:spacing w:val="1"/>
                <w:szCs w:val="22"/>
              </w:rPr>
              <w:t>S</w:t>
            </w:r>
            <w:r w:rsidRPr="00BC5484">
              <w:rPr>
                <w:rFonts w:cs="Arial"/>
                <w:spacing w:val="-1"/>
                <w:szCs w:val="22"/>
              </w:rPr>
              <w:t>ec</w:t>
            </w:r>
            <w:r w:rsidRPr="00BC5484">
              <w:rPr>
                <w:rFonts w:cs="Arial"/>
                <w:szCs w:val="22"/>
              </w:rPr>
              <w:t>t</w:t>
            </w:r>
            <w:r w:rsidRPr="00BC5484">
              <w:rPr>
                <w:rFonts w:cs="Arial"/>
                <w:spacing w:val="2"/>
                <w:szCs w:val="22"/>
              </w:rPr>
              <w:t>i</w:t>
            </w:r>
            <w:r w:rsidRPr="00BC5484">
              <w:rPr>
                <w:rFonts w:cs="Arial"/>
                <w:szCs w:val="22"/>
              </w:rPr>
              <w:t>on</w:t>
            </w:r>
            <w:r w:rsidRPr="00BC5484">
              <w:rPr>
                <w:rFonts w:cs="Arial"/>
                <w:spacing w:val="4"/>
                <w:szCs w:val="22"/>
              </w:rPr>
              <w:t xml:space="preserve"> </w:t>
            </w:r>
            <w:r w:rsidR="00791A2E" w:rsidRPr="00BC5484">
              <w:rPr>
                <w:rFonts w:cs="Arial"/>
                <w:spacing w:val="-1"/>
                <w:w w:val="103"/>
                <w:szCs w:val="22"/>
              </w:rPr>
              <w:t>D</w:t>
            </w:r>
            <w:r w:rsidRPr="00BC5484">
              <w:rPr>
                <w:rFonts w:cs="Arial"/>
                <w:spacing w:val="-1"/>
                <w:w w:val="103"/>
                <w:szCs w:val="22"/>
              </w:rPr>
              <w:t>.</w:t>
            </w:r>
            <w:r w:rsidRPr="00BC5484">
              <w:rPr>
                <w:rFonts w:cs="Arial"/>
                <w:spacing w:val="2"/>
                <w:w w:val="103"/>
                <w:szCs w:val="22"/>
              </w:rPr>
              <w:t>2</w:t>
            </w:r>
            <w:r w:rsidRPr="00BC5484">
              <w:rPr>
                <w:rFonts w:cs="Arial"/>
                <w:spacing w:val="1"/>
                <w:w w:val="103"/>
                <w:szCs w:val="22"/>
              </w:rPr>
              <w:t>)</w:t>
            </w:r>
            <w:r w:rsidRPr="00BC5484">
              <w:rPr>
                <w:rFonts w:cs="Arial"/>
                <w:w w:val="103"/>
                <w:szCs w:val="22"/>
              </w:rPr>
              <w:t>. All biodigesters meet the 57 quality construction standards required by the programme.</w:t>
            </w:r>
          </w:p>
          <w:p w14:paraId="649C863E" w14:textId="77777777" w:rsidR="008676D1" w:rsidRPr="00BC5484" w:rsidRDefault="008676D1" w:rsidP="00EC2796">
            <w:pPr>
              <w:jc w:val="left"/>
              <w:rPr>
                <w:rFonts w:cs="Arial"/>
                <w:w w:val="103"/>
                <w:szCs w:val="22"/>
              </w:rPr>
            </w:pPr>
          </w:p>
          <w:p w14:paraId="63D6DF53" w14:textId="77777777" w:rsidR="008676D1" w:rsidRPr="00BC5484" w:rsidRDefault="008676D1" w:rsidP="00EC2796">
            <w:pPr>
              <w:jc w:val="left"/>
              <w:rPr>
                <w:rFonts w:cs="Arial"/>
                <w:w w:val="103"/>
                <w:szCs w:val="22"/>
              </w:rPr>
            </w:pPr>
            <w:r w:rsidRPr="00BC5484">
              <w:rPr>
                <w:rFonts w:cs="Arial"/>
                <w:w w:val="103"/>
                <w:szCs w:val="22"/>
              </w:rPr>
              <w:t>Verifiable evidence:</w:t>
            </w:r>
          </w:p>
          <w:p w14:paraId="45425515" w14:textId="77777777" w:rsidR="008676D1" w:rsidRPr="00BC5484" w:rsidRDefault="008676D1" w:rsidP="00B36E81">
            <w:pPr>
              <w:numPr>
                <w:ilvl w:val="0"/>
                <w:numId w:val="40"/>
              </w:numPr>
              <w:jc w:val="left"/>
              <w:rPr>
                <w:rFonts w:cs="Arial"/>
                <w:szCs w:val="22"/>
              </w:rPr>
            </w:pPr>
            <w:r w:rsidRPr="00BC5484">
              <w:rPr>
                <w:rFonts w:cs="Arial"/>
                <w:szCs w:val="22"/>
              </w:rPr>
              <w:t>Completion Report</w:t>
            </w:r>
          </w:p>
          <w:p w14:paraId="1CC6EFFB" w14:textId="77777777" w:rsidR="008676D1" w:rsidRPr="00BC5484" w:rsidRDefault="008676D1" w:rsidP="00B36E81">
            <w:pPr>
              <w:numPr>
                <w:ilvl w:val="0"/>
                <w:numId w:val="40"/>
              </w:numPr>
              <w:jc w:val="left"/>
              <w:rPr>
                <w:rFonts w:cs="Arial"/>
                <w:szCs w:val="22"/>
              </w:rPr>
            </w:pPr>
            <w:r w:rsidRPr="00BC5484">
              <w:rPr>
                <w:rFonts w:cs="Arial"/>
                <w:szCs w:val="22"/>
              </w:rPr>
              <w:t>Household Agreement</w:t>
            </w:r>
          </w:p>
          <w:p w14:paraId="16F1327F" w14:textId="77777777" w:rsidR="008676D1" w:rsidRPr="00BC5484" w:rsidRDefault="008676D1" w:rsidP="00B36E81">
            <w:pPr>
              <w:numPr>
                <w:ilvl w:val="0"/>
                <w:numId w:val="40"/>
              </w:numPr>
              <w:jc w:val="left"/>
              <w:rPr>
                <w:rFonts w:cs="Arial"/>
                <w:szCs w:val="22"/>
              </w:rPr>
            </w:pPr>
            <w:r w:rsidRPr="00BC5484">
              <w:rPr>
                <w:rFonts w:cs="Arial"/>
                <w:szCs w:val="22"/>
              </w:rPr>
              <w:t>IDBP Database</w:t>
            </w:r>
          </w:p>
        </w:tc>
      </w:tr>
      <w:tr w:rsidR="008676D1" w:rsidRPr="00BC5484" w14:paraId="2AEC045F" w14:textId="77777777" w:rsidTr="00E76C1C">
        <w:tc>
          <w:tcPr>
            <w:tcW w:w="648" w:type="dxa"/>
            <w:shd w:val="clear" w:color="auto" w:fill="auto"/>
            <w:vAlign w:val="center"/>
          </w:tcPr>
          <w:p w14:paraId="130A37EB" w14:textId="77777777" w:rsidR="008676D1" w:rsidRPr="00BC5484" w:rsidRDefault="008676D1" w:rsidP="00E76C1C">
            <w:pPr>
              <w:jc w:val="center"/>
              <w:rPr>
                <w:rFonts w:cs="Arial"/>
                <w:szCs w:val="22"/>
              </w:rPr>
            </w:pPr>
            <w:r w:rsidRPr="00BC5484">
              <w:rPr>
                <w:rFonts w:cs="Arial"/>
                <w:szCs w:val="22"/>
              </w:rPr>
              <w:t>3</w:t>
            </w:r>
          </w:p>
        </w:tc>
        <w:tc>
          <w:tcPr>
            <w:tcW w:w="4680" w:type="dxa"/>
            <w:shd w:val="clear" w:color="auto" w:fill="auto"/>
          </w:tcPr>
          <w:p w14:paraId="0A0FFE0D" w14:textId="77777777" w:rsidR="008676D1" w:rsidRPr="00BC5484" w:rsidRDefault="008676D1" w:rsidP="00EC2796">
            <w:pPr>
              <w:jc w:val="left"/>
              <w:rPr>
                <w:rFonts w:cs="Arial"/>
                <w:szCs w:val="22"/>
              </w:rPr>
            </w:pPr>
            <w:r w:rsidRPr="00BC5484">
              <w:rPr>
                <w:rFonts w:cs="Arial"/>
                <w:szCs w:val="22"/>
              </w:rPr>
              <w:t>There are three distinct groups of users targeted under this PoA:</w:t>
            </w:r>
          </w:p>
          <w:p w14:paraId="2291FDBC" w14:textId="77777777" w:rsidR="008676D1" w:rsidRPr="00BC5484" w:rsidRDefault="008676D1" w:rsidP="00B36E81">
            <w:pPr>
              <w:numPr>
                <w:ilvl w:val="0"/>
                <w:numId w:val="41"/>
              </w:numPr>
              <w:ind w:left="342"/>
              <w:jc w:val="left"/>
              <w:rPr>
                <w:rFonts w:cs="Arial"/>
                <w:szCs w:val="22"/>
              </w:rPr>
            </w:pPr>
            <w:r w:rsidRPr="00BC5484">
              <w:rPr>
                <w:rFonts w:cs="Arial"/>
                <w:szCs w:val="22"/>
              </w:rPr>
              <w:t>Households: Individual houses inhabited by dairy farmers or other types of farmers.</w:t>
            </w:r>
          </w:p>
          <w:p w14:paraId="55BFD3F0" w14:textId="77777777" w:rsidR="008676D1" w:rsidRPr="00BC5484" w:rsidRDefault="008676D1" w:rsidP="00B36E81">
            <w:pPr>
              <w:numPr>
                <w:ilvl w:val="0"/>
                <w:numId w:val="41"/>
              </w:numPr>
              <w:ind w:left="342"/>
              <w:jc w:val="left"/>
              <w:rPr>
                <w:rFonts w:cs="Arial"/>
                <w:szCs w:val="22"/>
              </w:rPr>
            </w:pPr>
            <w:r w:rsidRPr="00BC5484">
              <w:rPr>
                <w:rFonts w:cs="Arial"/>
                <w:szCs w:val="22"/>
              </w:rPr>
              <w:t xml:space="preserve">Communities: Aggregation of individuals living or meeting in a particular place or area, such as schools, farmer communities, or other social venues. </w:t>
            </w:r>
          </w:p>
          <w:p w14:paraId="3B327255" w14:textId="77777777" w:rsidR="008676D1" w:rsidRPr="00BC5484" w:rsidRDefault="008676D1" w:rsidP="00B36E81">
            <w:pPr>
              <w:numPr>
                <w:ilvl w:val="0"/>
                <w:numId w:val="41"/>
              </w:numPr>
              <w:ind w:left="342"/>
              <w:jc w:val="left"/>
              <w:rPr>
                <w:rFonts w:cs="Arial"/>
                <w:szCs w:val="22"/>
              </w:rPr>
            </w:pPr>
            <w:r w:rsidRPr="00BC5484">
              <w:rPr>
                <w:rFonts w:cs="Arial"/>
                <w:szCs w:val="22"/>
              </w:rPr>
              <w:t xml:space="preserve">SMEs: Domestic firms with an annual turnover of up to 300 million Rupiah, as defined by the Indonesian Law of Micro, </w:t>
            </w:r>
            <w:r w:rsidRPr="00BC5484">
              <w:rPr>
                <w:rFonts w:cs="Arial"/>
                <w:szCs w:val="22"/>
              </w:rPr>
              <w:lastRenderedPageBreak/>
              <w:t>Small and Medium Enterprises from 2008.</w:t>
            </w:r>
            <w:r w:rsidRPr="00BC5484">
              <w:rPr>
                <w:rStyle w:val="FootnoteReference"/>
                <w:rFonts w:cs="Arial"/>
                <w:szCs w:val="22"/>
              </w:rPr>
              <w:footnoteReference w:id="14"/>
            </w:r>
          </w:p>
          <w:p w14:paraId="1959000C" w14:textId="77777777" w:rsidR="008676D1" w:rsidRPr="00BC5484" w:rsidRDefault="008676D1" w:rsidP="00EC2796">
            <w:pPr>
              <w:jc w:val="left"/>
              <w:rPr>
                <w:rFonts w:cs="Arial"/>
                <w:szCs w:val="22"/>
              </w:rPr>
            </w:pPr>
          </w:p>
        </w:tc>
        <w:tc>
          <w:tcPr>
            <w:tcW w:w="1260" w:type="dxa"/>
            <w:shd w:val="clear" w:color="auto" w:fill="auto"/>
            <w:vAlign w:val="center"/>
          </w:tcPr>
          <w:p w14:paraId="066385AF" w14:textId="77777777" w:rsidR="008676D1" w:rsidRPr="00BC5484" w:rsidRDefault="008676D1" w:rsidP="00EC2796">
            <w:pPr>
              <w:jc w:val="left"/>
              <w:rPr>
                <w:rFonts w:cs="Arial"/>
                <w:szCs w:val="22"/>
              </w:rPr>
            </w:pPr>
            <w:r w:rsidRPr="00BC5484">
              <w:rPr>
                <w:rFonts w:cs="Arial"/>
                <w:szCs w:val="22"/>
              </w:rPr>
              <w:lastRenderedPageBreak/>
              <w:t xml:space="preserve"> </w:t>
            </w:r>
            <w:r w:rsidRPr="00BC5484">
              <w:rPr>
                <w:rFonts w:cs="Arial"/>
                <w:szCs w:val="22"/>
              </w:rPr>
              <w:fldChar w:fldCharType="begin">
                <w:ffData>
                  <w:name w:val="Check1"/>
                  <w:enabled/>
                  <w:calcOnExit w:val="0"/>
                  <w:checkBox>
                    <w:sizeAuto/>
                    <w:default w:val="1"/>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Yes </w:t>
            </w:r>
          </w:p>
          <w:p w14:paraId="330C3C54" w14:textId="77777777" w:rsidR="008676D1" w:rsidRPr="00BC5484" w:rsidRDefault="008676D1" w:rsidP="00EC2796">
            <w:pPr>
              <w:jc w:val="left"/>
              <w:rPr>
                <w:rFonts w:cs="Arial"/>
                <w:szCs w:val="22"/>
              </w:rPr>
            </w:pPr>
            <w:r w:rsidRPr="00BC5484">
              <w:rPr>
                <w:rFonts w:cs="Arial"/>
                <w:szCs w:val="22"/>
              </w:rPr>
              <w:t xml:space="preserve"> </w:t>
            </w:r>
            <w:r w:rsidRPr="00BC5484">
              <w:rPr>
                <w:rFonts w:cs="Arial"/>
                <w:szCs w:val="22"/>
              </w:rPr>
              <w:fldChar w:fldCharType="begin">
                <w:ffData>
                  <w:name w:val="Check1"/>
                  <w:enabled/>
                  <w:calcOnExit w:val="0"/>
                  <w:checkBox>
                    <w:sizeAuto/>
                    <w:default w:val="0"/>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No</w:t>
            </w:r>
          </w:p>
        </w:tc>
        <w:tc>
          <w:tcPr>
            <w:tcW w:w="2970" w:type="dxa"/>
          </w:tcPr>
          <w:p w14:paraId="77732D5E" w14:textId="77777777" w:rsidR="008676D1" w:rsidRPr="00BC5484" w:rsidRDefault="008676D1" w:rsidP="00EC2796">
            <w:pPr>
              <w:jc w:val="left"/>
              <w:rPr>
                <w:rFonts w:cs="Arial"/>
                <w:w w:val="103"/>
                <w:szCs w:val="22"/>
              </w:rPr>
            </w:pPr>
            <w:r w:rsidRPr="00BC5484">
              <w:rPr>
                <w:rFonts w:cs="Arial"/>
                <w:spacing w:val="-2"/>
                <w:szCs w:val="22"/>
              </w:rPr>
              <w:t xml:space="preserve">The target users </w:t>
            </w:r>
            <w:r w:rsidRPr="00BC5484">
              <w:rPr>
                <w:rFonts w:cs="Arial"/>
                <w:spacing w:val="2"/>
                <w:szCs w:val="22"/>
              </w:rPr>
              <w:t>i</w:t>
            </w:r>
            <w:r w:rsidRPr="00BC5484">
              <w:rPr>
                <w:rFonts w:cs="Arial"/>
                <w:szCs w:val="22"/>
              </w:rPr>
              <w:t>n</w:t>
            </w:r>
            <w:r w:rsidRPr="00BC5484">
              <w:rPr>
                <w:rFonts w:cs="Arial"/>
                <w:spacing w:val="2"/>
                <w:szCs w:val="22"/>
              </w:rPr>
              <w:t xml:space="preserve"> </w:t>
            </w:r>
            <w:r w:rsidR="00BC5C5E" w:rsidRPr="00BC5484">
              <w:rPr>
                <w:rFonts w:cs="Arial"/>
                <w:spacing w:val="3"/>
                <w:szCs w:val="22"/>
              </w:rPr>
              <w:t>VPA-2</w:t>
            </w:r>
            <w:r w:rsidRPr="00BC5484">
              <w:rPr>
                <w:rFonts w:cs="Arial"/>
                <w:spacing w:val="5"/>
                <w:szCs w:val="22"/>
              </w:rPr>
              <w:t xml:space="preserve"> </w:t>
            </w:r>
            <w:r w:rsidRPr="00BC5484">
              <w:rPr>
                <w:rFonts w:cs="Arial"/>
                <w:spacing w:val="2"/>
                <w:szCs w:val="22"/>
              </w:rPr>
              <w:t xml:space="preserve">are households </w:t>
            </w:r>
            <w:r w:rsidRPr="00BC5484">
              <w:rPr>
                <w:rFonts w:cs="Arial"/>
                <w:spacing w:val="1"/>
                <w:szCs w:val="22"/>
              </w:rPr>
              <w:t>(s</w:t>
            </w:r>
            <w:r w:rsidRPr="00BC5484">
              <w:rPr>
                <w:rFonts w:cs="Arial"/>
                <w:szCs w:val="22"/>
              </w:rPr>
              <w:t>ee</w:t>
            </w:r>
            <w:r w:rsidRPr="00BC5484">
              <w:rPr>
                <w:rFonts w:cs="Arial"/>
                <w:spacing w:val="4"/>
                <w:szCs w:val="22"/>
              </w:rPr>
              <w:t xml:space="preserve"> </w:t>
            </w:r>
            <w:r w:rsidRPr="00BC5484">
              <w:rPr>
                <w:rFonts w:cs="Arial"/>
                <w:spacing w:val="1"/>
                <w:szCs w:val="22"/>
              </w:rPr>
              <w:t>S</w:t>
            </w:r>
            <w:r w:rsidRPr="00BC5484">
              <w:rPr>
                <w:rFonts w:cs="Arial"/>
                <w:szCs w:val="22"/>
              </w:rPr>
              <w:t>ect</w:t>
            </w:r>
            <w:r w:rsidRPr="00BC5484">
              <w:rPr>
                <w:rFonts w:cs="Arial"/>
                <w:spacing w:val="2"/>
                <w:szCs w:val="22"/>
              </w:rPr>
              <w:t>i</w:t>
            </w:r>
            <w:r w:rsidRPr="00BC5484">
              <w:rPr>
                <w:rFonts w:cs="Arial"/>
                <w:szCs w:val="22"/>
              </w:rPr>
              <w:t>on</w:t>
            </w:r>
            <w:r w:rsidRPr="00BC5484">
              <w:rPr>
                <w:rFonts w:cs="Arial"/>
                <w:spacing w:val="4"/>
                <w:szCs w:val="22"/>
              </w:rPr>
              <w:t xml:space="preserve"> </w:t>
            </w:r>
            <w:r w:rsidRPr="00BC5484">
              <w:rPr>
                <w:rFonts w:cs="Arial"/>
                <w:w w:val="103"/>
                <w:szCs w:val="22"/>
              </w:rPr>
              <w:t>A.</w:t>
            </w:r>
            <w:r w:rsidRPr="00BC5484">
              <w:rPr>
                <w:rFonts w:cs="Arial"/>
                <w:spacing w:val="2"/>
                <w:w w:val="103"/>
                <w:szCs w:val="22"/>
              </w:rPr>
              <w:t>2</w:t>
            </w:r>
            <w:r w:rsidRPr="00BC5484">
              <w:rPr>
                <w:rFonts w:cs="Arial"/>
                <w:spacing w:val="1"/>
                <w:w w:val="103"/>
                <w:szCs w:val="22"/>
              </w:rPr>
              <w:t>)</w:t>
            </w:r>
            <w:r w:rsidRPr="00BC5484">
              <w:rPr>
                <w:rFonts w:cs="Arial"/>
                <w:w w:val="103"/>
                <w:szCs w:val="22"/>
              </w:rPr>
              <w:t>.</w:t>
            </w:r>
          </w:p>
          <w:p w14:paraId="18A05A99" w14:textId="77777777" w:rsidR="008676D1" w:rsidRPr="00BC5484" w:rsidRDefault="008676D1" w:rsidP="00EC2796">
            <w:pPr>
              <w:jc w:val="left"/>
              <w:rPr>
                <w:rFonts w:cs="Arial"/>
                <w:w w:val="103"/>
                <w:szCs w:val="22"/>
              </w:rPr>
            </w:pPr>
          </w:p>
          <w:p w14:paraId="5AC06557" w14:textId="77777777" w:rsidR="008676D1" w:rsidRPr="00BC5484" w:rsidRDefault="008676D1" w:rsidP="00EC2796">
            <w:pPr>
              <w:jc w:val="left"/>
              <w:rPr>
                <w:rFonts w:cs="Arial"/>
                <w:w w:val="103"/>
                <w:szCs w:val="22"/>
              </w:rPr>
            </w:pPr>
            <w:r w:rsidRPr="00BC5484">
              <w:rPr>
                <w:rFonts w:cs="Arial"/>
                <w:w w:val="103"/>
                <w:szCs w:val="22"/>
              </w:rPr>
              <w:t xml:space="preserve">Verifiable evidence: </w:t>
            </w:r>
          </w:p>
          <w:p w14:paraId="21FC9891" w14:textId="77777777" w:rsidR="008676D1" w:rsidRPr="00BC5484" w:rsidRDefault="008676D1" w:rsidP="00B36E81">
            <w:pPr>
              <w:numPr>
                <w:ilvl w:val="0"/>
                <w:numId w:val="40"/>
              </w:numPr>
              <w:jc w:val="left"/>
              <w:rPr>
                <w:rFonts w:cs="Arial"/>
                <w:szCs w:val="22"/>
              </w:rPr>
            </w:pPr>
            <w:r w:rsidRPr="00BC5484">
              <w:rPr>
                <w:rFonts w:cs="Arial"/>
                <w:szCs w:val="22"/>
              </w:rPr>
              <w:t>Household Agreement</w:t>
            </w:r>
          </w:p>
          <w:p w14:paraId="7275C3F8" w14:textId="77777777" w:rsidR="008676D1" w:rsidRPr="00BC5484" w:rsidRDefault="008676D1" w:rsidP="00EC2796">
            <w:pPr>
              <w:ind w:left="720"/>
              <w:jc w:val="left"/>
              <w:rPr>
                <w:rFonts w:cs="Arial"/>
                <w:szCs w:val="22"/>
              </w:rPr>
            </w:pPr>
          </w:p>
        </w:tc>
      </w:tr>
      <w:tr w:rsidR="008676D1" w:rsidRPr="00BC5484" w14:paraId="7597D646" w14:textId="77777777" w:rsidTr="00E76C1C">
        <w:tc>
          <w:tcPr>
            <w:tcW w:w="648" w:type="dxa"/>
            <w:shd w:val="clear" w:color="auto" w:fill="auto"/>
            <w:vAlign w:val="center"/>
          </w:tcPr>
          <w:p w14:paraId="3B706CFB" w14:textId="77777777" w:rsidR="008676D1" w:rsidRPr="00BC5484" w:rsidRDefault="008676D1" w:rsidP="00E76C1C">
            <w:pPr>
              <w:jc w:val="center"/>
              <w:rPr>
                <w:rFonts w:cs="Arial"/>
                <w:szCs w:val="22"/>
              </w:rPr>
            </w:pPr>
            <w:r w:rsidRPr="00BC5484">
              <w:rPr>
                <w:rFonts w:cs="Arial"/>
                <w:szCs w:val="22"/>
              </w:rPr>
              <w:t>4</w:t>
            </w:r>
          </w:p>
        </w:tc>
        <w:tc>
          <w:tcPr>
            <w:tcW w:w="4680" w:type="dxa"/>
            <w:shd w:val="clear" w:color="auto" w:fill="auto"/>
          </w:tcPr>
          <w:p w14:paraId="6311A310" w14:textId="77777777" w:rsidR="008676D1" w:rsidRPr="00BC5484" w:rsidRDefault="008676D1" w:rsidP="00EC2796">
            <w:pPr>
              <w:jc w:val="left"/>
              <w:rPr>
                <w:rFonts w:cs="Arial"/>
                <w:szCs w:val="22"/>
              </w:rPr>
            </w:pPr>
            <w:r w:rsidRPr="00BC5484">
              <w:rPr>
                <w:rFonts w:cs="Arial"/>
                <w:szCs w:val="22"/>
              </w:rPr>
              <w:t>Each user group as defined in Eligibility Criterion 3represents a separate baseline scenario, the baseline conditions for which will be defined on the VPA level.</w:t>
            </w:r>
          </w:p>
        </w:tc>
        <w:tc>
          <w:tcPr>
            <w:tcW w:w="1260" w:type="dxa"/>
            <w:shd w:val="clear" w:color="auto" w:fill="auto"/>
            <w:vAlign w:val="center"/>
          </w:tcPr>
          <w:p w14:paraId="36A97A66" w14:textId="77777777" w:rsidR="008676D1" w:rsidRPr="00BC5484" w:rsidRDefault="00791A2E" w:rsidP="00EC2796">
            <w:pPr>
              <w:jc w:val="left"/>
              <w:rPr>
                <w:rFonts w:cs="Arial"/>
                <w:szCs w:val="22"/>
              </w:rPr>
            </w:pPr>
            <w:r w:rsidRPr="00BC5484">
              <w:rPr>
                <w:rFonts w:cs="Arial"/>
                <w:szCs w:val="22"/>
              </w:rPr>
              <w:t xml:space="preserve"> </w:t>
            </w:r>
            <w:r w:rsidR="008676D1" w:rsidRPr="00BC5484">
              <w:rPr>
                <w:rFonts w:cs="Arial"/>
                <w:szCs w:val="22"/>
              </w:rPr>
              <w:fldChar w:fldCharType="begin">
                <w:ffData>
                  <w:name w:val="Check1"/>
                  <w:enabled/>
                  <w:calcOnExit w:val="0"/>
                  <w:checkBox>
                    <w:sizeAuto/>
                    <w:default w:val="1"/>
                  </w:checkBox>
                </w:ffData>
              </w:fldChar>
            </w:r>
            <w:r w:rsidR="008676D1" w:rsidRPr="00BC5484">
              <w:rPr>
                <w:rFonts w:cs="Arial"/>
                <w:szCs w:val="22"/>
              </w:rPr>
              <w:instrText xml:space="preserve"> FORMCHECKBOX </w:instrText>
            </w:r>
            <w:r w:rsidR="00987BB8">
              <w:rPr>
                <w:rFonts w:cs="Arial"/>
                <w:szCs w:val="22"/>
              </w:rPr>
            </w:r>
            <w:r w:rsidR="00987BB8">
              <w:rPr>
                <w:rFonts w:cs="Arial"/>
                <w:szCs w:val="22"/>
              </w:rPr>
              <w:fldChar w:fldCharType="separate"/>
            </w:r>
            <w:r w:rsidR="008676D1" w:rsidRPr="00BC5484">
              <w:rPr>
                <w:rFonts w:cs="Arial"/>
                <w:szCs w:val="22"/>
              </w:rPr>
              <w:fldChar w:fldCharType="end"/>
            </w:r>
            <w:r w:rsidR="008676D1" w:rsidRPr="00BC5484">
              <w:rPr>
                <w:rFonts w:cs="Arial"/>
                <w:szCs w:val="22"/>
              </w:rPr>
              <w:t xml:space="preserve"> Yes </w:t>
            </w:r>
          </w:p>
          <w:p w14:paraId="1EC96FE0" w14:textId="77777777" w:rsidR="008676D1" w:rsidRPr="00BC5484" w:rsidRDefault="008676D1" w:rsidP="00EC2796">
            <w:pPr>
              <w:jc w:val="left"/>
              <w:rPr>
                <w:rFonts w:cs="Arial"/>
                <w:szCs w:val="22"/>
              </w:rPr>
            </w:pPr>
            <w:r w:rsidRPr="00BC5484">
              <w:rPr>
                <w:rFonts w:cs="Arial"/>
                <w:szCs w:val="22"/>
              </w:rPr>
              <w:t xml:space="preserve"> </w:t>
            </w:r>
            <w:r w:rsidRPr="00BC5484">
              <w:rPr>
                <w:rFonts w:cs="Arial"/>
                <w:szCs w:val="22"/>
              </w:rPr>
              <w:fldChar w:fldCharType="begin">
                <w:ffData>
                  <w:name w:val="Check1"/>
                  <w:enabled/>
                  <w:calcOnExit w:val="0"/>
                  <w:checkBox>
                    <w:sizeAuto/>
                    <w:default w:val="0"/>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No</w:t>
            </w:r>
          </w:p>
        </w:tc>
        <w:tc>
          <w:tcPr>
            <w:tcW w:w="2970" w:type="dxa"/>
          </w:tcPr>
          <w:p w14:paraId="30D5AF88" w14:textId="77777777" w:rsidR="008676D1" w:rsidRPr="00BC5484" w:rsidRDefault="008676D1" w:rsidP="00EC2796">
            <w:pPr>
              <w:jc w:val="left"/>
              <w:rPr>
                <w:rFonts w:cs="Arial"/>
                <w:w w:val="103"/>
                <w:szCs w:val="22"/>
              </w:rPr>
            </w:pPr>
            <w:r w:rsidRPr="00BC5484">
              <w:rPr>
                <w:rFonts w:cs="Arial"/>
                <w:spacing w:val="-2"/>
                <w:szCs w:val="22"/>
              </w:rPr>
              <w:t xml:space="preserve">The target users </w:t>
            </w:r>
            <w:r w:rsidRPr="00BC5484">
              <w:rPr>
                <w:rFonts w:cs="Arial"/>
                <w:spacing w:val="2"/>
                <w:szCs w:val="22"/>
              </w:rPr>
              <w:t>i</w:t>
            </w:r>
            <w:r w:rsidRPr="00BC5484">
              <w:rPr>
                <w:rFonts w:cs="Arial"/>
                <w:szCs w:val="22"/>
              </w:rPr>
              <w:t>n</w:t>
            </w:r>
            <w:r w:rsidRPr="00BC5484">
              <w:rPr>
                <w:rFonts w:cs="Arial"/>
                <w:spacing w:val="2"/>
                <w:szCs w:val="22"/>
              </w:rPr>
              <w:t xml:space="preserve"> </w:t>
            </w:r>
            <w:r w:rsidR="00BC5C5E" w:rsidRPr="00BC5484">
              <w:rPr>
                <w:rFonts w:cs="Arial"/>
                <w:spacing w:val="3"/>
                <w:szCs w:val="22"/>
              </w:rPr>
              <w:t>VPA-2</w:t>
            </w:r>
            <w:r w:rsidRPr="00BC5484">
              <w:rPr>
                <w:rFonts w:cs="Arial"/>
                <w:spacing w:val="5"/>
                <w:szCs w:val="22"/>
              </w:rPr>
              <w:t xml:space="preserve"> </w:t>
            </w:r>
            <w:r w:rsidRPr="00BC5484">
              <w:rPr>
                <w:rFonts w:cs="Arial"/>
                <w:spacing w:val="2"/>
                <w:szCs w:val="22"/>
              </w:rPr>
              <w:t xml:space="preserve">are households </w:t>
            </w:r>
            <w:r w:rsidRPr="00BC5484">
              <w:rPr>
                <w:rFonts w:cs="Arial"/>
                <w:spacing w:val="1"/>
                <w:szCs w:val="22"/>
              </w:rPr>
              <w:t>(s</w:t>
            </w:r>
            <w:r w:rsidRPr="00BC5484">
              <w:rPr>
                <w:rFonts w:cs="Arial"/>
                <w:szCs w:val="22"/>
              </w:rPr>
              <w:t>ee</w:t>
            </w:r>
            <w:r w:rsidRPr="00BC5484">
              <w:rPr>
                <w:rFonts w:cs="Arial"/>
                <w:spacing w:val="4"/>
                <w:szCs w:val="22"/>
              </w:rPr>
              <w:t xml:space="preserve"> </w:t>
            </w:r>
            <w:r w:rsidRPr="00BC5484">
              <w:rPr>
                <w:rFonts w:cs="Arial"/>
                <w:spacing w:val="1"/>
                <w:szCs w:val="22"/>
              </w:rPr>
              <w:t>S</w:t>
            </w:r>
            <w:r w:rsidRPr="00BC5484">
              <w:rPr>
                <w:rFonts w:cs="Arial"/>
                <w:szCs w:val="22"/>
              </w:rPr>
              <w:t>ect</w:t>
            </w:r>
            <w:r w:rsidRPr="00BC5484">
              <w:rPr>
                <w:rFonts w:cs="Arial"/>
                <w:spacing w:val="2"/>
                <w:szCs w:val="22"/>
              </w:rPr>
              <w:t>i</w:t>
            </w:r>
            <w:r w:rsidRPr="00BC5484">
              <w:rPr>
                <w:rFonts w:cs="Arial"/>
                <w:szCs w:val="22"/>
              </w:rPr>
              <w:t>on</w:t>
            </w:r>
            <w:r w:rsidRPr="00BC5484">
              <w:rPr>
                <w:rFonts w:cs="Arial"/>
                <w:spacing w:val="4"/>
                <w:szCs w:val="22"/>
              </w:rPr>
              <w:t xml:space="preserve"> </w:t>
            </w:r>
            <w:r w:rsidRPr="00BC5484">
              <w:rPr>
                <w:rFonts w:cs="Arial"/>
                <w:w w:val="103"/>
                <w:szCs w:val="22"/>
              </w:rPr>
              <w:t>A.</w:t>
            </w:r>
            <w:r w:rsidRPr="00BC5484">
              <w:rPr>
                <w:rFonts w:cs="Arial"/>
                <w:spacing w:val="2"/>
                <w:w w:val="103"/>
                <w:szCs w:val="22"/>
              </w:rPr>
              <w:t>2</w:t>
            </w:r>
            <w:r w:rsidRPr="00BC5484">
              <w:rPr>
                <w:rFonts w:cs="Arial"/>
                <w:spacing w:val="1"/>
                <w:w w:val="103"/>
                <w:szCs w:val="22"/>
              </w:rPr>
              <w:t>)</w:t>
            </w:r>
            <w:r w:rsidRPr="00BC5484">
              <w:rPr>
                <w:rFonts w:cs="Arial"/>
                <w:w w:val="103"/>
                <w:szCs w:val="22"/>
              </w:rPr>
              <w:t>.</w:t>
            </w:r>
          </w:p>
          <w:p w14:paraId="10BBAF01" w14:textId="77777777" w:rsidR="008676D1" w:rsidRPr="00BC5484" w:rsidRDefault="008676D1" w:rsidP="00EC2796">
            <w:pPr>
              <w:jc w:val="left"/>
              <w:rPr>
                <w:rFonts w:cs="Arial"/>
                <w:w w:val="103"/>
                <w:szCs w:val="22"/>
              </w:rPr>
            </w:pPr>
          </w:p>
          <w:p w14:paraId="0B356E7E" w14:textId="77777777" w:rsidR="008676D1" w:rsidRPr="00BC5484" w:rsidRDefault="008676D1" w:rsidP="00EC2796">
            <w:pPr>
              <w:jc w:val="left"/>
              <w:rPr>
                <w:rFonts w:cs="Arial"/>
                <w:w w:val="103"/>
                <w:szCs w:val="22"/>
              </w:rPr>
            </w:pPr>
            <w:r w:rsidRPr="00BC5484">
              <w:rPr>
                <w:rFonts w:cs="Arial"/>
                <w:w w:val="103"/>
                <w:szCs w:val="22"/>
              </w:rPr>
              <w:t xml:space="preserve">Verifiable evidence: </w:t>
            </w:r>
          </w:p>
          <w:p w14:paraId="1BDC82EF" w14:textId="77777777" w:rsidR="008676D1" w:rsidRPr="00BC5484" w:rsidRDefault="008676D1" w:rsidP="00B36E81">
            <w:pPr>
              <w:numPr>
                <w:ilvl w:val="0"/>
                <w:numId w:val="40"/>
              </w:numPr>
              <w:jc w:val="left"/>
              <w:rPr>
                <w:rFonts w:cs="Arial"/>
                <w:spacing w:val="-2"/>
                <w:szCs w:val="22"/>
              </w:rPr>
            </w:pPr>
            <w:r w:rsidRPr="00BC5484">
              <w:rPr>
                <w:rFonts w:cs="Arial"/>
                <w:szCs w:val="22"/>
              </w:rPr>
              <w:t>Baseline survey</w:t>
            </w:r>
          </w:p>
        </w:tc>
      </w:tr>
      <w:tr w:rsidR="008676D1" w:rsidRPr="00BC5484" w14:paraId="7BE27E7F" w14:textId="77777777" w:rsidTr="00E76C1C">
        <w:tc>
          <w:tcPr>
            <w:tcW w:w="648" w:type="dxa"/>
            <w:shd w:val="clear" w:color="auto" w:fill="auto"/>
            <w:vAlign w:val="center"/>
          </w:tcPr>
          <w:p w14:paraId="5D043842" w14:textId="77777777" w:rsidR="008676D1" w:rsidRPr="00BC5484" w:rsidRDefault="008676D1" w:rsidP="00E76C1C">
            <w:pPr>
              <w:jc w:val="center"/>
              <w:rPr>
                <w:rFonts w:cs="Arial"/>
                <w:szCs w:val="22"/>
              </w:rPr>
            </w:pPr>
            <w:r w:rsidRPr="00BC5484">
              <w:rPr>
                <w:rFonts w:cs="Arial"/>
                <w:szCs w:val="22"/>
              </w:rPr>
              <w:t>5</w:t>
            </w:r>
          </w:p>
        </w:tc>
        <w:tc>
          <w:tcPr>
            <w:tcW w:w="4680" w:type="dxa"/>
            <w:shd w:val="clear" w:color="auto" w:fill="auto"/>
          </w:tcPr>
          <w:p w14:paraId="05EF2D7F" w14:textId="77777777" w:rsidR="008676D1" w:rsidRPr="00BC5484" w:rsidRDefault="008676D1" w:rsidP="00EC2796">
            <w:pPr>
              <w:jc w:val="left"/>
              <w:rPr>
                <w:rFonts w:cs="Arial"/>
                <w:szCs w:val="22"/>
              </w:rPr>
            </w:pPr>
            <w:r w:rsidRPr="00BC5484">
              <w:rPr>
                <w:rFonts w:cs="Arial"/>
                <w:szCs w:val="22"/>
              </w:rPr>
              <w:t>The biodigesters are uniquely identified and defined in an unambiguous manner by providing the serial number of the systems installed.</w:t>
            </w:r>
          </w:p>
        </w:tc>
        <w:tc>
          <w:tcPr>
            <w:tcW w:w="1260" w:type="dxa"/>
            <w:shd w:val="clear" w:color="auto" w:fill="auto"/>
            <w:vAlign w:val="center"/>
          </w:tcPr>
          <w:p w14:paraId="43B11BBB" w14:textId="77777777" w:rsidR="008676D1" w:rsidRPr="00BC5484" w:rsidRDefault="008676D1" w:rsidP="00EC2796">
            <w:pPr>
              <w:jc w:val="left"/>
              <w:rPr>
                <w:rFonts w:cs="Arial"/>
                <w:szCs w:val="22"/>
              </w:rPr>
            </w:pPr>
            <w:r w:rsidRPr="00BC5484">
              <w:rPr>
                <w:rFonts w:cs="Arial"/>
                <w:szCs w:val="22"/>
              </w:rPr>
              <w:t xml:space="preserve"> </w:t>
            </w:r>
            <w:r w:rsidRPr="00BC5484">
              <w:rPr>
                <w:rFonts w:cs="Arial"/>
                <w:szCs w:val="22"/>
              </w:rPr>
              <w:fldChar w:fldCharType="begin">
                <w:ffData>
                  <w:name w:val="Check1"/>
                  <w:enabled/>
                  <w:calcOnExit w:val="0"/>
                  <w:checkBox>
                    <w:sizeAuto/>
                    <w:default w:val="1"/>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Yes </w:t>
            </w:r>
          </w:p>
          <w:p w14:paraId="7C81B06B" w14:textId="77777777" w:rsidR="008676D1" w:rsidRPr="00BC5484" w:rsidRDefault="008676D1" w:rsidP="00EC2796">
            <w:pPr>
              <w:jc w:val="left"/>
              <w:rPr>
                <w:rFonts w:cs="Arial"/>
                <w:b/>
                <w:szCs w:val="22"/>
              </w:rPr>
            </w:pPr>
            <w:r w:rsidRPr="00BC5484">
              <w:rPr>
                <w:rFonts w:cs="Arial"/>
                <w:szCs w:val="22"/>
              </w:rPr>
              <w:t xml:space="preserve"> </w:t>
            </w:r>
            <w:r w:rsidRPr="00BC5484">
              <w:rPr>
                <w:rFonts w:cs="Arial"/>
                <w:szCs w:val="22"/>
              </w:rPr>
              <w:fldChar w:fldCharType="begin">
                <w:ffData>
                  <w:name w:val="Check1"/>
                  <w:enabled/>
                  <w:calcOnExit w:val="0"/>
                  <w:checkBox>
                    <w:sizeAuto/>
                    <w:default w:val="0"/>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No</w:t>
            </w:r>
          </w:p>
        </w:tc>
        <w:tc>
          <w:tcPr>
            <w:tcW w:w="2970" w:type="dxa"/>
          </w:tcPr>
          <w:p w14:paraId="1659F0C2" w14:textId="77777777" w:rsidR="008676D1" w:rsidRPr="00BC5484" w:rsidRDefault="008676D1" w:rsidP="00EC2796">
            <w:pPr>
              <w:jc w:val="left"/>
              <w:rPr>
                <w:rFonts w:cs="Arial"/>
                <w:szCs w:val="22"/>
              </w:rPr>
            </w:pPr>
            <w:r w:rsidRPr="00BC5484">
              <w:rPr>
                <w:rFonts w:cs="Arial"/>
                <w:szCs w:val="22"/>
              </w:rPr>
              <w:t xml:space="preserve">The IDBP database managed by the CME lists the serial numbers of all systems installed in </w:t>
            </w:r>
            <w:r w:rsidR="00BC5C5E" w:rsidRPr="00BC5484">
              <w:rPr>
                <w:rFonts w:cs="Arial"/>
                <w:szCs w:val="22"/>
              </w:rPr>
              <w:t>VPA-2</w:t>
            </w:r>
            <w:r w:rsidR="00791A2E" w:rsidRPr="00BC5484">
              <w:rPr>
                <w:rFonts w:cs="Arial"/>
                <w:szCs w:val="22"/>
              </w:rPr>
              <w:t>.</w:t>
            </w:r>
            <w:r w:rsidRPr="00BC5484">
              <w:rPr>
                <w:rFonts w:cs="Arial"/>
                <w:szCs w:val="22"/>
              </w:rPr>
              <w:t xml:space="preserve"> </w:t>
            </w:r>
          </w:p>
          <w:p w14:paraId="13760DEF" w14:textId="77777777" w:rsidR="008676D1" w:rsidRPr="00BC5484" w:rsidRDefault="008676D1" w:rsidP="00EC2796">
            <w:pPr>
              <w:jc w:val="left"/>
              <w:rPr>
                <w:rFonts w:cs="Arial"/>
                <w:w w:val="103"/>
                <w:szCs w:val="22"/>
              </w:rPr>
            </w:pPr>
          </w:p>
          <w:p w14:paraId="330139EE" w14:textId="77777777" w:rsidR="008676D1" w:rsidRPr="00BC5484" w:rsidRDefault="008676D1" w:rsidP="00EC2796">
            <w:pPr>
              <w:jc w:val="left"/>
              <w:rPr>
                <w:rFonts w:cs="Arial"/>
                <w:w w:val="103"/>
                <w:szCs w:val="22"/>
              </w:rPr>
            </w:pPr>
            <w:r w:rsidRPr="00BC5484">
              <w:rPr>
                <w:rFonts w:cs="Arial"/>
                <w:w w:val="103"/>
                <w:szCs w:val="22"/>
              </w:rPr>
              <w:t xml:space="preserve">Verifiable evidence: </w:t>
            </w:r>
          </w:p>
          <w:p w14:paraId="51182A77" w14:textId="77777777" w:rsidR="008676D1" w:rsidRPr="00BC5484" w:rsidRDefault="008676D1" w:rsidP="00B36E81">
            <w:pPr>
              <w:numPr>
                <w:ilvl w:val="0"/>
                <w:numId w:val="40"/>
              </w:numPr>
              <w:jc w:val="left"/>
              <w:rPr>
                <w:rFonts w:cs="Arial"/>
                <w:szCs w:val="22"/>
              </w:rPr>
            </w:pPr>
            <w:r w:rsidRPr="00BC5484">
              <w:rPr>
                <w:rFonts w:cs="Arial"/>
                <w:szCs w:val="22"/>
              </w:rPr>
              <w:t>IDBP Database</w:t>
            </w:r>
          </w:p>
          <w:p w14:paraId="2721EA41" w14:textId="77777777" w:rsidR="008676D1" w:rsidRPr="00BC5484" w:rsidRDefault="008676D1" w:rsidP="00B36E81">
            <w:pPr>
              <w:numPr>
                <w:ilvl w:val="0"/>
                <w:numId w:val="40"/>
              </w:numPr>
              <w:jc w:val="left"/>
              <w:rPr>
                <w:rFonts w:cs="Arial"/>
                <w:szCs w:val="22"/>
              </w:rPr>
            </w:pPr>
            <w:r w:rsidRPr="00BC5484">
              <w:rPr>
                <w:rFonts w:cs="Arial"/>
                <w:szCs w:val="22"/>
              </w:rPr>
              <w:t>Completion Report</w:t>
            </w:r>
          </w:p>
          <w:p w14:paraId="5B247CFA" w14:textId="77777777" w:rsidR="008676D1" w:rsidRPr="00BC5484" w:rsidRDefault="008676D1" w:rsidP="00B36E81">
            <w:pPr>
              <w:numPr>
                <w:ilvl w:val="0"/>
                <w:numId w:val="40"/>
              </w:numPr>
              <w:jc w:val="left"/>
              <w:rPr>
                <w:rFonts w:cs="Arial"/>
                <w:szCs w:val="22"/>
              </w:rPr>
            </w:pPr>
            <w:r w:rsidRPr="00BC5484">
              <w:rPr>
                <w:rFonts w:cs="Arial"/>
                <w:szCs w:val="22"/>
              </w:rPr>
              <w:t>Household Agreement</w:t>
            </w:r>
          </w:p>
          <w:p w14:paraId="21DB79F5" w14:textId="77777777" w:rsidR="008676D1" w:rsidRPr="00BC5484" w:rsidRDefault="008676D1" w:rsidP="00EC2796">
            <w:pPr>
              <w:jc w:val="left"/>
              <w:rPr>
                <w:rFonts w:cs="Arial"/>
                <w:szCs w:val="22"/>
              </w:rPr>
            </w:pPr>
          </w:p>
        </w:tc>
      </w:tr>
      <w:tr w:rsidR="008676D1" w:rsidRPr="00BC5484" w14:paraId="16AC40BB" w14:textId="77777777" w:rsidTr="00E76C1C">
        <w:tc>
          <w:tcPr>
            <w:tcW w:w="648" w:type="dxa"/>
            <w:shd w:val="clear" w:color="auto" w:fill="auto"/>
            <w:vAlign w:val="center"/>
          </w:tcPr>
          <w:p w14:paraId="3B1BCDD1" w14:textId="77777777" w:rsidR="008676D1" w:rsidRPr="00BC5484" w:rsidRDefault="008676D1" w:rsidP="00E76C1C">
            <w:pPr>
              <w:jc w:val="center"/>
              <w:rPr>
                <w:rFonts w:cs="Arial"/>
                <w:szCs w:val="22"/>
              </w:rPr>
            </w:pPr>
            <w:r w:rsidRPr="00BC5484">
              <w:rPr>
                <w:rFonts w:cs="Arial"/>
                <w:szCs w:val="22"/>
              </w:rPr>
              <w:t>6</w:t>
            </w:r>
          </w:p>
        </w:tc>
        <w:tc>
          <w:tcPr>
            <w:tcW w:w="4680" w:type="dxa"/>
            <w:shd w:val="clear" w:color="auto" w:fill="auto"/>
          </w:tcPr>
          <w:p w14:paraId="34B3922F" w14:textId="77777777" w:rsidR="008676D1" w:rsidRPr="00BC5484" w:rsidRDefault="008676D1" w:rsidP="00EC2796">
            <w:pPr>
              <w:jc w:val="left"/>
              <w:rPr>
                <w:rFonts w:cs="Arial"/>
                <w:szCs w:val="22"/>
              </w:rPr>
            </w:pPr>
            <w:r w:rsidRPr="00BC5484">
              <w:rPr>
                <w:rFonts w:cs="Arial"/>
                <w:szCs w:val="22"/>
                <w:lang w:val="en-US"/>
              </w:rPr>
              <w:t>The biodigesters each have continuous useful energy outputs of less than 150kW</w:t>
            </w:r>
            <w:r w:rsidRPr="00BC5484">
              <w:rPr>
                <w:rFonts w:cs="Arial"/>
                <w:szCs w:val="22"/>
                <w:vertAlign w:val="subscript"/>
                <w:lang w:val="en-US"/>
              </w:rPr>
              <w:t>th</w:t>
            </w:r>
            <w:r w:rsidRPr="00BC5484">
              <w:rPr>
                <w:rFonts w:cs="Arial"/>
                <w:szCs w:val="22"/>
                <w:lang w:val="en-US"/>
              </w:rPr>
              <w:t xml:space="preserve"> per unit (defined as total energy delivered usefully from start to end of operation of a unit divided by time of operation).</w:t>
            </w:r>
          </w:p>
        </w:tc>
        <w:tc>
          <w:tcPr>
            <w:tcW w:w="1260" w:type="dxa"/>
            <w:shd w:val="clear" w:color="auto" w:fill="auto"/>
            <w:vAlign w:val="center"/>
          </w:tcPr>
          <w:p w14:paraId="67FBE4F2" w14:textId="77777777" w:rsidR="008676D1" w:rsidRPr="00BC5484" w:rsidRDefault="008676D1" w:rsidP="00EC2796">
            <w:pPr>
              <w:jc w:val="left"/>
              <w:rPr>
                <w:rFonts w:cs="Arial"/>
                <w:szCs w:val="22"/>
              </w:rPr>
            </w:pPr>
            <w:r w:rsidRPr="00BC5484">
              <w:rPr>
                <w:rFonts w:cs="Arial"/>
                <w:szCs w:val="22"/>
              </w:rPr>
              <w:t xml:space="preserve"> </w:t>
            </w:r>
            <w:r w:rsidRPr="00BC5484">
              <w:rPr>
                <w:rFonts w:cs="Arial"/>
                <w:szCs w:val="22"/>
              </w:rPr>
              <w:fldChar w:fldCharType="begin">
                <w:ffData>
                  <w:name w:val="Check1"/>
                  <w:enabled/>
                  <w:calcOnExit w:val="0"/>
                  <w:checkBox>
                    <w:sizeAuto/>
                    <w:default w:val="1"/>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Yes   </w:t>
            </w:r>
          </w:p>
          <w:p w14:paraId="458B09E1" w14:textId="77777777" w:rsidR="008676D1" w:rsidRPr="00BC5484" w:rsidRDefault="008676D1" w:rsidP="00EC2796">
            <w:pPr>
              <w:jc w:val="left"/>
              <w:rPr>
                <w:rFonts w:cs="Arial"/>
                <w:b/>
                <w:szCs w:val="22"/>
              </w:rPr>
            </w:pPr>
            <w:r w:rsidRPr="00BC5484">
              <w:rPr>
                <w:rFonts w:cs="Arial"/>
                <w:szCs w:val="22"/>
              </w:rPr>
              <w:t xml:space="preserve"> </w:t>
            </w:r>
            <w:r w:rsidRPr="00BC5484">
              <w:rPr>
                <w:rFonts w:cs="Arial"/>
                <w:szCs w:val="22"/>
              </w:rPr>
              <w:fldChar w:fldCharType="begin">
                <w:ffData>
                  <w:name w:val="Check1"/>
                  <w:enabled/>
                  <w:calcOnExit w:val="0"/>
                  <w:checkBox>
                    <w:sizeAuto/>
                    <w:default w:val="0"/>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No</w:t>
            </w:r>
          </w:p>
        </w:tc>
        <w:tc>
          <w:tcPr>
            <w:tcW w:w="2970" w:type="dxa"/>
          </w:tcPr>
          <w:p w14:paraId="0206E125" w14:textId="77777777" w:rsidR="008676D1" w:rsidRPr="00BC5484" w:rsidRDefault="008676D1" w:rsidP="00EC2796">
            <w:pPr>
              <w:jc w:val="left"/>
              <w:rPr>
                <w:rFonts w:cs="Arial"/>
                <w:w w:val="103"/>
                <w:szCs w:val="22"/>
              </w:rPr>
            </w:pPr>
            <w:r w:rsidRPr="00BC5484">
              <w:rPr>
                <w:rFonts w:cs="Arial"/>
                <w:w w:val="103"/>
                <w:szCs w:val="22"/>
              </w:rPr>
              <w:t>The maximum capacity of the installed is 12 m</w:t>
            </w:r>
            <w:r w:rsidRPr="00BC5484">
              <w:rPr>
                <w:rFonts w:cs="Arial"/>
                <w:w w:val="103"/>
                <w:szCs w:val="22"/>
                <w:vertAlign w:val="superscript"/>
              </w:rPr>
              <w:t>3</w:t>
            </w:r>
            <w:r w:rsidRPr="00BC5484">
              <w:rPr>
                <w:rFonts w:cs="Arial"/>
                <w:w w:val="103"/>
                <w:szCs w:val="22"/>
              </w:rPr>
              <w:t xml:space="preserve">, </w:t>
            </w:r>
            <w:r w:rsidR="00791A2E" w:rsidRPr="00BC5484">
              <w:rPr>
                <w:rFonts w:cs="Arial"/>
                <w:w w:val="103"/>
                <w:szCs w:val="22"/>
              </w:rPr>
              <w:t xml:space="preserve">which corresponds to a thermal capacity of </w:t>
            </w:r>
            <w:r w:rsidR="00CC3731" w:rsidRPr="00BC5484">
              <w:rPr>
                <w:rFonts w:cs="Arial"/>
                <w:w w:val="103"/>
                <w:szCs w:val="22"/>
              </w:rPr>
              <w:t>3.83</w:t>
            </w:r>
            <w:r w:rsidR="00791A2E" w:rsidRPr="00BC5484">
              <w:rPr>
                <w:rFonts w:cs="Arial"/>
                <w:w w:val="103"/>
                <w:szCs w:val="22"/>
              </w:rPr>
              <w:t xml:space="preserve"> kW</w:t>
            </w:r>
            <w:r w:rsidR="00791A2E" w:rsidRPr="00BC5484">
              <w:rPr>
                <w:rFonts w:cs="Arial"/>
                <w:w w:val="103"/>
                <w:szCs w:val="22"/>
                <w:vertAlign w:val="subscript"/>
              </w:rPr>
              <w:t>th</w:t>
            </w:r>
            <w:r w:rsidR="00791A2E" w:rsidRPr="00BC5484">
              <w:rPr>
                <w:rFonts w:cs="Arial"/>
                <w:w w:val="103"/>
                <w:szCs w:val="22"/>
              </w:rPr>
              <w:t xml:space="preserve"> (see Section D.2).</w:t>
            </w:r>
          </w:p>
          <w:p w14:paraId="5CF80B33" w14:textId="77777777" w:rsidR="008676D1" w:rsidRPr="00BC5484" w:rsidRDefault="008676D1" w:rsidP="00EC2796">
            <w:pPr>
              <w:jc w:val="left"/>
              <w:rPr>
                <w:rFonts w:cs="Arial"/>
                <w:w w:val="103"/>
                <w:szCs w:val="22"/>
              </w:rPr>
            </w:pPr>
          </w:p>
          <w:p w14:paraId="32D29DAA" w14:textId="77777777" w:rsidR="008676D1" w:rsidRPr="00BC5484" w:rsidRDefault="008676D1" w:rsidP="00EC2796">
            <w:pPr>
              <w:jc w:val="left"/>
              <w:rPr>
                <w:rFonts w:cs="Arial"/>
                <w:w w:val="103"/>
                <w:szCs w:val="22"/>
              </w:rPr>
            </w:pPr>
            <w:r w:rsidRPr="00BC5484">
              <w:rPr>
                <w:rFonts w:cs="Arial"/>
                <w:w w:val="103"/>
                <w:szCs w:val="22"/>
              </w:rPr>
              <w:t xml:space="preserve">Verifiable evidence: </w:t>
            </w:r>
          </w:p>
          <w:p w14:paraId="54F75015" w14:textId="77777777" w:rsidR="008676D1" w:rsidRPr="00BC5484" w:rsidRDefault="008676D1" w:rsidP="00B36E81">
            <w:pPr>
              <w:numPr>
                <w:ilvl w:val="0"/>
                <w:numId w:val="40"/>
              </w:numPr>
              <w:jc w:val="left"/>
              <w:rPr>
                <w:rFonts w:cs="Arial"/>
                <w:szCs w:val="22"/>
              </w:rPr>
            </w:pPr>
            <w:r w:rsidRPr="00BC5484">
              <w:rPr>
                <w:rFonts w:cs="Arial"/>
                <w:szCs w:val="22"/>
              </w:rPr>
              <w:t>Completion Report</w:t>
            </w:r>
          </w:p>
          <w:p w14:paraId="2EC820DA" w14:textId="77777777" w:rsidR="008676D1" w:rsidRPr="00BC5484" w:rsidRDefault="008676D1" w:rsidP="00B36E81">
            <w:pPr>
              <w:numPr>
                <w:ilvl w:val="0"/>
                <w:numId w:val="40"/>
              </w:numPr>
              <w:jc w:val="left"/>
              <w:rPr>
                <w:rFonts w:cs="Arial"/>
                <w:szCs w:val="22"/>
              </w:rPr>
            </w:pPr>
            <w:r w:rsidRPr="00BC5484">
              <w:rPr>
                <w:rFonts w:cs="Arial"/>
                <w:szCs w:val="22"/>
              </w:rPr>
              <w:t>Household Agreement</w:t>
            </w:r>
          </w:p>
          <w:p w14:paraId="4EA12243" w14:textId="77777777" w:rsidR="008676D1" w:rsidRPr="00BC5484" w:rsidRDefault="008676D1" w:rsidP="00B36E81">
            <w:pPr>
              <w:numPr>
                <w:ilvl w:val="0"/>
                <w:numId w:val="40"/>
              </w:numPr>
              <w:jc w:val="left"/>
              <w:rPr>
                <w:rFonts w:cs="Arial"/>
                <w:szCs w:val="22"/>
              </w:rPr>
            </w:pPr>
            <w:r w:rsidRPr="00BC5484">
              <w:rPr>
                <w:rFonts w:cs="Arial"/>
                <w:szCs w:val="22"/>
              </w:rPr>
              <w:t>IDBP Database</w:t>
            </w:r>
          </w:p>
        </w:tc>
      </w:tr>
      <w:tr w:rsidR="008676D1" w:rsidRPr="00BC5484" w14:paraId="2A7047EA" w14:textId="77777777" w:rsidTr="00E76C1C">
        <w:tc>
          <w:tcPr>
            <w:tcW w:w="648" w:type="dxa"/>
            <w:shd w:val="clear" w:color="auto" w:fill="auto"/>
            <w:vAlign w:val="center"/>
          </w:tcPr>
          <w:p w14:paraId="693BF7FC" w14:textId="77777777" w:rsidR="008676D1" w:rsidRPr="00BC5484" w:rsidRDefault="008676D1" w:rsidP="00E76C1C">
            <w:pPr>
              <w:jc w:val="center"/>
              <w:rPr>
                <w:rFonts w:cs="Arial"/>
                <w:szCs w:val="22"/>
              </w:rPr>
            </w:pPr>
            <w:r w:rsidRPr="00BC5484">
              <w:rPr>
                <w:rFonts w:cs="Arial"/>
                <w:szCs w:val="22"/>
              </w:rPr>
              <w:t>7</w:t>
            </w:r>
          </w:p>
        </w:tc>
        <w:tc>
          <w:tcPr>
            <w:tcW w:w="4680" w:type="dxa"/>
            <w:shd w:val="clear" w:color="auto" w:fill="auto"/>
          </w:tcPr>
          <w:p w14:paraId="3CA56546" w14:textId="77777777" w:rsidR="008676D1" w:rsidRPr="00BC5484" w:rsidRDefault="008676D1" w:rsidP="00EC2796">
            <w:pPr>
              <w:jc w:val="left"/>
              <w:rPr>
                <w:rFonts w:cs="Arial"/>
                <w:szCs w:val="22"/>
              </w:rPr>
            </w:pPr>
            <w:r w:rsidRPr="00BC5484">
              <w:rPr>
                <w:rFonts w:cs="Arial"/>
                <w:spacing w:val="1"/>
                <w:szCs w:val="22"/>
              </w:rPr>
              <w:t xml:space="preserve">The VPA follows the baseline and monitoring methodology </w:t>
            </w:r>
            <w:r w:rsidRPr="00BC5484">
              <w:rPr>
                <w:rFonts w:cs="Arial"/>
                <w:szCs w:val="22"/>
              </w:rPr>
              <w:t>‘</w:t>
            </w:r>
            <w:r w:rsidR="00C61F31" w:rsidRPr="00BC5484">
              <w:rPr>
                <w:rFonts w:cs="Arial"/>
                <w:szCs w:val="22"/>
              </w:rPr>
              <w:t xml:space="preserve">Technologies and Practices to Displace Decentralized Thermal Energy Consumption’ </w:t>
            </w:r>
            <w:r w:rsidRPr="00BC5484">
              <w:rPr>
                <w:rFonts w:cs="Arial"/>
                <w:spacing w:val="1"/>
                <w:szCs w:val="22"/>
              </w:rPr>
              <w:t>and should meet its eligibility criteria as discussed in section E.2 of the PoA-DD</w:t>
            </w:r>
            <w:r w:rsidRPr="00BC5484">
              <w:rPr>
                <w:rFonts w:cs="Arial"/>
                <w:szCs w:val="22"/>
              </w:rPr>
              <w:t>.</w:t>
            </w:r>
          </w:p>
        </w:tc>
        <w:tc>
          <w:tcPr>
            <w:tcW w:w="1260" w:type="dxa"/>
            <w:shd w:val="clear" w:color="auto" w:fill="auto"/>
            <w:vAlign w:val="center"/>
          </w:tcPr>
          <w:p w14:paraId="302B0965" w14:textId="77777777" w:rsidR="008676D1" w:rsidRPr="00BC5484" w:rsidRDefault="008676D1" w:rsidP="00EC2796">
            <w:pPr>
              <w:jc w:val="left"/>
              <w:rPr>
                <w:rFonts w:cs="Arial"/>
                <w:szCs w:val="22"/>
              </w:rPr>
            </w:pPr>
            <w:r w:rsidRPr="00BC5484">
              <w:rPr>
                <w:rFonts w:cs="Arial"/>
                <w:szCs w:val="22"/>
              </w:rPr>
              <w:t xml:space="preserve"> </w:t>
            </w:r>
            <w:r w:rsidRPr="00BC5484">
              <w:rPr>
                <w:rFonts w:cs="Arial"/>
                <w:szCs w:val="22"/>
              </w:rPr>
              <w:fldChar w:fldCharType="begin">
                <w:ffData>
                  <w:name w:val="Check1"/>
                  <w:enabled/>
                  <w:calcOnExit w:val="0"/>
                  <w:checkBox>
                    <w:sizeAuto/>
                    <w:default w:val="1"/>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Yes   </w:t>
            </w:r>
          </w:p>
          <w:p w14:paraId="7E142ECB" w14:textId="77777777" w:rsidR="008676D1" w:rsidRPr="00BC5484" w:rsidRDefault="008676D1" w:rsidP="00EC2796">
            <w:pPr>
              <w:jc w:val="left"/>
              <w:rPr>
                <w:rFonts w:cs="Arial"/>
                <w:b/>
                <w:szCs w:val="22"/>
              </w:rPr>
            </w:pPr>
            <w:r w:rsidRPr="00BC5484">
              <w:rPr>
                <w:rFonts w:cs="Arial"/>
                <w:szCs w:val="22"/>
              </w:rPr>
              <w:t xml:space="preserve"> </w:t>
            </w:r>
            <w:r w:rsidRPr="00BC5484">
              <w:rPr>
                <w:rFonts w:cs="Arial"/>
                <w:szCs w:val="22"/>
              </w:rPr>
              <w:fldChar w:fldCharType="begin">
                <w:ffData>
                  <w:name w:val="Check1"/>
                  <w:enabled/>
                  <w:calcOnExit w:val="0"/>
                  <w:checkBox>
                    <w:sizeAuto/>
                    <w:default w:val="0"/>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No</w:t>
            </w:r>
          </w:p>
        </w:tc>
        <w:tc>
          <w:tcPr>
            <w:tcW w:w="2970" w:type="dxa"/>
          </w:tcPr>
          <w:p w14:paraId="67543068" w14:textId="77777777" w:rsidR="008676D1" w:rsidRPr="00BC5484" w:rsidRDefault="00BC5C5E" w:rsidP="00EC2796">
            <w:pPr>
              <w:jc w:val="left"/>
              <w:rPr>
                <w:rFonts w:cs="Arial"/>
                <w:szCs w:val="22"/>
              </w:rPr>
            </w:pPr>
            <w:r w:rsidRPr="00BC5484">
              <w:rPr>
                <w:rFonts w:cs="Arial"/>
                <w:spacing w:val="-2"/>
                <w:szCs w:val="22"/>
              </w:rPr>
              <w:t>VPA-2</w:t>
            </w:r>
            <w:r w:rsidR="008676D1" w:rsidRPr="00BC5484">
              <w:rPr>
                <w:rFonts w:cs="Arial"/>
                <w:spacing w:val="-2"/>
                <w:szCs w:val="22"/>
              </w:rPr>
              <w:t xml:space="preserve"> uses the applicable methodology and meets </w:t>
            </w:r>
            <w:r w:rsidR="008676D1" w:rsidRPr="00BC5484">
              <w:rPr>
                <w:rFonts w:cs="Arial"/>
                <w:szCs w:val="22"/>
              </w:rPr>
              <w:t>the eligibility criteria as discussed in section E.2 of the PoA-DD.</w:t>
            </w:r>
          </w:p>
          <w:p w14:paraId="23D1FFFE" w14:textId="77777777" w:rsidR="008676D1" w:rsidRPr="00BC5484" w:rsidRDefault="008676D1" w:rsidP="00EC2796">
            <w:pPr>
              <w:jc w:val="left"/>
              <w:rPr>
                <w:rFonts w:cs="Arial"/>
                <w:szCs w:val="22"/>
              </w:rPr>
            </w:pPr>
          </w:p>
          <w:p w14:paraId="4A567091" w14:textId="77777777" w:rsidR="008676D1" w:rsidRPr="00BC5484" w:rsidRDefault="008676D1" w:rsidP="00EC2796">
            <w:pPr>
              <w:jc w:val="left"/>
              <w:rPr>
                <w:rFonts w:cs="Arial"/>
                <w:w w:val="103"/>
                <w:szCs w:val="22"/>
              </w:rPr>
            </w:pPr>
            <w:r w:rsidRPr="00BC5484">
              <w:rPr>
                <w:rFonts w:cs="Arial"/>
                <w:w w:val="103"/>
                <w:szCs w:val="22"/>
              </w:rPr>
              <w:t xml:space="preserve">Verifiable evidence: </w:t>
            </w:r>
          </w:p>
          <w:p w14:paraId="7129347A" w14:textId="77777777" w:rsidR="008676D1" w:rsidRPr="00BC5484" w:rsidRDefault="008676D1" w:rsidP="00B36E81">
            <w:pPr>
              <w:numPr>
                <w:ilvl w:val="0"/>
                <w:numId w:val="40"/>
              </w:numPr>
              <w:jc w:val="left"/>
              <w:rPr>
                <w:rFonts w:cs="Arial"/>
                <w:szCs w:val="22"/>
              </w:rPr>
            </w:pPr>
            <w:r w:rsidRPr="00BC5484">
              <w:rPr>
                <w:rFonts w:cs="Arial"/>
                <w:szCs w:val="22"/>
              </w:rPr>
              <w:t>Completion Report</w:t>
            </w:r>
          </w:p>
          <w:p w14:paraId="54CF294D" w14:textId="77777777" w:rsidR="008676D1" w:rsidRPr="00BC5484" w:rsidRDefault="008676D1" w:rsidP="00B36E81">
            <w:pPr>
              <w:numPr>
                <w:ilvl w:val="0"/>
                <w:numId w:val="40"/>
              </w:numPr>
              <w:jc w:val="left"/>
              <w:rPr>
                <w:rFonts w:cs="Arial"/>
                <w:szCs w:val="22"/>
              </w:rPr>
            </w:pPr>
            <w:r w:rsidRPr="00BC5484">
              <w:rPr>
                <w:rFonts w:cs="Arial"/>
                <w:szCs w:val="22"/>
              </w:rPr>
              <w:t>Household Agreement</w:t>
            </w:r>
          </w:p>
        </w:tc>
      </w:tr>
      <w:tr w:rsidR="008676D1" w:rsidRPr="00BC5484" w14:paraId="7770A3E6" w14:textId="77777777" w:rsidTr="00E76C1C">
        <w:tc>
          <w:tcPr>
            <w:tcW w:w="648" w:type="dxa"/>
            <w:shd w:val="clear" w:color="auto" w:fill="auto"/>
            <w:vAlign w:val="center"/>
          </w:tcPr>
          <w:p w14:paraId="3083A6CA" w14:textId="77777777" w:rsidR="008676D1" w:rsidRPr="00BC5484" w:rsidRDefault="008676D1" w:rsidP="00E76C1C">
            <w:pPr>
              <w:jc w:val="center"/>
              <w:rPr>
                <w:rFonts w:cs="Arial"/>
                <w:szCs w:val="22"/>
              </w:rPr>
            </w:pPr>
            <w:r w:rsidRPr="00BC5484">
              <w:rPr>
                <w:rFonts w:cs="Arial"/>
                <w:szCs w:val="22"/>
              </w:rPr>
              <w:t>8</w:t>
            </w:r>
          </w:p>
        </w:tc>
        <w:tc>
          <w:tcPr>
            <w:tcW w:w="4680" w:type="dxa"/>
            <w:shd w:val="clear" w:color="auto" w:fill="auto"/>
          </w:tcPr>
          <w:p w14:paraId="45A25180" w14:textId="77777777" w:rsidR="008676D1" w:rsidRPr="00BC5484" w:rsidRDefault="008676D1" w:rsidP="00EC2796">
            <w:pPr>
              <w:jc w:val="left"/>
              <w:rPr>
                <w:rFonts w:cs="Arial"/>
                <w:szCs w:val="22"/>
              </w:rPr>
            </w:pPr>
            <w:r w:rsidRPr="00BC5484">
              <w:rPr>
                <w:rFonts w:cs="Arial"/>
                <w:szCs w:val="22"/>
              </w:rPr>
              <w:t xml:space="preserve">Confirmation that the VPA, and any of its biodigesters, is/are not registered/being registered as a standalone CDM or voluntary project, or as part of another registered PoA. </w:t>
            </w:r>
          </w:p>
        </w:tc>
        <w:tc>
          <w:tcPr>
            <w:tcW w:w="1260" w:type="dxa"/>
            <w:shd w:val="clear" w:color="auto" w:fill="auto"/>
            <w:vAlign w:val="center"/>
          </w:tcPr>
          <w:p w14:paraId="7F1D653A" w14:textId="77777777" w:rsidR="008676D1" w:rsidRPr="00BC5484" w:rsidRDefault="008676D1" w:rsidP="00EC2796">
            <w:pPr>
              <w:jc w:val="left"/>
              <w:rPr>
                <w:rFonts w:cs="Arial"/>
                <w:szCs w:val="22"/>
              </w:rPr>
            </w:pPr>
            <w:r w:rsidRPr="00BC5484">
              <w:rPr>
                <w:rFonts w:cs="Arial"/>
                <w:szCs w:val="22"/>
              </w:rPr>
              <w:t xml:space="preserve"> </w:t>
            </w:r>
            <w:r w:rsidRPr="00BC5484">
              <w:rPr>
                <w:rFonts w:cs="Arial"/>
                <w:szCs w:val="22"/>
              </w:rPr>
              <w:fldChar w:fldCharType="begin">
                <w:ffData>
                  <w:name w:val="Check1"/>
                  <w:enabled/>
                  <w:calcOnExit w:val="0"/>
                  <w:checkBox>
                    <w:sizeAuto/>
                    <w:default w:val="1"/>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Yes </w:t>
            </w:r>
          </w:p>
          <w:p w14:paraId="25C15816" w14:textId="77777777" w:rsidR="008676D1" w:rsidRPr="00BC5484" w:rsidRDefault="008676D1" w:rsidP="00EC2796">
            <w:pPr>
              <w:jc w:val="left"/>
              <w:rPr>
                <w:rFonts w:cs="Arial"/>
                <w:b/>
                <w:szCs w:val="22"/>
              </w:rPr>
            </w:pPr>
            <w:r w:rsidRPr="00BC5484">
              <w:rPr>
                <w:rFonts w:cs="Arial"/>
                <w:szCs w:val="22"/>
              </w:rPr>
              <w:t xml:space="preserve"> </w:t>
            </w:r>
            <w:r w:rsidRPr="00BC5484">
              <w:rPr>
                <w:rFonts w:cs="Arial"/>
                <w:szCs w:val="22"/>
              </w:rPr>
              <w:fldChar w:fldCharType="begin">
                <w:ffData>
                  <w:name w:val="Check1"/>
                  <w:enabled/>
                  <w:calcOnExit w:val="0"/>
                  <w:checkBox>
                    <w:sizeAuto/>
                    <w:default w:val="0"/>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No</w:t>
            </w:r>
          </w:p>
        </w:tc>
        <w:tc>
          <w:tcPr>
            <w:tcW w:w="2970" w:type="dxa"/>
          </w:tcPr>
          <w:p w14:paraId="055CFAC5" w14:textId="77777777" w:rsidR="008676D1" w:rsidRPr="00BC5484" w:rsidRDefault="008676D1" w:rsidP="00EC2796">
            <w:pPr>
              <w:jc w:val="left"/>
              <w:rPr>
                <w:rFonts w:cs="Arial"/>
                <w:szCs w:val="22"/>
              </w:rPr>
            </w:pPr>
            <w:r w:rsidRPr="00BC5484">
              <w:rPr>
                <w:rFonts w:cs="Arial"/>
                <w:szCs w:val="22"/>
              </w:rPr>
              <w:t xml:space="preserve">Each participant to </w:t>
            </w:r>
            <w:r w:rsidR="00BC5C5E" w:rsidRPr="00BC5484">
              <w:rPr>
                <w:rFonts w:cs="Arial"/>
                <w:szCs w:val="22"/>
              </w:rPr>
              <w:t>VPA-2</w:t>
            </w:r>
            <w:r w:rsidRPr="00BC5484">
              <w:rPr>
                <w:rFonts w:cs="Arial"/>
                <w:szCs w:val="22"/>
              </w:rPr>
              <w:t xml:space="preserve"> has confirmed in writing that they transfer the title to the emission reductions to the </w:t>
            </w:r>
            <w:r w:rsidR="00BC5C5E" w:rsidRPr="00BC5484">
              <w:rPr>
                <w:rFonts w:cs="Arial"/>
                <w:szCs w:val="22"/>
              </w:rPr>
              <w:t>VPA-2</w:t>
            </w:r>
            <w:r w:rsidRPr="00BC5484">
              <w:rPr>
                <w:rFonts w:cs="Arial"/>
                <w:szCs w:val="22"/>
              </w:rPr>
              <w:t xml:space="preserve"> implementer, which is Hivos.</w:t>
            </w:r>
          </w:p>
          <w:p w14:paraId="5B0D0293" w14:textId="77777777" w:rsidR="008676D1" w:rsidRPr="00BC5484" w:rsidRDefault="008676D1" w:rsidP="00EC2796">
            <w:pPr>
              <w:jc w:val="left"/>
              <w:rPr>
                <w:rFonts w:cs="Arial"/>
                <w:szCs w:val="22"/>
              </w:rPr>
            </w:pPr>
          </w:p>
          <w:p w14:paraId="1D28A549" w14:textId="77777777" w:rsidR="008676D1" w:rsidRPr="00BC5484" w:rsidRDefault="008676D1" w:rsidP="00EC2796">
            <w:pPr>
              <w:jc w:val="left"/>
              <w:rPr>
                <w:rFonts w:cs="Arial"/>
                <w:w w:val="103"/>
                <w:szCs w:val="22"/>
              </w:rPr>
            </w:pPr>
            <w:r w:rsidRPr="00BC5484">
              <w:rPr>
                <w:rFonts w:cs="Arial"/>
                <w:w w:val="103"/>
                <w:szCs w:val="22"/>
              </w:rPr>
              <w:t xml:space="preserve">Verifiable evidence: </w:t>
            </w:r>
          </w:p>
          <w:p w14:paraId="3B5999DE" w14:textId="77777777" w:rsidR="008676D1" w:rsidRPr="00BC5484" w:rsidRDefault="008676D1" w:rsidP="00B36E81">
            <w:pPr>
              <w:numPr>
                <w:ilvl w:val="0"/>
                <w:numId w:val="40"/>
              </w:numPr>
              <w:jc w:val="left"/>
              <w:rPr>
                <w:rFonts w:cs="Arial"/>
                <w:szCs w:val="22"/>
              </w:rPr>
            </w:pPr>
            <w:r w:rsidRPr="00BC5484">
              <w:rPr>
                <w:rFonts w:cs="Arial"/>
                <w:szCs w:val="22"/>
              </w:rPr>
              <w:t>Household Agreement</w:t>
            </w:r>
          </w:p>
        </w:tc>
      </w:tr>
      <w:tr w:rsidR="008676D1" w:rsidRPr="00BC5484" w14:paraId="076067AD" w14:textId="77777777" w:rsidTr="00E76C1C">
        <w:tc>
          <w:tcPr>
            <w:tcW w:w="648" w:type="dxa"/>
            <w:shd w:val="clear" w:color="auto" w:fill="auto"/>
            <w:vAlign w:val="center"/>
          </w:tcPr>
          <w:p w14:paraId="374CAEFC" w14:textId="77777777" w:rsidR="008676D1" w:rsidRPr="00BC5484" w:rsidRDefault="008676D1" w:rsidP="00E76C1C">
            <w:pPr>
              <w:jc w:val="center"/>
              <w:rPr>
                <w:rFonts w:cs="Arial"/>
                <w:szCs w:val="22"/>
              </w:rPr>
            </w:pPr>
            <w:r w:rsidRPr="00BC5484">
              <w:rPr>
                <w:rFonts w:cs="Arial"/>
                <w:szCs w:val="22"/>
              </w:rPr>
              <w:t>9</w:t>
            </w:r>
          </w:p>
        </w:tc>
        <w:tc>
          <w:tcPr>
            <w:tcW w:w="4680" w:type="dxa"/>
            <w:shd w:val="clear" w:color="auto" w:fill="auto"/>
          </w:tcPr>
          <w:p w14:paraId="13E1B9EA" w14:textId="77777777" w:rsidR="008676D1" w:rsidRPr="00BC5484" w:rsidRDefault="008676D1" w:rsidP="00EC2796">
            <w:pPr>
              <w:jc w:val="left"/>
              <w:rPr>
                <w:rFonts w:cs="Arial"/>
                <w:szCs w:val="22"/>
              </w:rPr>
            </w:pPr>
            <w:r w:rsidRPr="00BC5484">
              <w:rPr>
                <w:rFonts w:cs="Arial"/>
                <w:szCs w:val="22"/>
              </w:rPr>
              <w:t>The VPA crediting period shall be confined within 28 years after the date of PoA registration.</w:t>
            </w:r>
          </w:p>
        </w:tc>
        <w:tc>
          <w:tcPr>
            <w:tcW w:w="1260" w:type="dxa"/>
            <w:shd w:val="clear" w:color="auto" w:fill="auto"/>
            <w:vAlign w:val="center"/>
          </w:tcPr>
          <w:p w14:paraId="55A5FA9B" w14:textId="77777777" w:rsidR="008676D1" w:rsidRPr="00BC5484" w:rsidRDefault="008676D1" w:rsidP="00EC2796">
            <w:pPr>
              <w:jc w:val="left"/>
              <w:rPr>
                <w:rFonts w:cs="Arial"/>
                <w:szCs w:val="22"/>
              </w:rPr>
            </w:pPr>
            <w:r w:rsidRPr="00BC5484">
              <w:rPr>
                <w:rFonts w:cs="Arial"/>
                <w:szCs w:val="22"/>
              </w:rPr>
              <w:t xml:space="preserve"> </w:t>
            </w:r>
            <w:r w:rsidRPr="00BC5484">
              <w:rPr>
                <w:rFonts w:cs="Arial"/>
                <w:szCs w:val="22"/>
              </w:rPr>
              <w:fldChar w:fldCharType="begin">
                <w:ffData>
                  <w:name w:val="Check1"/>
                  <w:enabled/>
                  <w:calcOnExit w:val="0"/>
                  <w:checkBox>
                    <w:sizeAuto/>
                    <w:default w:val="1"/>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Yes </w:t>
            </w:r>
          </w:p>
          <w:p w14:paraId="5B8BF9C7" w14:textId="77777777" w:rsidR="008676D1" w:rsidRPr="00BC5484" w:rsidRDefault="008676D1" w:rsidP="00EC2796">
            <w:pPr>
              <w:jc w:val="left"/>
              <w:rPr>
                <w:rFonts w:cs="Arial"/>
                <w:b/>
                <w:szCs w:val="22"/>
              </w:rPr>
            </w:pPr>
            <w:r w:rsidRPr="00BC5484">
              <w:rPr>
                <w:rFonts w:cs="Arial"/>
                <w:szCs w:val="22"/>
              </w:rPr>
              <w:t xml:space="preserve"> </w:t>
            </w:r>
            <w:r w:rsidRPr="00BC5484">
              <w:rPr>
                <w:rFonts w:cs="Arial"/>
                <w:szCs w:val="22"/>
              </w:rPr>
              <w:fldChar w:fldCharType="begin">
                <w:ffData>
                  <w:name w:val="Check1"/>
                  <w:enabled/>
                  <w:calcOnExit w:val="0"/>
                  <w:checkBox>
                    <w:sizeAuto/>
                    <w:default w:val="0"/>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No</w:t>
            </w:r>
          </w:p>
        </w:tc>
        <w:tc>
          <w:tcPr>
            <w:tcW w:w="2970" w:type="dxa"/>
          </w:tcPr>
          <w:p w14:paraId="23FA2F98" w14:textId="77777777" w:rsidR="008676D1" w:rsidRPr="00BC5484" w:rsidRDefault="008676D1" w:rsidP="00EC2796">
            <w:pPr>
              <w:jc w:val="left"/>
              <w:rPr>
                <w:rFonts w:cs="Arial"/>
                <w:szCs w:val="22"/>
              </w:rPr>
            </w:pPr>
            <w:r w:rsidRPr="00BC5484">
              <w:rPr>
                <w:rFonts w:cs="Arial"/>
                <w:szCs w:val="22"/>
              </w:rPr>
              <w:t xml:space="preserve">The crediting period of </w:t>
            </w:r>
            <w:r w:rsidR="00BC5C5E" w:rsidRPr="00BC5484">
              <w:rPr>
                <w:rFonts w:cs="Arial"/>
                <w:szCs w:val="22"/>
              </w:rPr>
              <w:t>VPA-2</w:t>
            </w:r>
            <w:r w:rsidRPr="00BC5484">
              <w:rPr>
                <w:rFonts w:cs="Arial"/>
                <w:szCs w:val="22"/>
              </w:rPr>
              <w:t xml:space="preserve"> is 7 years, renewable twice. Given anticipated inclusion </w:t>
            </w:r>
            <w:r w:rsidR="00791A2E" w:rsidRPr="00BC5484">
              <w:rPr>
                <w:rFonts w:cs="Arial"/>
                <w:szCs w:val="22"/>
              </w:rPr>
              <w:t xml:space="preserve">only </w:t>
            </w:r>
            <w:r w:rsidR="00791A2E" w:rsidRPr="00BC5484">
              <w:rPr>
                <w:rFonts w:cs="Arial"/>
                <w:szCs w:val="22"/>
              </w:rPr>
              <w:lastRenderedPageBreak/>
              <w:t>five years after</w:t>
            </w:r>
            <w:r w:rsidRPr="00BC5484">
              <w:rPr>
                <w:rFonts w:cs="Arial"/>
                <w:szCs w:val="22"/>
              </w:rPr>
              <w:t xml:space="preserve"> registration of the PoA under the Gold Standard, the </w:t>
            </w:r>
            <w:r w:rsidR="00BC5C5E" w:rsidRPr="00BC5484">
              <w:rPr>
                <w:rFonts w:cs="Arial"/>
                <w:szCs w:val="22"/>
              </w:rPr>
              <w:t>VPA-2</w:t>
            </w:r>
            <w:r w:rsidRPr="00BC5484">
              <w:rPr>
                <w:rFonts w:cs="Arial"/>
                <w:szCs w:val="22"/>
              </w:rPr>
              <w:t xml:space="preserve"> crediting date does not exceed 28 years after the date of PoA registration.</w:t>
            </w:r>
          </w:p>
          <w:p w14:paraId="5000AE10" w14:textId="77777777" w:rsidR="008676D1" w:rsidRPr="00BC5484" w:rsidRDefault="008676D1" w:rsidP="00EC2796">
            <w:pPr>
              <w:jc w:val="left"/>
              <w:rPr>
                <w:rFonts w:cs="Arial"/>
                <w:szCs w:val="22"/>
              </w:rPr>
            </w:pPr>
          </w:p>
          <w:p w14:paraId="45227F78" w14:textId="77777777" w:rsidR="008676D1" w:rsidRPr="00BC5484" w:rsidRDefault="008676D1" w:rsidP="00EC2796">
            <w:pPr>
              <w:jc w:val="left"/>
              <w:rPr>
                <w:rFonts w:cs="Arial"/>
                <w:w w:val="103"/>
                <w:szCs w:val="22"/>
              </w:rPr>
            </w:pPr>
            <w:r w:rsidRPr="00BC5484">
              <w:rPr>
                <w:rFonts w:cs="Arial"/>
                <w:w w:val="103"/>
                <w:szCs w:val="22"/>
              </w:rPr>
              <w:t xml:space="preserve">Verifiable evidence: </w:t>
            </w:r>
          </w:p>
          <w:p w14:paraId="5780E866" w14:textId="77777777" w:rsidR="008676D1" w:rsidRPr="00BC5484" w:rsidRDefault="008676D1" w:rsidP="00B36E81">
            <w:pPr>
              <w:numPr>
                <w:ilvl w:val="0"/>
                <w:numId w:val="40"/>
              </w:numPr>
              <w:ind w:left="360"/>
              <w:jc w:val="left"/>
              <w:rPr>
                <w:rFonts w:cs="Arial"/>
                <w:szCs w:val="22"/>
              </w:rPr>
            </w:pPr>
            <w:r w:rsidRPr="00BC5484">
              <w:rPr>
                <w:rFonts w:cs="Arial"/>
                <w:szCs w:val="22"/>
              </w:rPr>
              <w:t>IDBP Database</w:t>
            </w:r>
          </w:p>
        </w:tc>
      </w:tr>
      <w:tr w:rsidR="008676D1" w:rsidRPr="00BC5484" w14:paraId="4256260D" w14:textId="77777777" w:rsidTr="00E76C1C">
        <w:tc>
          <w:tcPr>
            <w:tcW w:w="648" w:type="dxa"/>
            <w:shd w:val="clear" w:color="auto" w:fill="auto"/>
            <w:vAlign w:val="center"/>
          </w:tcPr>
          <w:p w14:paraId="18760A6D" w14:textId="77777777" w:rsidR="008676D1" w:rsidRPr="00BC5484" w:rsidRDefault="008676D1" w:rsidP="00E76C1C">
            <w:pPr>
              <w:jc w:val="center"/>
              <w:rPr>
                <w:rFonts w:cs="Arial"/>
                <w:szCs w:val="22"/>
              </w:rPr>
            </w:pPr>
            <w:r w:rsidRPr="00BC5484">
              <w:rPr>
                <w:rFonts w:cs="Arial"/>
                <w:szCs w:val="22"/>
              </w:rPr>
              <w:lastRenderedPageBreak/>
              <w:t>10</w:t>
            </w:r>
          </w:p>
        </w:tc>
        <w:tc>
          <w:tcPr>
            <w:tcW w:w="4680" w:type="dxa"/>
            <w:shd w:val="clear" w:color="auto" w:fill="auto"/>
          </w:tcPr>
          <w:p w14:paraId="037AC261" w14:textId="77777777" w:rsidR="008676D1" w:rsidRPr="00BC5484" w:rsidRDefault="008676D1" w:rsidP="00EC2796">
            <w:pPr>
              <w:jc w:val="left"/>
              <w:rPr>
                <w:rFonts w:cs="Arial"/>
                <w:szCs w:val="22"/>
              </w:rPr>
            </w:pPr>
            <w:r w:rsidRPr="00BC5484">
              <w:rPr>
                <w:rFonts w:cs="Arial"/>
                <w:szCs w:val="22"/>
                <w:lang w:val="en-US"/>
              </w:rPr>
              <w:t>Any Official Development Assistance received for the VPA has not occurred on the condition that the resulting credits are transferred to the donor country</w:t>
            </w:r>
            <w:r w:rsidRPr="00BC5484">
              <w:rPr>
                <w:rStyle w:val="FootnoteReference"/>
                <w:rFonts w:cs="Arial"/>
                <w:szCs w:val="22"/>
                <w:lang w:val="nl-NL"/>
              </w:rPr>
              <w:footnoteReference w:id="15"/>
            </w:r>
            <w:r w:rsidRPr="00BC5484">
              <w:rPr>
                <w:rFonts w:cs="Arial"/>
                <w:szCs w:val="22"/>
                <w:lang w:val="en-US"/>
              </w:rPr>
              <w:t>.</w:t>
            </w:r>
          </w:p>
        </w:tc>
        <w:tc>
          <w:tcPr>
            <w:tcW w:w="1260" w:type="dxa"/>
            <w:shd w:val="clear" w:color="auto" w:fill="auto"/>
            <w:vAlign w:val="center"/>
          </w:tcPr>
          <w:p w14:paraId="177FC15B" w14:textId="77777777" w:rsidR="008676D1" w:rsidRPr="00BC5484" w:rsidRDefault="008676D1" w:rsidP="00EC2796">
            <w:pPr>
              <w:jc w:val="left"/>
              <w:rPr>
                <w:rFonts w:cs="Arial"/>
                <w:szCs w:val="22"/>
              </w:rPr>
            </w:pPr>
            <w:r w:rsidRPr="00BC5484">
              <w:rPr>
                <w:rFonts w:cs="Arial"/>
                <w:szCs w:val="22"/>
              </w:rPr>
              <w:t xml:space="preserve"> </w:t>
            </w:r>
            <w:r w:rsidRPr="00BC5484">
              <w:rPr>
                <w:rFonts w:cs="Arial"/>
                <w:szCs w:val="22"/>
              </w:rPr>
              <w:fldChar w:fldCharType="begin">
                <w:ffData>
                  <w:name w:val="Check1"/>
                  <w:enabled/>
                  <w:calcOnExit w:val="0"/>
                  <w:checkBox>
                    <w:sizeAuto/>
                    <w:default w:val="1"/>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Yes </w:t>
            </w:r>
          </w:p>
          <w:p w14:paraId="1B2989CA" w14:textId="77777777" w:rsidR="008676D1" w:rsidRPr="00BC5484" w:rsidRDefault="008676D1" w:rsidP="00EC2796">
            <w:pPr>
              <w:jc w:val="left"/>
              <w:rPr>
                <w:rFonts w:cs="Arial"/>
                <w:b/>
                <w:szCs w:val="22"/>
              </w:rPr>
            </w:pPr>
            <w:r w:rsidRPr="00BC5484">
              <w:rPr>
                <w:rFonts w:cs="Arial"/>
                <w:szCs w:val="22"/>
              </w:rPr>
              <w:t xml:space="preserve"> </w:t>
            </w:r>
            <w:r w:rsidRPr="00BC5484">
              <w:rPr>
                <w:rFonts w:cs="Arial"/>
                <w:szCs w:val="22"/>
              </w:rPr>
              <w:fldChar w:fldCharType="begin">
                <w:ffData>
                  <w:name w:val="Check1"/>
                  <w:enabled/>
                  <w:calcOnExit w:val="0"/>
                  <w:checkBox>
                    <w:sizeAuto/>
                    <w:default w:val="0"/>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No</w:t>
            </w:r>
          </w:p>
        </w:tc>
        <w:tc>
          <w:tcPr>
            <w:tcW w:w="2970" w:type="dxa"/>
          </w:tcPr>
          <w:p w14:paraId="2397DA09" w14:textId="77777777" w:rsidR="008676D1" w:rsidRPr="00BC5484" w:rsidRDefault="008676D1" w:rsidP="00EC2796">
            <w:pPr>
              <w:jc w:val="left"/>
              <w:rPr>
                <w:rFonts w:cs="Arial"/>
                <w:szCs w:val="22"/>
              </w:rPr>
            </w:pPr>
            <w:r w:rsidRPr="00BC5484">
              <w:rPr>
                <w:rFonts w:cs="Arial"/>
                <w:szCs w:val="22"/>
              </w:rPr>
              <w:t xml:space="preserve">See </w:t>
            </w:r>
            <w:r w:rsidR="00791A2E" w:rsidRPr="00BC5484">
              <w:rPr>
                <w:rFonts w:cs="Arial"/>
                <w:szCs w:val="22"/>
              </w:rPr>
              <w:t>Appendix</w:t>
            </w:r>
            <w:r w:rsidRPr="00BC5484">
              <w:rPr>
                <w:rFonts w:cs="Arial"/>
                <w:szCs w:val="22"/>
              </w:rPr>
              <w:t xml:space="preserve"> 2 of this VPA-DD for confirmation.</w:t>
            </w:r>
          </w:p>
          <w:p w14:paraId="139441F8" w14:textId="77777777" w:rsidR="008676D1" w:rsidRPr="00BC5484" w:rsidRDefault="008676D1" w:rsidP="00EC2796">
            <w:pPr>
              <w:jc w:val="left"/>
              <w:rPr>
                <w:rFonts w:cs="Arial"/>
                <w:szCs w:val="22"/>
              </w:rPr>
            </w:pPr>
          </w:p>
          <w:p w14:paraId="39B39180" w14:textId="77777777" w:rsidR="008676D1" w:rsidRPr="00BC5484" w:rsidRDefault="008676D1" w:rsidP="00EC2796">
            <w:pPr>
              <w:jc w:val="left"/>
              <w:rPr>
                <w:rFonts w:cs="Arial"/>
                <w:w w:val="103"/>
                <w:szCs w:val="22"/>
              </w:rPr>
            </w:pPr>
            <w:r w:rsidRPr="00BC5484">
              <w:rPr>
                <w:rFonts w:cs="Arial"/>
                <w:w w:val="103"/>
                <w:szCs w:val="22"/>
              </w:rPr>
              <w:t xml:space="preserve">Verifiable evidence: </w:t>
            </w:r>
          </w:p>
          <w:p w14:paraId="38E19D23" w14:textId="77777777" w:rsidR="008676D1" w:rsidRPr="00BC5484" w:rsidRDefault="008676D1" w:rsidP="00B36E81">
            <w:pPr>
              <w:numPr>
                <w:ilvl w:val="0"/>
                <w:numId w:val="40"/>
              </w:numPr>
              <w:ind w:left="360"/>
              <w:jc w:val="left"/>
              <w:rPr>
                <w:rFonts w:cs="Arial"/>
                <w:szCs w:val="22"/>
              </w:rPr>
            </w:pPr>
            <w:r w:rsidRPr="00BC5484">
              <w:rPr>
                <w:rFonts w:cs="Arial"/>
                <w:szCs w:val="22"/>
              </w:rPr>
              <w:t>ODA Declaration</w:t>
            </w:r>
          </w:p>
        </w:tc>
      </w:tr>
      <w:tr w:rsidR="008676D1" w:rsidRPr="00BC5484" w14:paraId="46CFE1F1" w14:textId="77777777" w:rsidTr="00E76C1C">
        <w:tc>
          <w:tcPr>
            <w:tcW w:w="648" w:type="dxa"/>
            <w:shd w:val="clear" w:color="auto" w:fill="auto"/>
            <w:vAlign w:val="center"/>
          </w:tcPr>
          <w:p w14:paraId="7DFE8E7F" w14:textId="77777777" w:rsidR="008676D1" w:rsidRPr="00BC5484" w:rsidRDefault="008676D1" w:rsidP="00E76C1C">
            <w:pPr>
              <w:jc w:val="center"/>
              <w:rPr>
                <w:rFonts w:cs="Arial"/>
                <w:szCs w:val="22"/>
              </w:rPr>
            </w:pPr>
            <w:r w:rsidRPr="00BC5484">
              <w:rPr>
                <w:rFonts w:cs="Arial"/>
                <w:szCs w:val="22"/>
              </w:rPr>
              <w:t>11</w:t>
            </w:r>
          </w:p>
        </w:tc>
        <w:tc>
          <w:tcPr>
            <w:tcW w:w="4680" w:type="dxa"/>
            <w:shd w:val="clear" w:color="auto" w:fill="auto"/>
          </w:tcPr>
          <w:p w14:paraId="29AD8CCF" w14:textId="77777777" w:rsidR="008676D1" w:rsidRPr="00BC5484" w:rsidRDefault="008676D1" w:rsidP="00EC2796">
            <w:pPr>
              <w:autoSpaceDE w:val="0"/>
              <w:autoSpaceDN w:val="0"/>
              <w:adjustRightInd w:val="0"/>
              <w:jc w:val="left"/>
              <w:rPr>
                <w:rFonts w:cs="Arial"/>
                <w:szCs w:val="22"/>
                <w:lang w:val="en-US"/>
              </w:rPr>
            </w:pPr>
            <w:r w:rsidRPr="00BC5484">
              <w:rPr>
                <w:rFonts w:cs="Arial"/>
                <w:szCs w:val="22"/>
              </w:rPr>
              <w:t xml:space="preserve">Confirmation that the VPA will adhere to the conditions </w:t>
            </w:r>
            <w:r w:rsidRPr="00BC5484">
              <w:rPr>
                <w:rFonts w:cs="Arial"/>
                <w:szCs w:val="22"/>
                <w:lang w:val="en-US"/>
              </w:rPr>
              <w:t>related to sampling requirements established for the PoA.</w:t>
            </w:r>
          </w:p>
        </w:tc>
        <w:tc>
          <w:tcPr>
            <w:tcW w:w="1260" w:type="dxa"/>
            <w:shd w:val="clear" w:color="auto" w:fill="auto"/>
            <w:vAlign w:val="center"/>
          </w:tcPr>
          <w:p w14:paraId="01FF9F9E" w14:textId="77777777" w:rsidR="008676D1" w:rsidRPr="00BC5484" w:rsidRDefault="008676D1" w:rsidP="00EC2796">
            <w:pPr>
              <w:jc w:val="left"/>
              <w:rPr>
                <w:rFonts w:cs="Arial"/>
                <w:szCs w:val="22"/>
              </w:rPr>
            </w:pPr>
            <w:r w:rsidRPr="00BC5484">
              <w:rPr>
                <w:rFonts w:cs="Arial"/>
                <w:szCs w:val="22"/>
              </w:rPr>
              <w:t xml:space="preserve"> </w:t>
            </w:r>
            <w:r w:rsidRPr="00BC5484">
              <w:rPr>
                <w:rFonts w:cs="Arial"/>
                <w:szCs w:val="22"/>
              </w:rPr>
              <w:fldChar w:fldCharType="begin">
                <w:ffData>
                  <w:name w:val="Check1"/>
                  <w:enabled/>
                  <w:calcOnExit w:val="0"/>
                  <w:checkBox>
                    <w:sizeAuto/>
                    <w:default w:val="1"/>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Yes </w:t>
            </w:r>
          </w:p>
          <w:p w14:paraId="469B2FA3" w14:textId="77777777" w:rsidR="008676D1" w:rsidRPr="00BC5484" w:rsidRDefault="008676D1" w:rsidP="00EC2796">
            <w:pPr>
              <w:jc w:val="left"/>
              <w:rPr>
                <w:rFonts w:cs="Arial"/>
                <w:b/>
                <w:szCs w:val="22"/>
              </w:rPr>
            </w:pPr>
            <w:r w:rsidRPr="00BC5484">
              <w:rPr>
                <w:rFonts w:cs="Arial"/>
                <w:szCs w:val="22"/>
              </w:rPr>
              <w:t xml:space="preserve"> </w:t>
            </w:r>
            <w:r w:rsidRPr="00BC5484">
              <w:rPr>
                <w:rFonts w:cs="Arial"/>
                <w:szCs w:val="22"/>
              </w:rPr>
              <w:fldChar w:fldCharType="begin">
                <w:ffData>
                  <w:name w:val="Check1"/>
                  <w:enabled/>
                  <w:calcOnExit w:val="0"/>
                  <w:checkBox>
                    <w:sizeAuto/>
                    <w:default w:val="0"/>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No</w:t>
            </w:r>
          </w:p>
        </w:tc>
        <w:tc>
          <w:tcPr>
            <w:tcW w:w="2970" w:type="dxa"/>
          </w:tcPr>
          <w:p w14:paraId="4A7F65BF" w14:textId="77777777" w:rsidR="008676D1" w:rsidRPr="00BC5484" w:rsidRDefault="008676D1" w:rsidP="00EC2796">
            <w:pPr>
              <w:jc w:val="left"/>
              <w:rPr>
                <w:rFonts w:cs="Arial"/>
                <w:szCs w:val="22"/>
              </w:rPr>
            </w:pPr>
            <w:r w:rsidRPr="00BC5484">
              <w:rPr>
                <w:rFonts w:cs="Arial"/>
                <w:szCs w:val="22"/>
              </w:rPr>
              <w:t xml:space="preserve">See Section </w:t>
            </w:r>
            <w:r w:rsidR="00791A2E" w:rsidRPr="00BC5484">
              <w:rPr>
                <w:rFonts w:cs="Arial"/>
                <w:szCs w:val="22"/>
              </w:rPr>
              <w:t>D.7 of this VPA-</w:t>
            </w:r>
            <w:r w:rsidRPr="00BC5484">
              <w:rPr>
                <w:rFonts w:cs="Arial"/>
                <w:szCs w:val="22"/>
              </w:rPr>
              <w:t>DD for confirmation.</w:t>
            </w:r>
          </w:p>
          <w:p w14:paraId="146F1F97" w14:textId="77777777" w:rsidR="008676D1" w:rsidRPr="00BC5484" w:rsidRDefault="008676D1" w:rsidP="00EC2796">
            <w:pPr>
              <w:jc w:val="left"/>
              <w:rPr>
                <w:rFonts w:cs="Arial"/>
                <w:szCs w:val="22"/>
              </w:rPr>
            </w:pPr>
          </w:p>
          <w:p w14:paraId="061B971C" w14:textId="77777777" w:rsidR="008676D1" w:rsidRPr="00BC5484" w:rsidRDefault="008676D1" w:rsidP="00EC2796">
            <w:pPr>
              <w:jc w:val="left"/>
              <w:rPr>
                <w:rFonts w:cs="Arial"/>
                <w:w w:val="103"/>
                <w:szCs w:val="22"/>
              </w:rPr>
            </w:pPr>
            <w:r w:rsidRPr="00BC5484">
              <w:rPr>
                <w:rFonts w:cs="Arial"/>
                <w:w w:val="103"/>
                <w:szCs w:val="22"/>
              </w:rPr>
              <w:t xml:space="preserve">Verifiable evidence: </w:t>
            </w:r>
          </w:p>
          <w:p w14:paraId="6B80C9F0" w14:textId="77777777" w:rsidR="008676D1" w:rsidRPr="00BC5484" w:rsidRDefault="008676D1" w:rsidP="00B36E81">
            <w:pPr>
              <w:numPr>
                <w:ilvl w:val="0"/>
                <w:numId w:val="40"/>
              </w:numPr>
              <w:ind w:left="360"/>
              <w:jc w:val="left"/>
              <w:rPr>
                <w:rFonts w:cs="Arial"/>
                <w:szCs w:val="22"/>
              </w:rPr>
            </w:pPr>
            <w:r w:rsidRPr="00BC5484">
              <w:rPr>
                <w:rFonts w:cs="Arial"/>
                <w:szCs w:val="22"/>
              </w:rPr>
              <w:t>Biogas User Survey (2012)</w:t>
            </w:r>
          </w:p>
        </w:tc>
      </w:tr>
      <w:tr w:rsidR="008676D1" w:rsidRPr="00BC5484" w14:paraId="036ECC11" w14:textId="77777777" w:rsidTr="00E76C1C">
        <w:tc>
          <w:tcPr>
            <w:tcW w:w="648" w:type="dxa"/>
            <w:shd w:val="clear" w:color="auto" w:fill="auto"/>
            <w:vAlign w:val="center"/>
          </w:tcPr>
          <w:p w14:paraId="301BA7CE" w14:textId="77777777" w:rsidR="008676D1" w:rsidRPr="00BC5484" w:rsidRDefault="008676D1" w:rsidP="00E76C1C">
            <w:pPr>
              <w:jc w:val="center"/>
              <w:rPr>
                <w:rFonts w:cs="Arial"/>
                <w:szCs w:val="22"/>
              </w:rPr>
            </w:pPr>
            <w:r w:rsidRPr="00BC5484">
              <w:rPr>
                <w:rFonts w:cs="Arial"/>
                <w:szCs w:val="22"/>
              </w:rPr>
              <w:t>12</w:t>
            </w:r>
          </w:p>
        </w:tc>
        <w:tc>
          <w:tcPr>
            <w:tcW w:w="4680" w:type="dxa"/>
            <w:shd w:val="clear" w:color="auto" w:fill="auto"/>
          </w:tcPr>
          <w:p w14:paraId="300147BA" w14:textId="77777777" w:rsidR="008676D1" w:rsidRPr="00BC5484" w:rsidRDefault="008676D1" w:rsidP="00EC2796">
            <w:pPr>
              <w:jc w:val="left"/>
              <w:rPr>
                <w:rFonts w:cs="Arial"/>
                <w:szCs w:val="22"/>
              </w:rPr>
            </w:pPr>
            <w:r w:rsidRPr="00BC5484">
              <w:rPr>
                <w:rFonts w:cs="Arial"/>
                <w:spacing w:val="1"/>
                <w:szCs w:val="22"/>
              </w:rPr>
              <w:t>The VPA is additional according to the criteria in section E.5.1. of the PoA-DD.</w:t>
            </w:r>
          </w:p>
        </w:tc>
        <w:tc>
          <w:tcPr>
            <w:tcW w:w="1260" w:type="dxa"/>
            <w:shd w:val="clear" w:color="auto" w:fill="auto"/>
            <w:vAlign w:val="center"/>
          </w:tcPr>
          <w:p w14:paraId="3C2985C2" w14:textId="77777777" w:rsidR="008676D1" w:rsidRPr="00BC5484" w:rsidRDefault="008676D1" w:rsidP="00EC2796">
            <w:pPr>
              <w:jc w:val="left"/>
              <w:rPr>
                <w:rFonts w:cs="Arial"/>
                <w:szCs w:val="22"/>
              </w:rPr>
            </w:pPr>
            <w:r w:rsidRPr="00BC5484">
              <w:rPr>
                <w:rFonts w:cs="Arial"/>
                <w:szCs w:val="22"/>
              </w:rPr>
              <w:t xml:space="preserve"> </w:t>
            </w:r>
            <w:r w:rsidRPr="00BC5484">
              <w:rPr>
                <w:rFonts w:cs="Arial"/>
                <w:szCs w:val="22"/>
              </w:rPr>
              <w:fldChar w:fldCharType="begin">
                <w:ffData>
                  <w:name w:val="Check1"/>
                  <w:enabled/>
                  <w:calcOnExit w:val="0"/>
                  <w:checkBox>
                    <w:sizeAuto/>
                    <w:default w:val="1"/>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Yes  </w:t>
            </w:r>
          </w:p>
          <w:p w14:paraId="1FFD3F7E" w14:textId="77777777" w:rsidR="008676D1" w:rsidRPr="00BC5484" w:rsidRDefault="008676D1" w:rsidP="00EC2796">
            <w:pPr>
              <w:jc w:val="left"/>
              <w:rPr>
                <w:rFonts w:cs="Arial"/>
                <w:b/>
                <w:szCs w:val="22"/>
              </w:rPr>
            </w:pPr>
            <w:r w:rsidRPr="00BC5484">
              <w:rPr>
                <w:rFonts w:cs="Arial"/>
                <w:szCs w:val="22"/>
              </w:rPr>
              <w:t xml:space="preserve"> </w:t>
            </w:r>
            <w:r w:rsidRPr="00BC5484">
              <w:rPr>
                <w:rFonts w:cs="Arial"/>
                <w:szCs w:val="22"/>
              </w:rPr>
              <w:fldChar w:fldCharType="begin">
                <w:ffData>
                  <w:name w:val="Check1"/>
                  <w:enabled/>
                  <w:calcOnExit w:val="0"/>
                  <w:checkBox>
                    <w:sizeAuto/>
                    <w:default w:val="0"/>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No</w:t>
            </w:r>
          </w:p>
        </w:tc>
        <w:tc>
          <w:tcPr>
            <w:tcW w:w="2970" w:type="dxa"/>
          </w:tcPr>
          <w:p w14:paraId="51797A59" w14:textId="77777777" w:rsidR="008676D1" w:rsidRPr="00BC5484" w:rsidRDefault="008676D1" w:rsidP="00EC2796">
            <w:pPr>
              <w:jc w:val="left"/>
              <w:rPr>
                <w:rFonts w:cs="Arial"/>
                <w:w w:val="103"/>
                <w:szCs w:val="22"/>
              </w:rPr>
            </w:pPr>
            <w:r w:rsidRPr="00BC5484">
              <w:rPr>
                <w:rFonts w:cs="Arial"/>
                <w:w w:val="103"/>
                <w:szCs w:val="22"/>
              </w:rPr>
              <w:t xml:space="preserve">Verifiable evidence: </w:t>
            </w:r>
          </w:p>
          <w:p w14:paraId="3C577D4D" w14:textId="77777777" w:rsidR="008676D1" w:rsidRPr="00BC5484" w:rsidRDefault="008676D1" w:rsidP="00532A41">
            <w:pPr>
              <w:jc w:val="left"/>
              <w:rPr>
                <w:rFonts w:cs="Arial"/>
                <w:szCs w:val="22"/>
              </w:rPr>
            </w:pPr>
            <w:r w:rsidRPr="00BC5484">
              <w:rPr>
                <w:rFonts w:cs="Arial"/>
                <w:szCs w:val="22"/>
              </w:rPr>
              <w:t xml:space="preserve">See Section </w:t>
            </w:r>
            <w:r w:rsidR="00532A41" w:rsidRPr="00BC5484">
              <w:rPr>
                <w:rFonts w:cs="Arial"/>
                <w:szCs w:val="22"/>
              </w:rPr>
              <w:t>D.2</w:t>
            </w:r>
            <w:r w:rsidRPr="00BC5484">
              <w:rPr>
                <w:rFonts w:cs="Arial"/>
                <w:szCs w:val="22"/>
              </w:rPr>
              <w:t xml:space="preserve"> of this</w:t>
            </w:r>
            <w:r w:rsidR="00532A41" w:rsidRPr="00BC5484">
              <w:rPr>
                <w:rFonts w:cs="Arial"/>
                <w:szCs w:val="22"/>
              </w:rPr>
              <w:t xml:space="preserve"> VPA-</w:t>
            </w:r>
            <w:r w:rsidRPr="00BC5484">
              <w:rPr>
                <w:rFonts w:cs="Arial"/>
                <w:szCs w:val="22"/>
              </w:rPr>
              <w:t>DD for confirmation.</w:t>
            </w:r>
          </w:p>
        </w:tc>
      </w:tr>
      <w:tr w:rsidR="008676D1" w:rsidRPr="00BC5484" w14:paraId="772DD97B" w14:textId="77777777" w:rsidTr="00E76C1C">
        <w:tc>
          <w:tcPr>
            <w:tcW w:w="648" w:type="dxa"/>
            <w:shd w:val="clear" w:color="auto" w:fill="auto"/>
            <w:vAlign w:val="center"/>
          </w:tcPr>
          <w:p w14:paraId="4C975A87" w14:textId="77777777" w:rsidR="008676D1" w:rsidRPr="00BC5484" w:rsidRDefault="008676D1" w:rsidP="00E76C1C">
            <w:pPr>
              <w:jc w:val="center"/>
              <w:rPr>
                <w:rFonts w:cs="Arial"/>
                <w:szCs w:val="22"/>
              </w:rPr>
            </w:pPr>
            <w:r w:rsidRPr="00BC5484">
              <w:rPr>
                <w:rFonts w:cs="Arial"/>
                <w:szCs w:val="22"/>
              </w:rPr>
              <w:t>13</w:t>
            </w:r>
          </w:p>
        </w:tc>
        <w:tc>
          <w:tcPr>
            <w:tcW w:w="4680" w:type="dxa"/>
            <w:shd w:val="clear" w:color="auto" w:fill="auto"/>
          </w:tcPr>
          <w:p w14:paraId="6578C947" w14:textId="77777777" w:rsidR="008676D1" w:rsidRPr="00BC5484" w:rsidRDefault="008676D1" w:rsidP="00EC2796">
            <w:pPr>
              <w:jc w:val="left"/>
              <w:rPr>
                <w:rFonts w:cs="Arial"/>
                <w:szCs w:val="22"/>
              </w:rPr>
            </w:pPr>
            <w:r w:rsidRPr="00BC5484">
              <w:rPr>
                <w:rFonts w:cs="Arial"/>
                <w:szCs w:val="22"/>
              </w:rPr>
              <w:t>Confirmation that the VPA does not receive Green or White certificates, or the equivalent under any scheme, as required by the Gold Standard</w:t>
            </w:r>
            <w:r w:rsidRPr="00BC5484">
              <w:rPr>
                <w:rStyle w:val="FootnoteReference"/>
                <w:rFonts w:cs="Arial"/>
                <w:szCs w:val="22"/>
              </w:rPr>
              <w:footnoteReference w:id="16"/>
            </w:r>
            <w:r w:rsidRPr="00BC5484">
              <w:rPr>
                <w:rFonts w:cs="Arial"/>
                <w:szCs w:val="22"/>
              </w:rPr>
              <w:t>.</w:t>
            </w:r>
          </w:p>
        </w:tc>
        <w:tc>
          <w:tcPr>
            <w:tcW w:w="1260" w:type="dxa"/>
            <w:shd w:val="clear" w:color="auto" w:fill="auto"/>
            <w:vAlign w:val="center"/>
          </w:tcPr>
          <w:p w14:paraId="65CE99A2" w14:textId="77777777" w:rsidR="008676D1" w:rsidRPr="00BC5484" w:rsidRDefault="008676D1" w:rsidP="00EC2796">
            <w:pPr>
              <w:jc w:val="left"/>
              <w:rPr>
                <w:rFonts w:cs="Arial"/>
                <w:szCs w:val="22"/>
              </w:rPr>
            </w:pPr>
            <w:r w:rsidRPr="00BC5484">
              <w:rPr>
                <w:rFonts w:cs="Arial"/>
                <w:szCs w:val="22"/>
              </w:rPr>
              <w:t xml:space="preserve"> </w:t>
            </w:r>
            <w:r w:rsidRPr="00BC5484">
              <w:rPr>
                <w:rFonts w:cs="Arial"/>
                <w:szCs w:val="22"/>
              </w:rPr>
              <w:fldChar w:fldCharType="begin">
                <w:ffData>
                  <w:name w:val="Check1"/>
                  <w:enabled/>
                  <w:calcOnExit w:val="0"/>
                  <w:checkBox>
                    <w:sizeAuto/>
                    <w:default w:val="1"/>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Yes </w:t>
            </w:r>
          </w:p>
          <w:p w14:paraId="41E8CAD2" w14:textId="77777777" w:rsidR="008676D1" w:rsidRPr="00BC5484" w:rsidRDefault="008676D1" w:rsidP="00EC2796">
            <w:pPr>
              <w:jc w:val="left"/>
              <w:rPr>
                <w:rFonts w:cs="Arial"/>
                <w:b/>
                <w:szCs w:val="22"/>
              </w:rPr>
            </w:pPr>
            <w:r w:rsidRPr="00BC5484">
              <w:rPr>
                <w:rFonts w:cs="Arial"/>
                <w:szCs w:val="22"/>
              </w:rPr>
              <w:t xml:space="preserve"> </w:t>
            </w:r>
            <w:r w:rsidRPr="00BC5484">
              <w:rPr>
                <w:rFonts w:cs="Arial"/>
                <w:szCs w:val="22"/>
              </w:rPr>
              <w:fldChar w:fldCharType="begin">
                <w:ffData>
                  <w:name w:val="Check1"/>
                  <w:enabled/>
                  <w:calcOnExit w:val="0"/>
                  <w:checkBox>
                    <w:sizeAuto/>
                    <w:default w:val="0"/>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No</w:t>
            </w:r>
          </w:p>
        </w:tc>
        <w:tc>
          <w:tcPr>
            <w:tcW w:w="2970" w:type="dxa"/>
          </w:tcPr>
          <w:p w14:paraId="1AB9B481" w14:textId="77777777" w:rsidR="008676D1" w:rsidRPr="00BC5484" w:rsidRDefault="008676D1" w:rsidP="00EC2796">
            <w:pPr>
              <w:jc w:val="left"/>
              <w:rPr>
                <w:rFonts w:cs="Arial"/>
                <w:szCs w:val="22"/>
              </w:rPr>
            </w:pPr>
            <w:r w:rsidRPr="00BC5484">
              <w:rPr>
                <w:rFonts w:cs="Arial"/>
                <w:szCs w:val="22"/>
              </w:rPr>
              <w:t>The VPA does not receive any certificates that would constitute double counting upon issuance of carbon credits under the Gold Standard.</w:t>
            </w:r>
          </w:p>
          <w:p w14:paraId="614E8703" w14:textId="77777777" w:rsidR="008676D1" w:rsidRPr="00BC5484" w:rsidRDefault="008676D1" w:rsidP="00EC2796">
            <w:pPr>
              <w:jc w:val="left"/>
              <w:rPr>
                <w:rFonts w:cs="Arial"/>
                <w:szCs w:val="22"/>
              </w:rPr>
            </w:pPr>
          </w:p>
          <w:p w14:paraId="1C9E693D" w14:textId="77777777" w:rsidR="008676D1" w:rsidRPr="00BC5484" w:rsidRDefault="008676D1" w:rsidP="00EC2796">
            <w:pPr>
              <w:jc w:val="left"/>
              <w:rPr>
                <w:rFonts w:cs="Arial"/>
                <w:w w:val="103"/>
                <w:szCs w:val="22"/>
              </w:rPr>
            </w:pPr>
            <w:r w:rsidRPr="00BC5484">
              <w:rPr>
                <w:rFonts w:cs="Arial"/>
                <w:w w:val="103"/>
                <w:szCs w:val="22"/>
              </w:rPr>
              <w:t xml:space="preserve">Verifiable evidence: </w:t>
            </w:r>
          </w:p>
          <w:p w14:paraId="04381943" w14:textId="77777777" w:rsidR="008676D1" w:rsidRPr="00BC5484" w:rsidRDefault="008676D1" w:rsidP="00B36E81">
            <w:pPr>
              <w:numPr>
                <w:ilvl w:val="0"/>
                <w:numId w:val="40"/>
              </w:numPr>
              <w:ind w:left="360"/>
              <w:jc w:val="left"/>
              <w:rPr>
                <w:rFonts w:cs="Arial"/>
                <w:szCs w:val="22"/>
              </w:rPr>
            </w:pPr>
            <w:r w:rsidRPr="00BC5484">
              <w:rPr>
                <w:rFonts w:cs="Arial"/>
                <w:szCs w:val="22"/>
              </w:rPr>
              <w:t>Declaration from the VPA Implementer</w:t>
            </w:r>
          </w:p>
        </w:tc>
      </w:tr>
      <w:tr w:rsidR="008676D1" w:rsidRPr="00BC5484" w14:paraId="2344462F" w14:textId="77777777" w:rsidTr="00E76C1C">
        <w:tc>
          <w:tcPr>
            <w:tcW w:w="648" w:type="dxa"/>
            <w:shd w:val="clear" w:color="auto" w:fill="auto"/>
            <w:vAlign w:val="center"/>
          </w:tcPr>
          <w:p w14:paraId="34FD4217" w14:textId="77777777" w:rsidR="008676D1" w:rsidRPr="00BC5484" w:rsidRDefault="008676D1" w:rsidP="00E76C1C">
            <w:pPr>
              <w:jc w:val="center"/>
              <w:rPr>
                <w:rFonts w:cs="Arial"/>
                <w:szCs w:val="22"/>
              </w:rPr>
            </w:pPr>
            <w:r w:rsidRPr="00BC5484">
              <w:rPr>
                <w:rFonts w:cs="Arial"/>
                <w:szCs w:val="22"/>
              </w:rPr>
              <w:t>14</w:t>
            </w:r>
          </w:p>
        </w:tc>
        <w:tc>
          <w:tcPr>
            <w:tcW w:w="4680" w:type="dxa"/>
            <w:shd w:val="clear" w:color="auto" w:fill="auto"/>
          </w:tcPr>
          <w:p w14:paraId="72DD3050" w14:textId="77777777" w:rsidR="008676D1" w:rsidRPr="00BC5484" w:rsidRDefault="008676D1" w:rsidP="00EC2796">
            <w:pPr>
              <w:jc w:val="left"/>
              <w:rPr>
                <w:rFonts w:cs="Arial"/>
                <w:szCs w:val="22"/>
              </w:rPr>
            </w:pPr>
            <w:r w:rsidRPr="00BC5484">
              <w:rPr>
                <w:rFonts w:cs="Arial"/>
                <w:szCs w:val="22"/>
                <w:lang w:val="en-US"/>
              </w:rPr>
              <w:t>The VPA implementer must clearly communicate to all participants to whom the ownership rights of the emission reductions resulting from the project activity belong. The transfer of the ownership rights should be confirmed in writing.</w:t>
            </w:r>
          </w:p>
        </w:tc>
        <w:tc>
          <w:tcPr>
            <w:tcW w:w="1260" w:type="dxa"/>
            <w:shd w:val="clear" w:color="auto" w:fill="auto"/>
            <w:vAlign w:val="center"/>
          </w:tcPr>
          <w:p w14:paraId="2A93639A" w14:textId="77777777" w:rsidR="008676D1" w:rsidRPr="00BC5484" w:rsidRDefault="008676D1" w:rsidP="00EC2796">
            <w:pPr>
              <w:jc w:val="left"/>
              <w:rPr>
                <w:rFonts w:cs="Arial"/>
                <w:szCs w:val="22"/>
              </w:rPr>
            </w:pPr>
            <w:r w:rsidRPr="00BC5484">
              <w:rPr>
                <w:rFonts w:cs="Arial"/>
                <w:szCs w:val="22"/>
              </w:rPr>
              <w:t xml:space="preserve"> </w:t>
            </w:r>
            <w:r w:rsidRPr="00BC5484">
              <w:rPr>
                <w:rFonts w:cs="Arial"/>
                <w:szCs w:val="22"/>
              </w:rPr>
              <w:fldChar w:fldCharType="begin">
                <w:ffData>
                  <w:name w:val="Check1"/>
                  <w:enabled/>
                  <w:calcOnExit w:val="0"/>
                  <w:checkBox>
                    <w:sizeAuto/>
                    <w:default w:val="1"/>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Yes </w:t>
            </w:r>
          </w:p>
          <w:p w14:paraId="7360CC34" w14:textId="77777777" w:rsidR="008676D1" w:rsidRPr="00BC5484" w:rsidRDefault="008676D1" w:rsidP="00EC2796">
            <w:pPr>
              <w:jc w:val="left"/>
              <w:rPr>
                <w:rFonts w:cs="Arial"/>
                <w:szCs w:val="22"/>
              </w:rPr>
            </w:pPr>
            <w:r w:rsidRPr="00BC5484">
              <w:rPr>
                <w:rFonts w:cs="Arial"/>
                <w:szCs w:val="22"/>
              </w:rPr>
              <w:t xml:space="preserve"> </w:t>
            </w:r>
            <w:r w:rsidRPr="00BC5484">
              <w:rPr>
                <w:rFonts w:cs="Arial"/>
                <w:szCs w:val="22"/>
              </w:rPr>
              <w:fldChar w:fldCharType="begin">
                <w:ffData>
                  <w:name w:val="Check1"/>
                  <w:enabled/>
                  <w:calcOnExit w:val="0"/>
                  <w:checkBox>
                    <w:sizeAuto/>
                    <w:default w:val="0"/>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No</w:t>
            </w:r>
          </w:p>
        </w:tc>
        <w:tc>
          <w:tcPr>
            <w:tcW w:w="2970" w:type="dxa"/>
          </w:tcPr>
          <w:p w14:paraId="6386EF1C" w14:textId="77777777" w:rsidR="008676D1" w:rsidRPr="00BC5484" w:rsidRDefault="008676D1" w:rsidP="00EC2796">
            <w:pPr>
              <w:jc w:val="left"/>
              <w:rPr>
                <w:rFonts w:cs="Arial"/>
                <w:szCs w:val="22"/>
              </w:rPr>
            </w:pPr>
            <w:r w:rsidRPr="00BC5484">
              <w:rPr>
                <w:rFonts w:cs="Arial"/>
                <w:szCs w:val="22"/>
              </w:rPr>
              <w:t xml:space="preserve">See Section </w:t>
            </w:r>
            <w:r w:rsidR="00791A2E" w:rsidRPr="00BC5484">
              <w:rPr>
                <w:rFonts w:cs="Arial"/>
                <w:szCs w:val="22"/>
              </w:rPr>
              <w:t xml:space="preserve">D.7 of this VPA-DD </w:t>
            </w:r>
            <w:r w:rsidRPr="00BC5484">
              <w:rPr>
                <w:rFonts w:cs="Arial"/>
                <w:szCs w:val="22"/>
              </w:rPr>
              <w:t>for confirmation.</w:t>
            </w:r>
          </w:p>
          <w:p w14:paraId="4A8FE7B4" w14:textId="77777777" w:rsidR="008676D1" w:rsidRPr="00BC5484" w:rsidRDefault="008676D1" w:rsidP="00EC2796">
            <w:pPr>
              <w:jc w:val="left"/>
              <w:rPr>
                <w:rFonts w:cs="Arial"/>
                <w:szCs w:val="22"/>
              </w:rPr>
            </w:pPr>
          </w:p>
          <w:p w14:paraId="0DB8B8C3" w14:textId="77777777" w:rsidR="008676D1" w:rsidRPr="00BC5484" w:rsidRDefault="008676D1" w:rsidP="00EC2796">
            <w:pPr>
              <w:jc w:val="left"/>
              <w:rPr>
                <w:rFonts w:cs="Arial"/>
                <w:w w:val="103"/>
                <w:szCs w:val="22"/>
              </w:rPr>
            </w:pPr>
            <w:r w:rsidRPr="00BC5484">
              <w:rPr>
                <w:rFonts w:cs="Arial"/>
                <w:w w:val="103"/>
                <w:szCs w:val="22"/>
              </w:rPr>
              <w:t xml:space="preserve">Verifiable evidence: </w:t>
            </w:r>
          </w:p>
          <w:p w14:paraId="0294D88D" w14:textId="77777777" w:rsidR="008676D1" w:rsidRPr="00BC5484" w:rsidRDefault="008676D1" w:rsidP="00B36E81">
            <w:pPr>
              <w:numPr>
                <w:ilvl w:val="0"/>
                <w:numId w:val="40"/>
              </w:numPr>
              <w:jc w:val="left"/>
              <w:rPr>
                <w:rFonts w:cs="Arial"/>
                <w:szCs w:val="22"/>
              </w:rPr>
            </w:pPr>
            <w:r w:rsidRPr="00BC5484">
              <w:rPr>
                <w:rFonts w:cs="Arial"/>
                <w:szCs w:val="22"/>
              </w:rPr>
              <w:t>Household Agreement</w:t>
            </w:r>
          </w:p>
        </w:tc>
      </w:tr>
      <w:tr w:rsidR="008676D1" w:rsidRPr="00BC5484" w14:paraId="0CB0FDA8" w14:textId="77777777" w:rsidTr="00E76C1C">
        <w:tc>
          <w:tcPr>
            <w:tcW w:w="648" w:type="dxa"/>
            <w:shd w:val="clear" w:color="auto" w:fill="auto"/>
            <w:vAlign w:val="center"/>
          </w:tcPr>
          <w:p w14:paraId="0D452BF5" w14:textId="77777777" w:rsidR="008676D1" w:rsidRPr="00BC5484" w:rsidRDefault="008676D1" w:rsidP="00E76C1C">
            <w:pPr>
              <w:jc w:val="center"/>
              <w:rPr>
                <w:rFonts w:cs="Arial"/>
                <w:szCs w:val="22"/>
              </w:rPr>
            </w:pPr>
            <w:r w:rsidRPr="00BC5484">
              <w:rPr>
                <w:rFonts w:cs="Arial"/>
                <w:szCs w:val="22"/>
              </w:rPr>
              <w:t>15</w:t>
            </w:r>
          </w:p>
        </w:tc>
        <w:tc>
          <w:tcPr>
            <w:tcW w:w="4680" w:type="dxa"/>
            <w:shd w:val="clear" w:color="auto" w:fill="auto"/>
          </w:tcPr>
          <w:p w14:paraId="31B406EF" w14:textId="77777777" w:rsidR="008676D1" w:rsidRPr="00BC5484" w:rsidRDefault="008676D1" w:rsidP="00EC2796">
            <w:pPr>
              <w:jc w:val="left"/>
              <w:rPr>
                <w:rFonts w:cs="Arial"/>
                <w:szCs w:val="22"/>
                <w:lang w:val="en-US"/>
              </w:rPr>
            </w:pPr>
            <w:r w:rsidRPr="00BC5484">
              <w:rPr>
                <w:rFonts w:cs="Arial"/>
                <w:szCs w:val="22"/>
              </w:rPr>
              <w:t>The start date of the VPA will be on or after the start date of the PoA. The start date of the VPA will be defined as the date on which the first Household Agreement is signed under the VPA.</w:t>
            </w:r>
          </w:p>
        </w:tc>
        <w:tc>
          <w:tcPr>
            <w:tcW w:w="1260" w:type="dxa"/>
            <w:shd w:val="clear" w:color="auto" w:fill="auto"/>
            <w:vAlign w:val="center"/>
          </w:tcPr>
          <w:p w14:paraId="627AC9C0" w14:textId="77777777" w:rsidR="008676D1" w:rsidRPr="00BC5484" w:rsidRDefault="008676D1" w:rsidP="00EC2796">
            <w:pPr>
              <w:jc w:val="left"/>
              <w:rPr>
                <w:rFonts w:cs="Arial"/>
                <w:szCs w:val="22"/>
              </w:rPr>
            </w:pPr>
            <w:r w:rsidRPr="00BC5484">
              <w:rPr>
                <w:rFonts w:cs="Arial"/>
                <w:szCs w:val="22"/>
              </w:rPr>
              <w:t xml:space="preserve"> </w:t>
            </w:r>
            <w:r w:rsidRPr="00BC5484">
              <w:rPr>
                <w:rFonts w:cs="Arial"/>
                <w:szCs w:val="22"/>
              </w:rPr>
              <w:fldChar w:fldCharType="begin">
                <w:ffData>
                  <w:name w:val="Check1"/>
                  <w:enabled/>
                  <w:calcOnExit w:val="0"/>
                  <w:checkBox>
                    <w:sizeAuto/>
                    <w:default w:val="1"/>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Yes </w:t>
            </w:r>
          </w:p>
          <w:p w14:paraId="1B9ABD2B" w14:textId="77777777" w:rsidR="008676D1" w:rsidRPr="00BC5484" w:rsidRDefault="008676D1" w:rsidP="00EC2796">
            <w:pPr>
              <w:jc w:val="left"/>
              <w:rPr>
                <w:rFonts w:cs="Arial"/>
                <w:szCs w:val="22"/>
              </w:rPr>
            </w:pPr>
            <w:r w:rsidRPr="00BC5484">
              <w:rPr>
                <w:rFonts w:cs="Arial"/>
                <w:szCs w:val="22"/>
              </w:rPr>
              <w:t xml:space="preserve"> </w:t>
            </w:r>
            <w:r w:rsidRPr="00BC5484">
              <w:rPr>
                <w:rFonts w:cs="Arial"/>
                <w:szCs w:val="22"/>
              </w:rPr>
              <w:fldChar w:fldCharType="begin">
                <w:ffData>
                  <w:name w:val="Check1"/>
                  <w:enabled/>
                  <w:calcOnExit w:val="0"/>
                  <w:checkBox>
                    <w:sizeAuto/>
                    <w:default w:val="0"/>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No</w:t>
            </w:r>
          </w:p>
        </w:tc>
        <w:tc>
          <w:tcPr>
            <w:tcW w:w="2970" w:type="dxa"/>
          </w:tcPr>
          <w:p w14:paraId="1A57DC1C" w14:textId="77777777" w:rsidR="008676D1" w:rsidRPr="00BC5484" w:rsidRDefault="00791A2E" w:rsidP="00EC2796">
            <w:pPr>
              <w:jc w:val="left"/>
              <w:rPr>
                <w:rFonts w:cs="Arial"/>
                <w:szCs w:val="22"/>
              </w:rPr>
            </w:pPr>
            <w:r w:rsidRPr="00BC5484">
              <w:rPr>
                <w:rFonts w:cs="Arial"/>
                <w:szCs w:val="22"/>
              </w:rPr>
              <w:t>The start date of this VPA is 01/01/2017, while the registration date of the PoA is 31/05/2013.</w:t>
            </w:r>
          </w:p>
          <w:p w14:paraId="37A3EE92" w14:textId="77777777" w:rsidR="008676D1" w:rsidRPr="00BC5484" w:rsidRDefault="008676D1" w:rsidP="00EC2796">
            <w:pPr>
              <w:jc w:val="left"/>
              <w:rPr>
                <w:rFonts w:cs="Arial"/>
                <w:szCs w:val="22"/>
              </w:rPr>
            </w:pPr>
          </w:p>
          <w:p w14:paraId="27042D0F" w14:textId="77777777" w:rsidR="008676D1" w:rsidRPr="00BC5484" w:rsidRDefault="008676D1" w:rsidP="00EC2796">
            <w:pPr>
              <w:jc w:val="left"/>
              <w:rPr>
                <w:rFonts w:cs="Arial"/>
                <w:w w:val="103"/>
                <w:szCs w:val="22"/>
              </w:rPr>
            </w:pPr>
            <w:r w:rsidRPr="00BC5484">
              <w:rPr>
                <w:rFonts w:cs="Arial"/>
                <w:w w:val="103"/>
                <w:szCs w:val="22"/>
              </w:rPr>
              <w:t xml:space="preserve">Verifiable evidence: </w:t>
            </w:r>
          </w:p>
          <w:p w14:paraId="66416001" w14:textId="77777777" w:rsidR="008676D1" w:rsidRPr="00BC5484" w:rsidRDefault="008676D1" w:rsidP="00B36E81">
            <w:pPr>
              <w:numPr>
                <w:ilvl w:val="0"/>
                <w:numId w:val="40"/>
              </w:numPr>
              <w:ind w:left="360"/>
              <w:jc w:val="left"/>
              <w:rPr>
                <w:rFonts w:cs="Arial"/>
                <w:szCs w:val="22"/>
              </w:rPr>
            </w:pPr>
            <w:r w:rsidRPr="00BC5484">
              <w:rPr>
                <w:rFonts w:cs="Arial"/>
                <w:szCs w:val="22"/>
              </w:rPr>
              <w:t>IDBP Database</w:t>
            </w:r>
          </w:p>
          <w:p w14:paraId="750CF21B" w14:textId="77777777" w:rsidR="008676D1" w:rsidRPr="00BC5484" w:rsidRDefault="008676D1" w:rsidP="00B36E81">
            <w:pPr>
              <w:numPr>
                <w:ilvl w:val="0"/>
                <w:numId w:val="40"/>
              </w:numPr>
              <w:ind w:left="360"/>
              <w:jc w:val="left"/>
              <w:rPr>
                <w:rFonts w:cs="Arial"/>
                <w:szCs w:val="22"/>
              </w:rPr>
            </w:pPr>
            <w:r w:rsidRPr="00BC5484">
              <w:rPr>
                <w:rFonts w:cs="Arial"/>
                <w:szCs w:val="22"/>
              </w:rPr>
              <w:t xml:space="preserve"> Household Agreement</w:t>
            </w:r>
          </w:p>
        </w:tc>
      </w:tr>
      <w:tr w:rsidR="008676D1" w:rsidRPr="00BC5484" w14:paraId="1FD60143" w14:textId="77777777" w:rsidTr="00E76C1C">
        <w:tc>
          <w:tcPr>
            <w:tcW w:w="648" w:type="dxa"/>
            <w:shd w:val="clear" w:color="auto" w:fill="auto"/>
            <w:vAlign w:val="center"/>
          </w:tcPr>
          <w:p w14:paraId="7CFFD5A4" w14:textId="77777777" w:rsidR="008676D1" w:rsidRPr="00BC5484" w:rsidRDefault="008676D1" w:rsidP="00E76C1C">
            <w:pPr>
              <w:jc w:val="center"/>
              <w:rPr>
                <w:rFonts w:cs="Arial"/>
                <w:szCs w:val="22"/>
              </w:rPr>
            </w:pPr>
            <w:r w:rsidRPr="00BC5484">
              <w:rPr>
                <w:rFonts w:cs="Arial"/>
                <w:szCs w:val="22"/>
              </w:rPr>
              <w:t>16</w:t>
            </w:r>
          </w:p>
        </w:tc>
        <w:tc>
          <w:tcPr>
            <w:tcW w:w="4680" w:type="dxa"/>
            <w:shd w:val="clear" w:color="auto" w:fill="auto"/>
          </w:tcPr>
          <w:p w14:paraId="7DB3FCF2" w14:textId="77777777" w:rsidR="008676D1" w:rsidRPr="00BC5484" w:rsidRDefault="008676D1" w:rsidP="00EC2796">
            <w:pPr>
              <w:jc w:val="left"/>
              <w:rPr>
                <w:rFonts w:cs="Arial"/>
                <w:szCs w:val="22"/>
              </w:rPr>
            </w:pPr>
            <w:r w:rsidRPr="00BC5484">
              <w:rPr>
                <w:rFonts w:cs="Arial"/>
                <w:szCs w:val="22"/>
              </w:rPr>
              <w:t>A Local Stakeholder Consultation has been carried out on Host Country level. An additional Local Stakeholder Consultation session will be carried out when the PoA starts including VPAs with biodigesters exceeding 12m</w:t>
            </w:r>
            <w:r w:rsidRPr="00BC5484">
              <w:rPr>
                <w:rFonts w:cs="Arial"/>
                <w:szCs w:val="22"/>
                <w:vertAlign w:val="superscript"/>
              </w:rPr>
              <w:t>3</w:t>
            </w:r>
            <w:r w:rsidRPr="00BC5484">
              <w:rPr>
                <w:rFonts w:cs="Arial"/>
                <w:szCs w:val="22"/>
              </w:rPr>
              <w:t>.</w:t>
            </w:r>
          </w:p>
          <w:p w14:paraId="7CFBC03A" w14:textId="77777777" w:rsidR="008676D1" w:rsidRPr="00BC5484" w:rsidRDefault="008676D1" w:rsidP="00EC2796">
            <w:pPr>
              <w:jc w:val="left"/>
              <w:rPr>
                <w:rFonts w:cs="Arial"/>
                <w:szCs w:val="22"/>
              </w:rPr>
            </w:pPr>
          </w:p>
          <w:p w14:paraId="610A7C10" w14:textId="77777777" w:rsidR="008676D1" w:rsidRPr="00BC5484" w:rsidRDefault="008676D1" w:rsidP="00EC2796">
            <w:pPr>
              <w:jc w:val="left"/>
              <w:rPr>
                <w:rFonts w:cs="Arial"/>
                <w:szCs w:val="22"/>
              </w:rPr>
            </w:pPr>
            <w:r w:rsidRPr="00BC5484">
              <w:rPr>
                <w:rFonts w:cs="Arial"/>
                <w:szCs w:val="22"/>
              </w:rPr>
              <w:lastRenderedPageBreak/>
              <w:t xml:space="preserve">An environmental impact assessment (EIA) has been carried out for the VPA, or evidence is provided that the programme activities are exempt from an EIA. </w:t>
            </w:r>
          </w:p>
        </w:tc>
        <w:tc>
          <w:tcPr>
            <w:tcW w:w="1260" w:type="dxa"/>
            <w:shd w:val="clear" w:color="auto" w:fill="auto"/>
            <w:vAlign w:val="center"/>
          </w:tcPr>
          <w:p w14:paraId="6A46498D" w14:textId="77777777" w:rsidR="008676D1" w:rsidRPr="00BC5484" w:rsidRDefault="008676D1" w:rsidP="00EC2796">
            <w:pPr>
              <w:jc w:val="left"/>
              <w:rPr>
                <w:rFonts w:cs="Arial"/>
                <w:szCs w:val="22"/>
              </w:rPr>
            </w:pPr>
            <w:r w:rsidRPr="00BC5484">
              <w:rPr>
                <w:rFonts w:cs="Arial"/>
                <w:szCs w:val="22"/>
              </w:rPr>
              <w:lastRenderedPageBreak/>
              <w:t xml:space="preserve"> </w:t>
            </w:r>
            <w:r w:rsidRPr="00BC5484">
              <w:rPr>
                <w:rFonts w:cs="Arial"/>
                <w:szCs w:val="22"/>
              </w:rPr>
              <w:fldChar w:fldCharType="begin">
                <w:ffData>
                  <w:name w:val="Check1"/>
                  <w:enabled/>
                  <w:calcOnExit w:val="0"/>
                  <w:checkBox>
                    <w:sizeAuto/>
                    <w:default w:val="1"/>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Yes </w:t>
            </w:r>
          </w:p>
          <w:p w14:paraId="25809AF6" w14:textId="77777777" w:rsidR="008676D1" w:rsidRPr="00BC5484" w:rsidRDefault="008676D1" w:rsidP="00EC2796">
            <w:pPr>
              <w:jc w:val="left"/>
              <w:rPr>
                <w:rFonts w:cs="Arial"/>
                <w:szCs w:val="22"/>
              </w:rPr>
            </w:pPr>
            <w:r w:rsidRPr="00BC5484">
              <w:rPr>
                <w:rFonts w:cs="Arial"/>
                <w:szCs w:val="22"/>
              </w:rPr>
              <w:t xml:space="preserve"> </w:t>
            </w:r>
            <w:r w:rsidRPr="00BC5484">
              <w:rPr>
                <w:rFonts w:cs="Arial"/>
                <w:szCs w:val="22"/>
              </w:rPr>
              <w:fldChar w:fldCharType="begin">
                <w:ffData>
                  <w:name w:val="Check1"/>
                  <w:enabled/>
                  <w:calcOnExit w:val="0"/>
                  <w:checkBox>
                    <w:sizeAuto/>
                    <w:default w:val="0"/>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No</w:t>
            </w:r>
          </w:p>
        </w:tc>
        <w:tc>
          <w:tcPr>
            <w:tcW w:w="2970" w:type="dxa"/>
          </w:tcPr>
          <w:p w14:paraId="51C5A90E" w14:textId="77777777" w:rsidR="008676D1" w:rsidRPr="00BC5484" w:rsidRDefault="008676D1" w:rsidP="00EC2796">
            <w:pPr>
              <w:jc w:val="left"/>
              <w:rPr>
                <w:rFonts w:cs="Arial"/>
                <w:szCs w:val="22"/>
              </w:rPr>
            </w:pPr>
            <w:r w:rsidRPr="00BC5484">
              <w:rPr>
                <w:rFonts w:cs="Arial"/>
                <w:szCs w:val="22"/>
              </w:rPr>
              <w:t>A Local Stakeholder Consultation has been carried out on Host Country level, as per the Local Stakeholder Consultation report. All digesters in the VPA are below 12m</w:t>
            </w:r>
            <w:r w:rsidRPr="00BC5484">
              <w:rPr>
                <w:rFonts w:cs="Arial"/>
                <w:szCs w:val="22"/>
                <w:vertAlign w:val="superscript"/>
              </w:rPr>
              <w:t>3</w:t>
            </w:r>
            <w:r w:rsidRPr="00BC5484">
              <w:rPr>
                <w:rFonts w:cs="Arial"/>
                <w:szCs w:val="22"/>
              </w:rPr>
              <w:t xml:space="preserve">. </w:t>
            </w:r>
          </w:p>
          <w:p w14:paraId="26F36830" w14:textId="77777777" w:rsidR="008676D1" w:rsidRPr="00BC5484" w:rsidRDefault="008676D1" w:rsidP="00EC2796">
            <w:pPr>
              <w:jc w:val="left"/>
              <w:rPr>
                <w:rFonts w:cs="Arial"/>
                <w:szCs w:val="22"/>
              </w:rPr>
            </w:pPr>
          </w:p>
          <w:p w14:paraId="62F0B4B4" w14:textId="77777777" w:rsidR="008676D1" w:rsidRPr="00BC5484" w:rsidRDefault="008676D1" w:rsidP="00EC2796">
            <w:pPr>
              <w:jc w:val="left"/>
              <w:rPr>
                <w:rFonts w:cs="Arial"/>
                <w:w w:val="103"/>
                <w:szCs w:val="22"/>
              </w:rPr>
            </w:pPr>
            <w:r w:rsidRPr="00BC5484">
              <w:rPr>
                <w:rFonts w:cs="Arial"/>
                <w:w w:val="103"/>
                <w:szCs w:val="22"/>
              </w:rPr>
              <w:t>Verifiable evidence:</w:t>
            </w:r>
          </w:p>
          <w:p w14:paraId="4751513B" w14:textId="77777777" w:rsidR="008676D1" w:rsidRPr="00BC5484" w:rsidRDefault="008676D1" w:rsidP="00B36E81">
            <w:pPr>
              <w:numPr>
                <w:ilvl w:val="0"/>
                <w:numId w:val="40"/>
              </w:numPr>
              <w:ind w:left="360"/>
              <w:jc w:val="left"/>
              <w:rPr>
                <w:rFonts w:cs="Arial"/>
                <w:szCs w:val="22"/>
              </w:rPr>
            </w:pPr>
            <w:r w:rsidRPr="00BC5484">
              <w:rPr>
                <w:rFonts w:cs="Arial"/>
                <w:szCs w:val="22"/>
              </w:rPr>
              <w:t xml:space="preserve">Stakeholder Consultation Report </w:t>
            </w:r>
          </w:p>
          <w:p w14:paraId="15A6173B" w14:textId="77777777" w:rsidR="008676D1" w:rsidRPr="00BC5484" w:rsidRDefault="008676D1" w:rsidP="00B36E81">
            <w:pPr>
              <w:numPr>
                <w:ilvl w:val="0"/>
                <w:numId w:val="40"/>
              </w:numPr>
              <w:ind w:left="360"/>
              <w:jc w:val="left"/>
              <w:rPr>
                <w:rFonts w:cs="Arial"/>
                <w:szCs w:val="22"/>
              </w:rPr>
            </w:pPr>
            <w:r w:rsidRPr="00BC5484">
              <w:rPr>
                <w:rFonts w:cs="Arial"/>
                <w:szCs w:val="22"/>
              </w:rPr>
              <w:t>EIA exemption proof has been provided.</w:t>
            </w:r>
          </w:p>
        </w:tc>
      </w:tr>
      <w:tr w:rsidR="008676D1" w:rsidRPr="00BC5484" w14:paraId="0160F949" w14:textId="77777777" w:rsidTr="00E76C1C">
        <w:tc>
          <w:tcPr>
            <w:tcW w:w="648" w:type="dxa"/>
            <w:shd w:val="clear" w:color="auto" w:fill="auto"/>
            <w:vAlign w:val="center"/>
          </w:tcPr>
          <w:p w14:paraId="6FFB1E1C" w14:textId="77777777" w:rsidR="008676D1" w:rsidRPr="00BC5484" w:rsidRDefault="008676D1" w:rsidP="00E76C1C">
            <w:pPr>
              <w:jc w:val="center"/>
              <w:rPr>
                <w:rFonts w:cs="Arial"/>
                <w:szCs w:val="22"/>
              </w:rPr>
            </w:pPr>
            <w:r w:rsidRPr="00BC5484">
              <w:rPr>
                <w:rFonts w:cs="Arial"/>
                <w:szCs w:val="22"/>
              </w:rPr>
              <w:lastRenderedPageBreak/>
              <w:t>17</w:t>
            </w:r>
          </w:p>
        </w:tc>
        <w:tc>
          <w:tcPr>
            <w:tcW w:w="4680" w:type="dxa"/>
            <w:shd w:val="clear" w:color="auto" w:fill="auto"/>
          </w:tcPr>
          <w:p w14:paraId="0FBF0FE9" w14:textId="77777777" w:rsidR="008676D1" w:rsidRPr="00BC5484" w:rsidRDefault="008676D1" w:rsidP="00EC2796">
            <w:pPr>
              <w:jc w:val="left"/>
              <w:rPr>
                <w:rFonts w:cs="Arial"/>
                <w:szCs w:val="22"/>
              </w:rPr>
            </w:pPr>
            <w:r w:rsidRPr="00BC5484">
              <w:rPr>
                <w:rFonts w:cs="Arial"/>
                <w:szCs w:val="22"/>
              </w:rPr>
              <w:t>Small-scale VPAs are subject to the thresholds set forth by the CDM; 15 MW (45 MW</w:t>
            </w:r>
            <w:r w:rsidRPr="00BC5484">
              <w:rPr>
                <w:rFonts w:cs="Arial"/>
                <w:szCs w:val="22"/>
                <w:vertAlign w:val="subscript"/>
              </w:rPr>
              <w:t>th</w:t>
            </w:r>
            <w:r w:rsidRPr="00BC5484">
              <w:rPr>
                <w:rFonts w:cs="Arial"/>
                <w:szCs w:val="22"/>
              </w:rPr>
              <w:t>) for the renewable energy component and an emissions cap of 60,000 t</w:t>
            </w:r>
            <w:r w:rsidRPr="00BC5484">
              <w:rPr>
                <w:rFonts w:cs="Arial"/>
                <w:szCs w:val="22"/>
                <w:lang w:val="en-US"/>
              </w:rPr>
              <w:t>CO</w:t>
            </w:r>
            <w:r w:rsidRPr="00BC5484">
              <w:rPr>
                <w:rFonts w:cs="Arial"/>
                <w:szCs w:val="22"/>
                <w:vertAlign w:val="subscript"/>
                <w:lang w:val="en-US"/>
              </w:rPr>
              <w:t>2</w:t>
            </w:r>
            <w:r w:rsidRPr="00BC5484">
              <w:rPr>
                <w:rFonts w:cs="Arial"/>
                <w:szCs w:val="22"/>
                <w:lang w:val="en-US"/>
              </w:rPr>
              <w:t>e for the methane avoidance component.</w:t>
            </w:r>
          </w:p>
        </w:tc>
        <w:tc>
          <w:tcPr>
            <w:tcW w:w="1260" w:type="dxa"/>
            <w:shd w:val="clear" w:color="auto" w:fill="auto"/>
            <w:vAlign w:val="center"/>
          </w:tcPr>
          <w:p w14:paraId="2FD21B50" w14:textId="77777777" w:rsidR="008676D1" w:rsidRPr="00BC5484" w:rsidRDefault="008676D1" w:rsidP="00EC2796">
            <w:pPr>
              <w:jc w:val="left"/>
              <w:rPr>
                <w:rFonts w:cs="Arial"/>
                <w:szCs w:val="22"/>
              </w:rPr>
            </w:pPr>
            <w:r w:rsidRPr="00BC5484">
              <w:rPr>
                <w:rFonts w:cs="Arial"/>
                <w:szCs w:val="22"/>
              </w:rPr>
              <w:t xml:space="preserve"> </w:t>
            </w:r>
            <w:r w:rsidRPr="00BC5484">
              <w:rPr>
                <w:rFonts w:cs="Arial"/>
                <w:szCs w:val="22"/>
              </w:rPr>
              <w:fldChar w:fldCharType="begin">
                <w:ffData>
                  <w:name w:val="Check1"/>
                  <w:enabled/>
                  <w:calcOnExit w:val="0"/>
                  <w:checkBox>
                    <w:sizeAuto/>
                    <w:default w:val="1"/>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Yes </w:t>
            </w:r>
          </w:p>
          <w:p w14:paraId="2A6E9259" w14:textId="77777777" w:rsidR="008676D1" w:rsidRPr="00BC5484" w:rsidRDefault="008676D1" w:rsidP="00EC2796">
            <w:pPr>
              <w:jc w:val="left"/>
              <w:rPr>
                <w:rFonts w:cs="Arial"/>
                <w:szCs w:val="22"/>
              </w:rPr>
            </w:pPr>
            <w:r w:rsidRPr="00BC5484">
              <w:rPr>
                <w:rFonts w:cs="Arial"/>
                <w:szCs w:val="22"/>
              </w:rPr>
              <w:t xml:space="preserve"> </w:t>
            </w:r>
            <w:r w:rsidRPr="00BC5484">
              <w:rPr>
                <w:rFonts w:cs="Arial"/>
                <w:szCs w:val="22"/>
              </w:rPr>
              <w:fldChar w:fldCharType="begin">
                <w:ffData>
                  <w:name w:val="Check1"/>
                  <w:enabled/>
                  <w:calcOnExit w:val="0"/>
                  <w:checkBox>
                    <w:sizeAuto/>
                    <w:default w:val="0"/>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No</w:t>
            </w:r>
          </w:p>
        </w:tc>
        <w:tc>
          <w:tcPr>
            <w:tcW w:w="2970" w:type="dxa"/>
          </w:tcPr>
          <w:p w14:paraId="6EF12257" w14:textId="77777777" w:rsidR="008676D1" w:rsidRPr="00BC5484" w:rsidRDefault="008676D1" w:rsidP="00EC2796">
            <w:pPr>
              <w:jc w:val="left"/>
              <w:rPr>
                <w:rFonts w:cs="Arial"/>
                <w:szCs w:val="22"/>
              </w:rPr>
            </w:pPr>
            <w:r w:rsidRPr="00BC5484">
              <w:rPr>
                <w:rFonts w:cs="Arial"/>
                <w:szCs w:val="22"/>
              </w:rPr>
              <w:t>VPA</w:t>
            </w:r>
            <w:r w:rsidR="00791A2E" w:rsidRPr="00BC5484">
              <w:rPr>
                <w:rFonts w:cs="Arial"/>
                <w:szCs w:val="22"/>
              </w:rPr>
              <w:t>-2</w:t>
            </w:r>
            <w:r w:rsidRPr="00BC5484">
              <w:rPr>
                <w:rFonts w:cs="Arial"/>
                <w:szCs w:val="22"/>
              </w:rPr>
              <w:t xml:space="preserve"> is a small-scale VPA. The </w:t>
            </w:r>
            <w:r w:rsidR="00791A2E" w:rsidRPr="00BC5484">
              <w:rPr>
                <w:rFonts w:cs="Arial"/>
                <w:szCs w:val="22"/>
              </w:rPr>
              <w:t>maximum</w:t>
            </w:r>
            <w:r w:rsidRPr="00BC5484">
              <w:rPr>
                <w:rFonts w:cs="Arial"/>
                <w:szCs w:val="22"/>
              </w:rPr>
              <w:t xml:space="preserve"> biodigester size of VPA</w:t>
            </w:r>
            <w:r w:rsidR="00791A2E" w:rsidRPr="00BC5484">
              <w:rPr>
                <w:rFonts w:cs="Arial"/>
                <w:szCs w:val="22"/>
              </w:rPr>
              <w:t>-2</w:t>
            </w:r>
            <w:r w:rsidRPr="00BC5484">
              <w:rPr>
                <w:rFonts w:cs="Arial"/>
                <w:szCs w:val="22"/>
              </w:rPr>
              <w:t xml:space="preserve"> is </w:t>
            </w:r>
            <w:r w:rsidR="00791A2E" w:rsidRPr="00BC5484">
              <w:rPr>
                <w:rFonts w:cs="Arial"/>
                <w:szCs w:val="22"/>
              </w:rPr>
              <w:t>12 m</w:t>
            </w:r>
            <w:r w:rsidR="00791A2E" w:rsidRPr="00BC5484">
              <w:rPr>
                <w:rFonts w:cs="Arial"/>
                <w:szCs w:val="22"/>
                <w:vertAlign w:val="superscript"/>
              </w:rPr>
              <w:t>3</w:t>
            </w:r>
            <w:r w:rsidRPr="00BC5484">
              <w:rPr>
                <w:rFonts w:cs="Arial"/>
                <w:szCs w:val="22"/>
              </w:rPr>
              <w:t xml:space="preserve">. </w:t>
            </w:r>
            <w:r w:rsidR="00791A2E" w:rsidRPr="00BC5484">
              <w:rPr>
                <w:rFonts w:cs="Arial"/>
                <w:szCs w:val="22"/>
              </w:rPr>
              <w:t>Data from VPA-1 shows that the</w:t>
            </w:r>
            <w:r w:rsidR="00CC3731" w:rsidRPr="00BC5484">
              <w:rPr>
                <w:rFonts w:cs="Arial"/>
                <w:szCs w:val="22"/>
              </w:rPr>
              <w:t xml:space="preserve"> actual</w:t>
            </w:r>
            <w:r w:rsidR="00791A2E" w:rsidRPr="00BC5484">
              <w:rPr>
                <w:rFonts w:cs="Arial"/>
                <w:szCs w:val="22"/>
              </w:rPr>
              <w:t xml:space="preserve"> average biodigester size is 6.</w:t>
            </w:r>
            <w:r w:rsidR="00CC3731" w:rsidRPr="00BC5484">
              <w:rPr>
                <w:rFonts w:cs="Arial"/>
                <w:szCs w:val="22"/>
              </w:rPr>
              <w:t>12</w:t>
            </w:r>
            <w:r w:rsidR="00791A2E" w:rsidRPr="00BC5484">
              <w:rPr>
                <w:rFonts w:cs="Arial"/>
                <w:szCs w:val="22"/>
              </w:rPr>
              <w:t xml:space="preserve"> m</w:t>
            </w:r>
            <w:r w:rsidR="00791A2E" w:rsidRPr="00BC5484">
              <w:rPr>
                <w:rFonts w:cs="Arial"/>
                <w:szCs w:val="22"/>
                <w:vertAlign w:val="superscript"/>
              </w:rPr>
              <w:t>3</w:t>
            </w:r>
            <w:r w:rsidR="00791A2E" w:rsidRPr="00BC5484">
              <w:rPr>
                <w:rFonts w:cs="Arial"/>
                <w:szCs w:val="22"/>
              </w:rPr>
              <w:t xml:space="preserve">, which equites to an average </w:t>
            </w:r>
            <w:r w:rsidRPr="00BC5484">
              <w:rPr>
                <w:rFonts w:cs="Arial"/>
                <w:szCs w:val="22"/>
              </w:rPr>
              <w:t xml:space="preserve">thermal output of </w:t>
            </w:r>
            <w:r w:rsidR="00CC3731" w:rsidRPr="00BC5484">
              <w:rPr>
                <w:rFonts w:cs="Arial"/>
                <w:szCs w:val="22"/>
              </w:rPr>
              <w:t>1.96</w:t>
            </w:r>
            <w:r w:rsidRPr="00BC5484">
              <w:rPr>
                <w:rFonts w:cs="Arial"/>
                <w:szCs w:val="22"/>
              </w:rPr>
              <w:t xml:space="preserve"> kW</w:t>
            </w:r>
            <w:r w:rsidRPr="00BC5484">
              <w:rPr>
                <w:rFonts w:cs="Arial"/>
                <w:szCs w:val="22"/>
                <w:vertAlign w:val="subscript"/>
              </w:rPr>
              <w:t>th</w:t>
            </w:r>
            <w:r w:rsidRPr="00BC5484">
              <w:rPr>
                <w:rFonts w:cs="Arial"/>
                <w:szCs w:val="22"/>
              </w:rPr>
              <w:t xml:space="preserve"> per unit, as per the formula in Section </w:t>
            </w:r>
            <w:r w:rsidR="00791A2E" w:rsidRPr="00BC5484">
              <w:rPr>
                <w:rFonts w:cs="Arial"/>
                <w:szCs w:val="22"/>
              </w:rPr>
              <w:t>D.2</w:t>
            </w:r>
            <w:r w:rsidRPr="00BC5484">
              <w:rPr>
                <w:rFonts w:cs="Arial"/>
                <w:szCs w:val="22"/>
              </w:rPr>
              <w:t xml:space="preserve"> </w:t>
            </w:r>
            <w:r w:rsidR="00791A2E" w:rsidRPr="00BC5484">
              <w:rPr>
                <w:rFonts w:cs="Arial"/>
                <w:szCs w:val="22"/>
              </w:rPr>
              <w:t>this VPA-DD</w:t>
            </w:r>
            <w:r w:rsidRPr="00BC5484">
              <w:rPr>
                <w:rFonts w:cs="Arial"/>
                <w:szCs w:val="22"/>
              </w:rPr>
              <w:t>.</w:t>
            </w:r>
            <w:r w:rsidR="00CC3731" w:rsidRPr="00BC5484">
              <w:rPr>
                <w:rStyle w:val="FootnoteReference"/>
                <w:rFonts w:cs="Arial"/>
                <w:szCs w:val="22"/>
              </w:rPr>
              <w:footnoteReference w:id="17"/>
            </w:r>
            <w:r w:rsidRPr="00BC5484">
              <w:rPr>
                <w:rFonts w:cs="Arial"/>
                <w:szCs w:val="22"/>
              </w:rPr>
              <w:t xml:space="preserve"> Given there are a total of </w:t>
            </w:r>
            <w:r w:rsidR="00791A2E" w:rsidRPr="00BC5484">
              <w:rPr>
                <w:rFonts w:cs="Arial"/>
                <w:szCs w:val="22"/>
                <w:lang w:eastAsia="ja-JP"/>
              </w:rPr>
              <w:t>2</w:t>
            </w:r>
            <w:r w:rsidR="00CC3731" w:rsidRPr="00BC5484">
              <w:rPr>
                <w:rFonts w:cs="Arial"/>
                <w:szCs w:val="22"/>
                <w:lang w:eastAsia="ja-JP"/>
              </w:rPr>
              <w:t>0</w:t>
            </w:r>
            <w:r w:rsidR="00791A2E" w:rsidRPr="00BC5484">
              <w:rPr>
                <w:rFonts w:cs="Arial"/>
                <w:szCs w:val="22"/>
                <w:lang w:eastAsia="ja-JP"/>
              </w:rPr>
              <w:t>,000</w:t>
            </w:r>
            <w:r w:rsidRPr="00BC5484">
              <w:rPr>
                <w:rFonts w:cs="Arial"/>
                <w:szCs w:val="22"/>
                <w:lang w:eastAsia="ja-JP"/>
              </w:rPr>
              <w:t xml:space="preserve"> </w:t>
            </w:r>
            <w:r w:rsidRPr="00BC5484">
              <w:rPr>
                <w:rFonts w:cs="Arial"/>
                <w:szCs w:val="22"/>
              </w:rPr>
              <w:t xml:space="preserve">units </w:t>
            </w:r>
            <w:r w:rsidR="00791A2E" w:rsidRPr="00BC5484">
              <w:rPr>
                <w:rFonts w:cs="Arial"/>
                <w:szCs w:val="22"/>
              </w:rPr>
              <w:t>forecasted to be implemented</w:t>
            </w:r>
            <w:r w:rsidRPr="00BC5484">
              <w:rPr>
                <w:rFonts w:cs="Arial"/>
                <w:szCs w:val="22"/>
              </w:rPr>
              <w:t xml:space="preserve"> in the VPA, this amounts to </w:t>
            </w:r>
            <w:r w:rsidR="00CC3731" w:rsidRPr="00BC5484">
              <w:rPr>
                <w:rFonts w:cs="Arial"/>
                <w:szCs w:val="22"/>
              </w:rPr>
              <w:t>39.2</w:t>
            </w:r>
            <w:r w:rsidRPr="00BC5484">
              <w:rPr>
                <w:rFonts w:cs="Arial"/>
                <w:szCs w:val="22"/>
              </w:rPr>
              <w:t xml:space="preserve"> MW</w:t>
            </w:r>
            <w:r w:rsidRPr="00BC5484">
              <w:rPr>
                <w:rFonts w:cs="Arial"/>
                <w:szCs w:val="22"/>
                <w:vertAlign w:val="subscript"/>
              </w:rPr>
              <w:t>th</w:t>
            </w:r>
            <w:r w:rsidRPr="00BC5484">
              <w:rPr>
                <w:rFonts w:cs="Arial"/>
                <w:szCs w:val="22"/>
              </w:rPr>
              <w:t xml:space="preserve"> in total, below the 45 MW</w:t>
            </w:r>
            <w:r w:rsidRPr="00BC5484">
              <w:rPr>
                <w:rFonts w:cs="Arial"/>
                <w:szCs w:val="22"/>
                <w:vertAlign w:val="subscript"/>
              </w:rPr>
              <w:t>th</w:t>
            </w:r>
            <w:r w:rsidRPr="00BC5484">
              <w:rPr>
                <w:rFonts w:cs="Arial"/>
                <w:szCs w:val="22"/>
              </w:rPr>
              <w:t xml:space="preserve"> threshold for the renewable energy component.</w:t>
            </w:r>
            <w:r w:rsidRPr="00BC5484">
              <w:rPr>
                <w:rStyle w:val="FootnoteReference"/>
                <w:rFonts w:cs="Arial"/>
                <w:szCs w:val="22"/>
              </w:rPr>
              <w:footnoteReference w:id="18"/>
            </w:r>
          </w:p>
          <w:p w14:paraId="33BF64C8" w14:textId="77777777" w:rsidR="008676D1" w:rsidRPr="00BC5484" w:rsidRDefault="008676D1" w:rsidP="00EC2796">
            <w:pPr>
              <w:jc w:val="left"/>
              <w:rPr>
                <w:rFonts w:cs="Arial"/>
                <w:szCs w:val="22"/>
              </w:rPr>
            </w:pPr>
          </w:p>
          <w:p w14:paraId="508A2C30" w14:textId="77777777" w:rsidR="008676D1" w:rsidRPr="00BC5484" w:rsidRDefault="008676D1" w:rsidP="00EC2796">
            <w:pPr>
              <w:jc w:val="left"/>
              <w:rPr>
                <w:rFonts w:cs="Arial"/>
                <w:szCs w:val="22"/>
              </w:rPr>
            </w:pPr>
            <w:r w:rsidRPr="00BC5484">
              <w:rPr>
                <w:rFonts w:cs="Arial"/>
                <w:szCs w:val="22"/>
              </w:rPr>
              <w:t>The emission reduction potential of methane avoidance per biodigester is 1.5</w:t>
            </w:r>
            <w:r w:rsidR="007D3A49" w:rsidRPr="00BC5484">
              <w:rPr>
                <w:rFonts w:cs="Arial"/>
                <w:szCs w:val="22"/>
              </w:rPr>
              <w:t>0</w:t>
            </w:r>
            <w:r w:rsidRPr="00BC5484">
              <w:rPr>
                <w:rFonts w:cs="Arial"/>
                <w:szCs w:val="22"/>
              </w:rPr>
              <w:t xml:space="preserve"> tCO</w:t>
            </w:r>
            <w:r w:rsidRPr="00BC5484">
              <w:rPr>
                <w:rFonts w:cs="Arial"/>
                <w:szCs w:val="22"/>
                <w:vertAlign w:val="subscript"/>
              </w:rPr>
              <w:t>2</w:t>
            </w:r>
            <w:r w:rsidRPr="00BC5484">
              <w:rPr>
                <w:rFonts w:cs="Arial"/>
                <w:szCs w:val="22"/>
              </w:rPr>
              <w:t xml:space="preserve">e. Given </w:t>
            </w:r>
            <w:r w:rsidR="007D3A49" w:rsidRPr="00BC5484">
              <w:rPr>
                <w:rFonts w:cs="Arial"/>
                <w:szCs w:val="22"/>
              </w:rPr>
              <w:t>20,000</w:t>
            </w:r>
            <w:r w:rsidRPr="00BC5484">
              <w:rPr>
                <w:rFonts w:cs="Arial"/>
                <w:szCs w:val="22"/>
              </w:rPr>
              <w:t xml:space="preserve"> units installed in the VPA, this amounts to </w:t>
            </w:r>
            <w:r w:rsidR="007D3A49" w:rsidRPr="00BC5484">
              <w:rPr>
                <w:rFonts w:cs="Arial"/>
                <w:szCs w:val="22"/>
              </w:rPr>
              <w:t>30,000</w:t>
            </w:r>
            <w:r w:rsidRPr="00BC5484">
              <w:rPr>
                <w:rFonts w:cs="Arial"/>
                <w:szCs w:val="22"/>
              </w:rPr>
              <w:t xml:space="preserve"> tCO</w:t>
            </w:r>
            <w:r w:rsidRPr="00BC5484">
              <w:rPr>
                <w:rFonts w:cs="Arial"/>
                <w:szCs w:val="22"/>
                <w:vertAlign w:val="subscript"/>
              </w:rPr>
              <w:t>2</w:t>
            </w:r>
            <w:r w:rsidRPr="00BC5484">
              <w:rPr>
                <w:rFonts w:cs="Arial"/>
                <w:szCs w:val="22"/>
              </w:rPr>
              <w:t>e in total, below the 60,000 tCO</w:t>
            </w:r>
            <w:r w:rsidRPr="00BC5484">
              <w:rPr>
                <w:rFonts w:cs="Arial"/>
                <w:szCs w:val="22"/>
                <w:vertAlign w:val="subscript"/>
              </w:rPr>
              <w:t>2</w:t>
            </w:r>
            <w:r w:rsidRPr="00BC5484">
              <w:rPr>
                <w:rFonts w:cs="Arial"/>
                <w:szCs w:val="22"/>
              </w:rPr>
              <w:t>e threshold for the methane avoidance component.</w:t>
            </w:r>
          </w:p>
          <w:p w14:paraId="5FCE1DFA" w14:textId="77777777" w:rsidR="008676D1" w:rsidRPr="00BC5484" w:rsidRDefault="008676D1" w:rsidP="00EC2796">
            <w:pPr>
              <w:jc w:val="left"/>
              <w:rPr>
                <w:rFonts w:cs="Arial"/>
                <w:szCs w:val="22"/>
              </w:rPr>
            </w:pPr>
          </w:p>
        </w:tc>
      </w:tr>
      <w:bookmarkEnd w:id="174"/>
    </w:tbl>
    <w:p w14:paraId="0048037F" w14:textId="77777777" w:rsidR="008676D1" w:rsidRPr="00BC5484" w:rsidRDefault="008676D1" w:rsidP="008676D1">
      <w:pPr>
        <w:rPr>
          <w:rFonts w:cs="Arial"/>
          <w:szCs w:val="22"/>
        </w:rPr>
      </w:pPr>
    </w:p>
    <w:p w14:paraId="65BAC56D" w14:textId="77777777" w:rsidR="008676D1" w:rsidRPr="00BC5484" w:rsidRDefault="008676D1" w:rsidP="008676D1">
      <w:pPr>
        <w:rPr>
          <w:rFonts w:cs="Arial"/>
          <w:szCs w:val="22"/>
        </w:rPr>
      </w:pPr>
      <w:r w:rsidRPr="00BC5484">
        <w:rPr>
          <w:rFonts w:cs="Arial"/>
          <w:b/>
          <w:szCs w:val="22"/>
        </w:rPr>
        <w:t xml:space="preserve">Table </w:t>
      </w:r>
      <w:r w:rsidR="00791A2E" w:rsidRPr="00BC5484">
        <w:rPr>
          <w:rFonts w:cs="Arial"/>
          <w:b/>
          <w:szCs w:val="22"/>
        </w:rPr>
        <w:t>5</w:t>
      </w:r>
      <w:r w:rsidRPr="00BC5484">
        <w:rPr>
          <w:rFonts w:cs="Arial"/>
          <w:b/>
          <w:szCs w:val="22"/>
        </w:rPr>
        <w:t>:</w:t>
      </w:r>
      <w:r w:rsidRPr="00BC5484">
        <w:rPr>
          <w:rFonts w:cs="Arial"/>
          <w:szCs w:val="22"/>
        </w:rPr>
        <w:t xml:space="preserve"> Sustainable development criteria for the inclusion of the VPA. </w:t>
      </w:r>
    </w:p>
    <w:p w14:paraId="4934C4F8" w14:textId="77777777" w:rsidR="008676D1" w:rsidRPr="00BC5484" w:rsidRDefault="008676D1" w:rsidP="008676D1">
      <w:pPr>
        <w:rPr>
          <w:rFonts w:cs="Arial"/>
          <w:szCs w:val="22"/>
        </w:rPr>
      </w:pP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95"/>
        <w:gridCol w:w="3633"/>
        <w:gridCol w:w="1260"/>
        <w:gridCol w:w="2970"/>
      </w:tblGrid>
      <w:tr w:rsidR="008676D1" w:rsidRPr="00BC5484" w14:paraId="451D49F5" w14:textId="77777777" w:rsidTr="00E76C1C">
        <w:tc>
          <w:tcPr>
            <w:tcW w:w="1695" w:type="dxa"/>
            <w:shd w:val="clear" w:color="auto" w:fill="auto"/>
            <w:vAlign w:val="center"/>
          </w:tcPr>
          <w:p w14:paraId="08752E6C" w14:textId="77777777" w:rsidR="008676D1" w:rsidRPr="00BC5484" w:rsidRDefault="008676D1" w:rsidP="00E76C1C">
            <w:pPr>
              <w:jc w:val="center"/>
              <w:rPr>
                <w:rFonts w:cs="Arial"/>
                <w:b/>
                <w:szCs w:val="22"/>
              </w:rPr>
            </w:pPr>
            <w:r w:rsidRPr="00BC5484">
              <w:rPr>
                <w:rFonts w:cs="Arial"/>
                <w:b/>
                <w:szCs w:val="22"/>
              </w:rPr>
              <w:t>Sustainable Development Criteria</w:t>
            </w:r>
          </w:p>
        </w:tc>
        <w:tc>
          <w:tcPr>
            <w:tcW w:w="3633" w:type="dxa"/>
            <w:shd w:val="clear" w:color="auto" w:fill="auto"/>
            <w:vAlign w:val="center"/>
          </w:tcPr>
          <w:p w14:paraId="12828DEC" w14:textId="77777777" w:rsidR="008676D1" w:rsidRPr="00BC5484" w:rsidRDefault="008676D1" w:rsidP="00E76C1C">
            <w:pPr>
              <w:jc w:val="center"/>
              <w:rPr>
                <w:rFonts w:cs="Arial"/>
                <w:szCs w:val="22"/>
              </w:rPr>
            </w:pPr>
            <w:r w:rsidRPr="00BC5484">
              <w:rPr>
                <w:rFonts w:cs="Arial"/>
                <w:b/>
                <w:szCs w:val="22"/>
              </w:rPr>
              <w:t>Explanation</w:t>
            </w:r>
          </w:p>
        </w:tc>
        <w:tc>
          <w:tcPr>
            <w:tcW w:w="1260" w:type="dxa"/>
            <w:shd w:val="clear" w:color="auto" w:fill="auto"/>
            <w:vAlign w:val="center"/>
          </w:tcPr>
          <w:p w14:paraId="358B626A" w14:textId="77777777" w:rsidR="008676D1" w:rsidRPr="00BC5484" w:rsidRDefault="008676D1" w:rsidP="00E76C1C">
            <w:pPr>
              <w:jc w:val="center"/>
              <w:rPr>
                <w:rFonts w:cs="Arial"/>
                <w:b/>
                <w:szCs w:val="22"/>
              </w:rPr>
            </w:pPr>
            <w:r w:rsidRPr="00BC5484">
              <w:rPr>
                <w:rFonts w:cs="Arial"/>
                <w:b/>
                <w:szCs w:val="22"/>
              </w:rPr>
              <w:t>Yes/No?</w:t>
            </w:r>
          </w:p>
        </w:tc>
        <w:tc>
          <w:tcPr>
            <w:tcW w:w="2970" w:type="dxa"/>
            <w:shd w:val="clear" w:color="auto" w:fill="auto"/>
            <w:vAlign w:val="center"/>
          </w:tcPr>
          <w:p w14:paraId="3F4B4184" w14:textId="77777777" w:rsidR="008676D1" w:rsidRPr="00BC5484" w:rsidRDefault="008676D1" w:rsidP="00E76C1C">
            <w:pPr>
              <w:jc w:val="center"/>
              <w:rPr>
                <w:rFonts w:cs="Arial"/>
                <w:b/>
                <w:szCs w:val="22"/>
              </w:rPr>
            </w:pPr>
            <w:r w:rsidRPr="00BC5484">
              <w:rPr>
                <w:rFonts w:cs="Arial"/>
                <w:b/>
                <w:szCs w:val="22"/>
              </w:rPr>
              <w:t>Confirmation</w:t>
            </w:r>
          </w:p>
        </w:tc>
      </w:tr>
      <w:tr w:rsidR="008676D1" w:rsidRPr="00BC5484" w14:paraId="3989BBC7" w14:textId="77777777" w:rsidTr="00E76C1C">
        <w:tc>
          <w:tcPr>
            <w:tcW w:w="6588" w:type="dxa"/>
            <w:gridSpan w:val="3"/>
            <w:shd w:val="clear" w:color="auto" w:fill="F2F2F2"/>
            <w:vAlign w:val="center"/>
          </w:tcPr>
          <w:p w14:paraId="0FAB1027" w14:textId="77777777" w:rsidR="008676D1" w:rsidRPr="00BC5484" w:rsidRDefault="008676D1" w:rsidP="00E76C1C">
            <w:pPr>
              <w:spacing w:line="276" w:lineRule="auto"/>
              <w:jc w:val="center"/>
              <w:rPr>
                <w:rFonts w:cs="Arial"/>
                <w:i/>
                <w:szCs w:val="22"/>
              </w:rPr>
            </w:pPr>
            <w:r w:rsidRPr="00BC5484">
              <w:rPr>
                <w:rFonts w:cs="Arial"/>
                <w:i/>
                <w:szCs w:val="22"/>
              </w:rPr>
              <w:t>Social Development</w:t>
            </w:r>
          </w:p>
        </w:tc>
        <w:tc>
          <w:tcPr>
            <w:tcW w:w="2970" w:type="dxa"/>
            <w:shd w:val="clear" w:color="auto" w:fill="F2F2F2"/>
          </w:tcPr>
          <w:p w14:paraId="30975AF8" w14:textId="77777777" w:rsidR="008676D1" w:rsidRPr="00BC5484" w:rsidRDefault="008676D1" w:rsidP="00E76C1C">
            <w:pPr>
              <w:spacing w:line="276" w:lineRule="auto"/>
              <w:jc w:val="center"/>
              <w:rPr>
                <w:rFonts w:cs="Arial"/>
                <w:i/>
                <w:szCs w:val="22"/>
              </w:rPr>
            </w:pPr>
          </w:p>
        </w:tc>
      </w:tr>
      <w:tr w:rsidR="008676D1" w:rsidRPr="00BC5484" w14:paraId="6DF41F9C" w14:textId="77777777" w:rsidTr="00E76C1C">
        <w:tc>
          <w:tcPr>
            <w:tcW w:w="1695" w:type="dxa"/>
            <w:shd w:val="clear" w:color="auto" w:fill="auto"/>
            <w:vAlign w:val="center"/>
          </w:tcPr>
          <w:p w14:paraId="73F59968" w14:textId="77777777" w:rsidR="008676D1" w:rsidRPr="00BC5484" w:rsidRDefault="008676D1" w:rsidP="00E76C1C">
            <w:pPr>
              <w:jc w:val="center"/>
              <w:rPr>
                <w:rFonts w:cs="Arial"/>
                <w:bCs/>
                <w:i/>
                <w:szCs w:val="22"/>
              </w:rPr>
            </w:pPr>
            <w:r w:rsidRPr="00BC5484">
              <w:rPr>
                <w:rFonts w:cs="Arial"/>
                <w:bCs/>
                <w:i/>
                <w:szCs w:val="22"/>
              </w:rPr>
              <w:t>Soil condition</w:t>
            </w:r>
          </w:p>
        </w:tc>
        <w:tc>
          <w:tcPr>
            <w:tcW w:w="3633" w:type="dxa"/>
            <w:shd w:val="clear" w:color="auto" w:fill="auto"/>
          </w:tcPr>
          <w:p w14:paraId="300B1C00" w14:textId="77777777" w:rsidR="008676D1" w:rsidRPr="00BC5484" w:rsidRDefault="008676D1" w:rsidP="00EC2796">
            <w:pPr>
              <w:jc w:val="left"/>
              <w:rPr>
                <w:rFonts w:cs="Arial"/>
                <w:szCs w:val="22"/>
              </w:rPr>
            </w:pPr>
            <w:r w:rsidRPr="00BC5484">
              <w:rPr>
                <w:rFonts w:cs="Arial"/>
                <w:szCs w:val="22"/>
              </w:rPr>
              <w:t xml:space="preserve">The VPA will lead to an improvement in local soil condition as the application of the biodigester slurry increases the organic content and fertility of soils, thereby increasing crop yields. The VPA will encourage the application of the slurry of land and will monitor the application of the </w:t>
            </w:r>
            <w:r w:rsidRPr="00BC5484">
              <w:rPr>
                <w:rFonts w:cs="Arial"/>
                <w:szCs w:val="22"/>
              </w:rPr>
              <w:lastRenderedPageBreak/>
              <w:t>final biodigester slurry on agricultural land.</w:t>
            </w:r>
          </w:p>
        </w:tc>
        <w:tc>
          <w:tcPr>
            <w:tcW w:w="1260" w:type="dxa"/>
            <w:shd w:val="clear" w:color="auto" w:fill="auto"/>
            <w:vAlign w:val="center"/>
          </w:tcPr>
          <w:p w14:paraId="353DF129" w14:textId="77777777" w:rsidR="008676D1" w:rsidRPr="00BC5484" w:rsidRDefault="008676D1" w:rsidP="00EC2796">
            <w:pPr>
              <w:jc w:val="left"/>
              <w:rPr>
                <w:rFonts w:cs="Arial"/>
                <w:szCs w:val="22"/>
              </w:rPr>
            </w:pPr>
            <w:r w:rsidRPr="00BC5484">
              <w:rPr>
                <w:rFonts w:cs="Arial"/>
                <w:szCs w:val="22"/>
              </w:rPr>
              <w:lastRenderedPageBreak/>
              <w:fldChar w:fldCharType="begin">
                <w:ffData>
                  <w:name w:val="Check1"/>
                  <w:enabled/>
                  <w:calcOnExit w:val="0"/>
                  <w:checkBox>
                    <w:sizeAuto/>
                    <w:default w:val="1"/>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Yes </w:t>
            </w:r>
          </w:p>
          <w:p w14:paraId="24597E79" w14:textId="77777777" w:rsidR="008676D1" w:rsidRPr="00BC5484" w:rsidRDefault="008676D1" w:rsidP="00EC2796">
            <w:pPr>
              <w:jc w:val="left"/>
              <w:rPr>
                <w:rFonts w:cs="Arial"/>
                <w:szCs w:val="22"/>
              </w:rPr>
            </w:pPr>
            <w:r w:rsidRPr="00BC5484">
              <w:rPr>
                <w:rFonts w:cs="Arial"/>
                <w:szCs w:val="22"/>
              </w:rPr>
              <w:fldChar w:fldCharType="begin">
                <w:ffData>
                  <w:name w:val="Check1"/>
                  <w:enabled/>
                  <w:calcOnExit w:val="0"/>
                  <w:checkBox>
                    <w:sizeAuto/>
                    <w:default w:val="0"/>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No</w:t>
            </w:r>
          </w:p>
        </w:tc>
        <w:tc>
          <w:tcPr>
            <w:tcW w:w="2970" w:type="dxa"/>
            <w:shd w:val="clear" w:color="auto" w:fill="auto"/>
          </w:tcPr>
          <w:p w14:paraId="1855B3DD" w14:textId="77777777" w:rsidR="008676D1" w:rsidRPr="00BC5484" w:rsidRDefault="008676D1" w:rsidP="00EC2796">
            <w:pPr>
              <w:jc w:val="left"/>
              <w:rPr>
                <w:rFonts w:cs="Arial"/>
                <w:szCs w:val="22"/>
              </w:rPr>
            </w:pPr>
            <w:r w:rsidRPr="00BC5484">
              <w:rPr>
                <w:rFonts w:cs="Arial"/>
                <w:szCs w:val="22"/>
              </w:rPr>
              <w:t>The VPA actively supports the application of the slurry on agricultural land. The VPA dedicated staff responsible for educating users on the benefits and application of the slurry, and many farmers are using it to fertilise crops.</w:t>
            </w:r>
          </w:p>
          <w:p w14:paraId="2AE1D8D6" w14:textId="77777777" w:rsidR="008676D1" w:rsidRPr="00BC5484" w:rsidRDefault="008676D1" w:rsidP="00EC2796">
            <w:pPr>
              <w:jc w:val="left"/>
              <w:rPr>
                <w:rFonts w:cs="Arial"/>
                <w:szCs w:val="22"/>
              </w:rPr>
            </w:pPr>
          </w:p>
          <w:p w14:paraId="35486262" w14:textId="77777777" w:rsidR="008676D1" w:rsidRPr="00BC5484" w:rsidRDefault="008676D1" w:rsidP="00EC2796">
            <w:pPr>
              <w:jc w:val="left"/>
              <w:rPr>
                <w:rFonts w:cs="Arial"/>
                <w:w w:val="103"/>
                <w:szCs w:val="22"/>
              </w:rPr>
            </w:pPr>
            <w:r w:rsidRPr="00BC5484">
              <w:rPr>
                <w:rFonts w:cs="Arial"/>
                <w:szCs w:val="22"/>
              </w:rPr>
              <w:lastRenderedPageBreak/>
              <w:t xml:space="preserve"> </w:t>
            </w:r>
            <w:r w:rsidRPr="00BC5484">
              <w:rPr>
                <w:rFonts w:cs="Arial"/>
                <w:w w:val="103"/>
                <w:szCs w:val="22"/>
              </w:rPr>
              <w:t xml:space="preserve">Verifiable evidence: </w:t>
            </w:r>
          </w:p>
          <w:p w14:paraId="34F31EDF" w14:textId="77777777" w:rsidR="008676D1" w:rsidRPr="00BC5484" w:rsidRDefault="008676D1" w:rsidP="00B36E81">
            <w:pPr>
              <w:numPr>
                <w:ilvl w:val="0"/>
                <w:numId w:val="40"/>
              </w:numPr>
              <w:ind w:left="360"/>
              <w:jc w:val="left"/>
              <w:rPr>
                <w:rFonts w:cs="Arial"/>
                <w:szCs w:val="22"/>
              </w:rPr>
            </w:pPr>
            <w:r w:rsidRPr="00BC5484">
              <w:rPr>
                <w:rFonts w:cs="Arial"/>
                <w:szCs w:val="22"/>
              </w:rPr>
              <w:t>Biogas User Survey</w:t>
            </w:r>
          </w:p>
        </w:tc>
      </w:tr>
      <w:tr w:rsidR="008676D1" w:rsidRPr="00BC5484" w14:paraId="59DCE1CF" w14:textId="77777777" w:rsidTr="00E76C1C">
        <w:tc>
          <w:tcPr>
            <w:tcW w:w="1695" w:type="dxa"/>
            <w:shd w:val="clear" w:color="auto" w:fill="auto"/>
            <w:vAlign w:val="center"/>
          </w:tcPr>
          <w:p w14:paraId="496D9244" w14:textId="77777777" w:rsidR="008676D1" w:rsidRPr="00BC5484" w:rsidRDefault="008676D1" w:rsidP="00E76C1C">
            <w:pPr>
              <w:jc w:val="center"/>
              <w:rPr>
                <w:rFonts w:cs="Arial"/>
                <w:bCs/>
                <w:i/>
                <w:szCs w:val="22"/>
              </w:rPr>
            </w:pPr>
            <w:r w:rsidRPr="00BC5484">
              <w:rPr>
                <w:rFonts w:cs="Arial"/>
                <w:bCs/>
                <w:i/>
                <w:szCs w:val="22"/>
              </w:rPr>
              <w:lastRenderedPageBreak/>
              <w:t>Quality of employment</w:t>
            </w:r>
          </w:p>
        </w:tc>
        <w:tc>
          <w:tcPr>
            <w:tcW w:w="3633" w:type="dxa"/>
            <w:shd w:val="clear" w:color="auto" w:fill="auto"/>
          </w:tcPr>
          <w:p w14:paraId="0B911871" w14:textId="77777777" w:rsidR="008676D1" w:rsidRPr="00BC5484" w:rsidRDefault="008676D1" w:rsidP="00EC2796">
            <w:pPr>
              <w:jc w:val="left"/>
              <w:rPr>
                <w:rFonts w:cs="Arial"/>
                <w:szCs w:val="22"/>
              </w:rPr>
            </w:pPr>
            <w:r w:rsidRPr="00BC5484">
              <w:rPr>
                <w:rFonts w:cs="Arial"/>
                <w:szCs w:val="22"/>
              </w:rPr>
              <w:t>The VPA will install a large number of biodigesters which require constructing and monitoring effort by local staff. The VPA will create quality,</w:t>
            </w:r>
            <w:r w:rsidRPr="00BC5484">
              <w:rPr>
                <w:rFonts w:cs="Arial"/>
                <w:color w:val="FF0000"/>
                <w:szCs w:val="22"/>
              </w:rPr>
              <w:t xml:space="preserve"> </w:t>
            </w:r>
            <w:r w:rsidRPr="00BC5484">
              <w:rPr>
                <w:rFonts w:cs="Arial"/>
                <w:szCs w:val="22"/>
              </w:rPr>
              <w:t xml:space="preserve">job opportunities. All staff will be supported by vocational training sessions supported by the programme. On completion of these trainings, all attendees will receive a certificate proving their attendance and skills gained. Furthermore, as part of the trainings, all staff will undergo a Health and Safety training. </w:t>
            </w:r>
          </w:p>
        </w:tc>
        <w:tc>
          <w:tcPr>
            <w:tcW w:w="1260" w:type="dxa"/>
            <w:shd w:val="clear" w:color="auto" w:fill="auto"/>
            <w:vAlign w:val="center"/>
          </w:tcPr>
          <w:p w14:paraId="58636371" w14:textId="77777777" w:rsidR="008676D1" w:rsidRPr="00BC5484" w:rsidRDefault="008676D1" w:rsidP="00EC2796">
            <w:pPr>
              <w:jc w:val="left"/>
              <w:rPr>
                <w:rFonts w:cs="Arial"/>
                <w:szCs w:val="22"/>
              </w:rPr>
            </w:pPr>
            <w:r w:rsidRPr="00BC5484">
              <w:rPr>
                <w:rFonts w:cs="Arial"/>
                <w:szCs w:val="22"/>
              </w:rPr>
              <w:t xml:space="preserve"> </w:t>
            </w:r>
            <w:r w:rsidRPr="00BC5484">
              <w:rPr>
                <w:rFonts w:cs="Arial"/>
                <w:szCs w:val="22"/>
              </w:rPr>
              <w:fldChar w:fldCharType="begin">
                <w:ffData>
                  <w:name w:val="Check1"/>
                  <w:enabled/>
                  <w:calcOnExit w:val="0"/>
                  <w:checkBox>
                    <w:sizeAuto/>
                    <w:default w:val="1"/>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Yes </w:t>
            </w:r>
          </w:p>
          <w:p w14:paraId="77EACF52" w14:textId="77777777" w:rsidR="008676D1" w:rsidRPr="00BC5484" w:rsidRDefault="008676D1" w:rsidP="00EC2796">
            <w:pPr>
              <w:jc w:val="left"/>
              <w:rPr>
                <w:rFonts w:cs="Arial"/>
                <w:szCs w:val="22"/>
              </w:rPr>
            </w:pPr>
            <w:r w:rsidRPr="00BC5484">
              <w:rPr>
                <w:rFonts w:cs="Arial"/>
                <w:szCs w:val="22"/>
              </w:rPr>
              <w:t xml:space="preserve"> </w:t>
            </w:r>
            <w:r w:rsidRPr="00BC5484">
              <w:rPr>
                <w:rFonts w:cs="Arial"/>
                <w:szCs w:val="22"/>
              </w:rPr>
              <w:fldChar w:fldCharType="begin">
                <w:ffData>
                  <w:name w:val="Check1"/>
                  <w:enabled/>
                  <w:calcOnExit w:val="0"/>
                  <w:checkBox>
                    <w:sizeAuto/>
                    <w:default w:val="0"/>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No</w:t>
            </w:r>
          </w:p>
        </w:tc>
        <w:tc>
          <w:tcPr>
            <w:tcW w:w="2970" w:type="dxa"/>
            <w:shd w:val="clear" w:color="auto" w:fill="auto"/>
          </w:tcPr>
          <w:p w14:paraId="062084DD" w14:textId="77777777" w:rsidR="008676D1" w:rsidRPr="00BC5484" w:rsidRDefault="008676D1" w:rsidP="00EC2796">
            <w:pPr>
              <w:jc w:val="left"/>
              <w:rPr>
                <w:rFonts w:cs="Arial"/>
                <w:szCs w:val="22"/>
              </w:rPr>
            </w:pPr>
            <w:r w:rsidRPr="00BC5484">
              <w:rPr>
                <w:rFonts w:cs="Arial"/>
                <w:szCs w:val="22"/>
              </w:rPr>
              <w:t>The VPA provides trainings</w:t>
            </w:r>
            <w:r w:rsidR="00365C64" w:rsidRPr="00BC5484">
              <w:rPr>
                <w:rFonts w:cs="Arial"/>
                <w:szCs w:val="22"/>
              </w:rPr>
              <w:t xml:space="preserve"> and provides </w:t>
            </w:r>
            <w:r w:rsidRPr="00BC5484">
              <w:rPr>
                <w:rFonts w:cs="Arial"/>
                <w:szCs w:val="22"/>
              </w:rPr>
              <w:t>certification</w:t>
            </w:r>
            <w:r w:rsidR="00365C64" w:rsidRPr="00BC5484">
              <w:rPr>
                <w:rFonts w:cs="Arial"/>
                <w:szCs w:val="22"/>
              </w:rPr>
              <w:t xml:space="preserve"> to trained individuals through</w:t>
            </w:r>
            <w:r w:rsidRPr="00BC5484">
              <w:rPr>
                <w:rFonts w:cs="Arial"/>
                <w:szCs w:val="22"/>
              </w:rPr>
              <w:t xml:space="preserve"> the programme. As the VPA grows through time, the creation of quality employment opportunities will grow. </w:t>
            </w:r>
          </w:p>
          <w:p w14:paraId="2895C05E" w14:textId="77777777" w:rsidR="008676D1" w:rsidRPr="00BC5484" w:rsidRDefault="008676D1" w:rsidP="00EC2796">
            <w:pPr>
              <w:jc w:val="left"/>
              <w:rPr>
                <w:rFonts w:cs="Arial"/>
                <w:szCs w:val="22"/>
              </w:rPr>
            </w:pPr>
          </w:p>
          <w:p w14:paraId="1401A4D3" w14:textId="77777777" w:rsidR="008676D1" w:rsidRPr="00BC5484" w:rsidRDefault="008676D1" w:rsidP="00EC2796">
            <w:pPr>
              <w:jc w:val="left"/>
              <w:rPr>
                <w:rFonts w:cs="Arial"/>
                <w:w w:val="103"/>
                <w:szCs w:val="22"/>
              </w:rPr>
            </w:pPr>
            <w:r w:rsidRPr="00BC5484">
              <w:rPr>
                <w:rFonts w:cs="Arial"/>
                <w:w w:val="103"/>
                <w:szCs w:val="22"/>
              </w:rPr>
              <w:t xml:space="preserve">Verifiable evidence: </w:t>
            </w:r>
          </w:p>
          <w:p w14:paraId="1E1D01DB" w14:textId="77777777" w:rsidR="008676D1" w:rsidRPr="00BC5484" w:rsidRDefault="008676D1" w:rsidP="00B36E81">
            <w:pPr>
              <w:numPr>
                <w:ilvl w:val="0"/>
                <w:numId w:val="40"/>
              </w:numPr>
              <w:ind w:left="360"/>
              <w:jc w:val="left"/>
              <w:rPr>
                <w:rFonts w:cs="Arial"/>
                <w:szCs w:val="22"/>
              </w:rPr>
            </w:pPr>
            <w:r w:rsidRPr="00BC5484">
              <w:rPr>
                <w:rFonts w:cs="Arial"/>
                <w:szCs w:val="22"/>
              </w:rPr>
              <w:t>IDBP Database</w:t>
            </w:r>
          </w:p>
        </w:tc>
      </w:tr>
      <w:tr w:rsidR="008676D1" w:rsidRPr="00BC5484" w14:paraId="46378F0E" w14:textId="77777777" w:rsidTr="00E76C1C">
        <w:tc>
          <w:tcPr>
            <w:tcW w:w="1695" w:type="dxa"/>
            <w:shd w:val="clear" w:color="auto" w:fill="auto"/>
            <w:vAlign w:val="center"/>
          </w:tcPr>
          <w:p w14:paraId="09CFA555" w14:textId="77777777" w:rsidR="008676D1" w:rsidRPr="00BC5484" w:rsidRDefault="008676D1" w:rsidP="00E76C1C">
            <w:pPr>
              <w:jc w:val="center"/>
              <w:rPr>
                <w:rFonts w:cs="Arial"/>
                <w:bCs/>
                <w:i/>
                <w:szCs w:val="22"/>
              </w:rPr>
            </w:pPr>
            <w:r w:rsidRPr="00BC5484">
              <w:rPr>
                <w:rFonts w:cs="Arial"/>
                <w:bCs/>
                <w:i/>
                <w:szCs w:val="22"/>
              </w:rPr>
              <w:t>Livelihood of the poor</w:t>
            </w:r>
          </w:p>
        </w:tc>
        <w:tc>
          <w:tcPr>
            <w:tcW w:w="3633" w:type="dxa"/>
            <w:shd w:val="clear" w:color="auto" w:fill="auto"/>
          </w:tcPr>
          <w:p w14:paraId="7E066D44" w14:textId="77777777" w:rsidR="008676D1" w:rsidRPr="00BC5484" w:rsidRDefault="008676D1" w:rsidP="00EC2796">
            <w:pPr>
              <w:jc w:val="left"/>
              <w:rPr>
                <w:rFonts w:cs="Arial"/>
                <w:szCs w:val="22"/>
              </w:rPr>
            </w:pPr>
            <w:r w:rsidRPr="00BC5484">
              <w:rPr>
                <w:rFonts w:cs="Arial"/>
                <w:szCs w:val="22"/>
              </w:rPr>
              <w:t xml:space="preserve">The VPA will improve the livelihood of the poor through reducing user energy costs in the long term and freeing up time for other income generating activities through a reduced need to spend time collecting firewood. The project activity shall also help to promote gender equality through the active employment of women. This will also benefit the programme as a whole since women, as the primary users of cooking fuels, will be more effective at marketing the biogas installations, and associated cook stoves, to other women.  </w:t>
            </w:r>
          </w:p>
          <w:p w14:paraId="579ABD2B" w14:textId="77777777" w:rsidR="008676D1" w:rsidRPr="00BC5484" w:rsidRDefault="008676D1" w:rsidP="00EC2796">
            <w:pPr>
              <w:spacing w:line="276" w:lineRule="auto"/>
              <w:jc w:val="left"/>
              <w:rPr>
                <w:rFonts w:cs="Arial"/>
                <w:szCs w:val="22"/>
              </w:rPr>
            </w:pPr>
          </w:p>
          <w:p w14:paraId="6657F103" w14:textId="77777777" w:rsidR="008676D1" w:rsidRPr="00BC5484" w:rsidRDefault="008676D1" w:rsidP="00EC2796">
            <w:pPr>
              <w:jc w:val="left"/>
              <w:rPr>
                <w:rFonts w:cs="Arial"/>
                <w:szCs w:val="22"/>
              </w:rPr>
            </w:pPr>
            <w:r w:rsidRPr="00BC5484">
              <w:rPr>
                <w:rFonts w:cs="Arial"/>
                <w:szCs w:val="22"/>
              </w:rPr>
              <w:t>The VPA shall also benefit the quality of life of the poor, particularly women and children, through improved health (less smoke inhalation), less time spent on cleaning soot from the user, collecting fuel and cooking. This will free up time for other activities.</w:t>
            </w:r>
          </w:p>
        </w:tc>
        <w:tc>
          <w:tcPr>
            <w:tcW w:w="1260" w:type="dxa"/>
            <w:shd w:val="clear" w:color="auto" w:fill="auto"/>
            <w:vAlign w:val="center"/>
          </w:tcPr>
          <w:p w14:paraId="56C5EA7D" w14:textId="77777777" w:rsidR="008676D1" w:rsidRPr="00BC5484" w:rsidRDefault="008676D1" w:rsidP="00EC2796">
            <w:pPr>
              <w:jc w:val="left"/>
              <w:rPr>
                <w:rFonts w:cs="Arial"/>
                <w:szCs w:val="22"/>
              </w:rPr>
            </w:pPr>
            <w:r w:rsidRPr="00BC5484">
              <w:rPr>
                <w:rFonts w:cs="Arial"/>
                <w:szCs w:val="22"/>
              </w:rPr>
              <w:t xml:space="preserve"> </w:t>
            </w:r>
            <w:r w:rsidRPr="00BC5484">
              <w:rPr>
                <w:rFonts w:cs="Arial"/>
                <w:szCs w:val="22"/>
              </w:rPr>
              <w:fldChar w:fldCharType="begin">
                <w:ffData>
                  <w:name w:val=""/>
                  <w:enabled/>
                  <w:calcOnExit w:val="0"/>
                  <w:checkBox>
                    <w:sizeAuto/>
                    <w:default w:val="1"/>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Yes</w:t>
            </w:r>
          </w:p>
          <w:p w14:paraId="01C1948E" w14:textId="77777777" w:rsidR="008676D1" w:rsidRPr="00BC5484" w:rsidRDefault="008676D1" w:rsidP="00EC2796">
            <w:pPr>
              <w:jc w:val="left"/>
              <w:rPr>
                <w:rFonts w:cs="Arial"/>
                <w:szCs w:val="22"/>
              </w:rPr>
            </w:pPr>
            <w:r w:rsidRPr="00BC5484">
              <w:rPr>
                <w:rFonts w:cs="Arial"/>
                <w:szCs w:val="22"/>
              </w:rPr>
              <w:t xml:space="preserve"> </w:t>
            </w:r>
            <w:r w:rsidRPr="00BC5484">
              <w:rPr>
                <w:rFonts w:cs="Arial"/>
                <w:szCs w:val="22"/>
              </w:rPr>
              <w:fldChar w:fldCharType="begin">
                <w:ffData>
                  <w:name w:val="Check1"/>
                  <w:enabled/>
                  <w:calcOnExit w:val="0"/>
                  <w:checkBox>
                    <w:sizeAuto/>
                    <w:default w:val="0"/>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No</w:t>
            </w:r>
          </w:p>
        </w:tc>
        <w:tc>
          <w:tcPr>
            <w:tcW w:w="2970" w:type="dxa"/>
            <w:shd w:val="clear" w:color="auto" w:fill="auto"/>
          </w:tcPr>
          <w:p w14:paraId="7A6CC893" w14:textId="77777777" w:rsidR="008676D1" w:rsidRPr="00BC5484" w:rsidRDefault="008676D1" w:rsidP="00EC2796">
            <w:pPr>
              <w:jc w:val="left"/>
              <w:rPr>
                <w:rFonts w:cs="Arial"/>
                <w:szCs w:val="22"/>
              </w:rPr>
            </w:pPr>
            <w:r w:rsidRPr="00BC5484">
              <w:rPr>
                <w:rFonts w:cs="Arial"/>
                <w:szCs w:val="22"/>
              </w:rPr>
              <w:t xml:space="preserve">The VPA implements biodigesters which through the reduction of user energy costs in the long term improve the livelihood of the poor. Gender benefits are highlighted by the results of the </w:t>
            </w:r>
            <w:r w:rsidR="00365C64" w:rsidRPr="00BC5484">
              <w:rPr>
                <w:rFonts w:cs="Arial"/>
                <w:szCs w:val="22"/>
              </w:rPr>
              <w:t>latest</w:t>
            </w:r>
            <w:r w:rsidRPr="00BC5484">
              <w:rPr>
                <w:rFonts w:cs="Arial"/>
                <w:szCs w:val="22"/>
              </w:rPr>
              <w:t xml:space="preserve"> Biogas User Survey, further implying improvement in the livelihood of the poor.</w:t>
            </w:r>
          </w:p>
          <w:p w14:paraId="3A57AA10" w14:textId="77777777" w:rsidR="008676D1" w:rsidRPr="00BC5484" w:rsidRDefault="008676D1" w:rsidP="00EC2796">
            <w:pPr>
              <w:jc w:val="left"/>
              <w:rPr>
                <w:rFonts w:cs="Arial"/>
                <w:szCs w:val="22"/>
              </w:rPr>
            </w:pPr>
          </w:p>
          <w:p w14:paraId="5023FF8E" w14:textId="77777777" w:rsidR="008676D1" w:rsidRPr="00BC5484" w:rsidRDefault="008676D1" w:rsidP="00EC2796">
            <w:pPr>
              <w:jc w:val="left"/>
              <w:rPr>
                <w:rFonts w:cs="Arial"/>
                <w:w w:val="103"/>
                <w:szCs w:val="22"/>
              </w:rPr>
            </w:pPr>
            <w:r w:rsidRPr="00BC5484">
              <w:rPr>
                <w:rFonts w:cs="Arial"/>
                <w:w w:val="103"/>
                <w:szCs w:val="22"/>
              </w:rPr>
              <w:t xml:space="preserve">Verifiable evidence: </w:t>
            </w:r>
          </w:p>
          <w:p w14:paraId="100FB8F7" w14:textId="77777777" w:rsidR="008676D1" w:rsidRPr="00BC5484" w:rsidRDefault="008676D1" w:rsidP="00B36E81">
            <w:pPr>
              <w:numPr>
                <w:ilvl w:val="0"/>
                <w:numId w:val="40"/>
              </w:numPr>
              <w:ind w:left="360"/>
              <w:jc w:val="left"/>
              <w:rPr>
                <w:rFonts w:cs="Arial"/>
                <w:szCs w:val="22"/>
              </w:rPr>
            </w:pPr>
            <w:r w:rsidRPr="00BC5484">
              <w:rPr>
                <w:rFonts w:cs="Arial"/>
                <w:szCs w:val="22"/>
              </w:rPr>
              <w:t>Biogas User Survey</w:t>
            </w:r>
          </w:p>
        </w:tc>
      </w:tr>
      <w:tr w:rsidR="008676D1" w:rsidRPr="00BC5484" w14:paraId="686E5717" w14:textId="77777777" w:rsidTr="00E76C1C">
        <w:tc>
          <w:tcPr>
            <w:tcW w:w="1695" w:type="dxa"/>
            <w:shd w:val="clear" w:color="auto" w:fill="auto"/>
            <w:vAlign w:val="center"/>
          </w:tcPr>
          <w:p w14:paraId="5C77F62F" w14:textId="77777777" w:rsidR="008676D1" w:rsidRPr="00BC5484" w:rsidRDefault="008676D1" w:rsidP="00E76C1C">
            <w:pPr>
              <w:jc w:val="center"/>
              <w:rPr>
                <w:rFonts w:cs="Arial"/>
                <w:bCs/>
                <w:i/>
                <w:szCs w:val="22"/>
              </w:rPr>
            </w:pPr>
            <w:r w:rsidRPr="00BC5484">
              <w:rPr>
                <w:rFonts w:cs="Arial"/>
                <w:bCs/>
                <w:i/>
                <w:szCs w:val="22"/>
              </w:rPr>
              <w:t>Access to affordable and clean energy services</w:t>
            </w:r>
          </w:p>
        </w:tc>
        <w:tc>
          <w:tcPr>
            <w:tcW w:w="3633" w:type="dxa"/>
            <w:shd w:val="clear" w:color="auto" w:fill="auto"/>
          </w:tcPr>
          <w:p w14:paraId="012C4AB6" w14:textId="77777777" w:rsidR="008676D1" w:rsidRPr="00BC5484" w:rsidRDefault="008676D1" w:rsidP="00EC2796">
            <w:pPr>
              <w:jc w:val="left"/>
              <w:rPr>
                <w:rFonts w:cs="Arial"/>
                <w:szCs w:val="22"/>
              </w:rPr>
            </w:pPr>
            <w:r w:rsidRPr="00BC5484">
              <w:rPr>
                <w:rFonts w:cs="Arial"/>
                <w:szCs w:val="22"/>
              </w:rPr>
              <w:t>The VPA shall improve user’s access to safe and affordable energy. Biogas fuel shall be available at the simple turn of a knob, requiring no laborious collection of fuel and no additional costs beyond initial setup other than for maintenance. As long as the manure digester is used and maintained properly, a secure supply of biogas will be provided in each project activity.</w:t>
            </w:r>
          </w:p>
        </w:tc>
        <w:tc>
          <w:tcPr>
            <w:tcW w:w="1260" w:type="dxa"/>
            <w:shd w:val="clear" w:color="auto" w:fill="auto"/>
            <w:vAlign w:val="center"/>
          </w:tcPr>
          <w:p w14:paraId="1B3ACF3B" w14:textId="77777777" w:rsidR="008676D1" w:rsidRPr="00BC5484" w:rsidRDefault="008676D1" w:rsidP="00EC2796">
            <w:pPr>
              <w:jc w:val="left"/>
              <w:rPr>
                <w:rFonts w:cs="Arial"/>
                <w:szCs w:val="22"/>
              </w:rPr>
            </w:pPr>
            <w:r w:rsidRPr="00BC5484">
              <w:rPr>
                <w:rFonts w:cs="Arial"/>
                <w:szCs w:val="22"/>
              </w:rPr>
              <w:t xml:space="preserve"> </w:t>
            </w:r>
            <w:r w:rsidRPr="00BC5484">
              <w:rPr>
                <w:rFonts w:cs="Arial"/>
                <w:szCs w:val="22"/>
              </w:rPr>
              <w:fldChar w:fldCharType="begin">
                <w:ffData>
                  <w:name w:val=""/>
                  <w:enabled/>
                  <w:calcOnExit w:val="0"/>
                  <w:checkBox>
                    <w:sizeAuto/>
                    <w:default w:val="1"/>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Yes </w:t>
            </w:r>
          </w:p>
          <w:p w14:paraId="3A2CDD3B" w14:textId="77777777" w:rsidR="008676D1" w:rsidRPr="00BC5484" w:rsidRDefault="008676D1" w:rsidP="00EC2796">
            <w:pPr>
              <w:jc w:val="left"/>
              <w:rPr>
                <w:rFonts w:cs="Arial"/>
                <w:szCs w:val="22"/>
              </w:rPr>
            </w:pPr>
            <w:r w:rsidRPr="00BC5484">
              <w:rPr>
                <w:rFonts w:cs="Arial"/>
                <w:szCs w:val="22"/>
              </w:rPr>
              <w:t xml:space="preserve"> </w:t>
            </w:r>
            <w:r w:rsidRPr="00BC5484">
              <w:rPr>
                <w:rFonts w:cs="Arial"/>
                <w:szCs w:val="22"/>
              </w:rPr>
              <w:fldChar w:fldCharType="begin">
                <w:ffData>
                  <w:name w:val="Check1"/>
                  <w:enabled/>
                  <w:calcOnExit w:val="0"/>
                  <w:checkBox>
                    <w:sizeAuto/>
                    <w:default w:val="0"/>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No</w:t>
            </w:r>
          </w:p>
        </w:tc>
        <w:tc>
          <w:tcPr>
            <w:tcW w:w="2970" w:type="dxa"/>
            <w:shd w:val="clear" w:color="auto" w:fill="auto"/>
          </w:tcPr>
          <w:p w14:paraId="662FFAC2" w14:textId="77777777" w:rsidR="008676D1" w:rsidRPr="00BC5484" w:rsidRDefault="008676D1" w:rsidP="00EC2796">
            <w:pPr>
              <w:jc w:val="left"/>
              <w:rPr>
                <w:rFonts w:cs="Arial"/>
                <w:szCs w:val="22"/>
              </w:rPr>
            </w:pPr>
            <w:r w:rsidRPr="00BC5484">
              <w:rPr>
                <w:rFonts w:cs="Arial"/>
                <w:szCs w:val="22"/>
              </w:rPr>
              <w:t xml:space="preserve">The VPA implements biodigesters which deliver clean energy to the households. </w:t>
            </w:r>
          </w:p>
          <w:p w14:paraId="59B3D039" w14:textId="77777777" w:rsidR="008676D1" w:rsidRPr="00BC5484" w:rsidRDefault="008676D1" w:rsidP="00EC2796">
            <w:pPr>
              <w:jc w:val="left"/>
              <w:rPr>
                <w:rFonts w:cs="Arial"/>
                <w:szCs w:val="22"/>
              </w:rPr>
            </w:pPr>
          </w:p>
          <w:p w14:paraId="6247FC30" w14:textId="77777777" w:rsidR="008676D1" w:rsidRPr="00BC5484" w:rsidRDefault="008676D1" w:rsidP="00EC2796">
            <w:pPr>
              <w:jc w:val="left"/>
              <w:rPr>
                <w:rFonts w:cs="Arial"/>
                <w:w w:val="103"/>
                <w:szCs w:val="22"/>
              </w:rPr>
            </w:pPr>
            <w:r w:rsidRPr="00BC5484">
              <w:rPr>
                <w:rFonts w:cs="Arial"/>
                <w:w w:val="103"/>
                <w:szCs w:val="22"/>
              </w:rPr>
              <w:t xml:space="preserve">Verifiable evidence: </w:t>
            </w:r>
          </w:p>
          <w:p w14:paraId="7EA2A356" w14:textId="77777777" w:rsidR="008676D1" w:rsidRPr="00BC5484" w:rsidRDefault="008676D1" w:rsidP="00B36E81">
            <w:pPr>
              <w:numPr>
                <w:ilvl w:val="0"/>
                <w:numId w:val="40"/>
              </w:numPr>
              <w:ind w:left="360"/>
              <w:jc w:val="left"/>
              <w:rPr>
                <w:rFonts w:cs="Arial"/>
                <w:szCs w:val="22"/>
              </w:rPr>
            </w:pPr>
            <w:r w:rsidRPr="00BC5484">
              <w:rPr>
                <w:rFonts w:cs="Arial"/>
                <w:szCs w:val="22"/>
              </w:rPr>
              <w:t>IDBP Database</w:t>
            </w:r>
          </w:p>
          <w:p w14:paraId="40611BA5" w14:textId="77777777" w:rsidR="008676D1" w:rsidRPr="00BC5484" w:rsidRDefault="008676D1" w:rsidP="00EC2796">
            <w:pPr>
              <w:jc w:val="left"/>
              <w:rPr>
                <w:rFonts w:cs="Arial"/>
                <w:szCs w:val="22"/>
              </w:rPr>
            </w:pPr>
          </w:p>
        </w:tc>
      </w:tr>
      <w:tr w:rsidR="008676D1" w:rsidRPr="00BC5484" w14:paraId="003316D6" w14:textId="77777777" w:rsidTr="00E76C1C">
        <w:tc>
          <w:tcPr>
            <w:tcW w:w="1695" w:type="dxa"/>
            <w:shd w:val="clear" w:color="auto" w:fill="auto"/>
            <w:vAlign w:val="center"/>
          </w:tcPr>
          <w:p w14:paraId="6C0FF880" w14:textId="77777777" w:rsidR="008676D1" w:rsidRPr="00BC5484" w:rsidRDefault="008676D1" w:rsidP="00E76C1C">
            <w:pPr>
              <w:jc w:val="center"/>
              <w:rPr>
                <w:rFonts w:cs="Arial"/>
                <w:bCs/>
                <w:i/>
                <w:szCs w:val="22"/>
              </w:rPr>
            </w:pPr>
            <w:r w:rsidRPr="00BC5484">
              <w:rPr>
                <w:rFonts w:cs="Arial"/>
                <w:bCs/>
                <w:i/>
                <w:szCs w:val="22"/>
              </w:rPr>
              <w:t>Human and institutional capacity</w:t>
            </w:r>
          </w:p>
        </w:tc>
        <w:tc>
          <w:tcPr>
            <w:tcW w:w="3633" w:type="dxa"/>
            <w:shd w:val="clear" w:color="auto" w:fill="auto"/>
          </w:tcPr>
          <w:p w14:paraId="3BBD3CF6" w14:textId="77777777" w:rsidR="008676D1" w:rsidRPr="00BC5484" w:rsidRDefault="008676D1" w:rsidP="00EC2796">
            <w:pPr>
              <w:jc w:val="left"/>
              <w:rPr>
                <w:rFonts w:cs="Arial"/>
                <w:szCs w:val="22"/>
              </w:rPr>
            </w:pPr>
            <w:r w:rsidRPr="00BC5484">
              <w:rPr>
                <w:rFonts w:cs="Arial"/>
                <w:szCs w:val="22"/>
              </w:rPr>
              <w:t xml:space="preserve">The VPA shall offer vocational training to engaged staff on the marketing, installation and </w:t>
            </w:r>
            <w:r w:rsidRPr="00BC5484">
              <w:rPr>
                <w:rFonts w:cs="Arial"/>
                <w:szCs w:val="22"/>
              </w:rPr>
              <w:lastRenderedPageBreak/>
              <w:t>maintenance of the biodigesters. Women will be especially encouraged to take up roles in marketing, where their experiential expertise will be particularly beneficial to the success of the programme as a whole. Women, as the primary users of the technology, will be more effective at marketing the product to other women. Less time spent on firewood collection, user cleaning and cooking will also allow more time to be available for other activities, such as greater school attendance due to the reduced domestic responsibility of children.</w:t>
            </w:r>
          </w:p>
        </w:tc>
        <w:tc>
          <w:tcPr>
            <w:tcW w:w="1260" w:type="dxa"/>
            <w:shd w:val="clear" w:color="auto" w:fill="auto"/>
            <w:vAlign w:val="center"/>
          </w:tcPr>
          <w:p w14:paraId="65D889F3" w14:textId="77777777" w:rsidR="008676D1" w:rsidRPr="00BC5484" w:rsidRDefault="008676D1" w:rsidP="00EC2796">
            <w:pPr>
              <w:jc w:val="left"/>
              <w:rPr>
                <w:rFonts w:cs="Arial"/>
                <w:szCs w:val="22"/>
              </w:rPr>
            </w:pPr>
            <w:r w:rsidRPr="00BC5484">
              <w:rPr>
                <w:rFonts w:cs="Arial"/>
                <w:szCs w:val="22"/>
              </w:rPr>
              <w:lastRenderedPageBreak/>
              <w:t xml:space="preserve"> </w:t>
            </w:r>
            <w:r w:rsidRPr="00BC5484">
              <w:rPr>
                <w:rFonts w:cs="Arial"/>
                <w:szCs w:val="22"/>
              </w:rPr>
              <w:fldChar w:fldCharType="begin">
                <w:ffData>
                  <w:name w:val=""/>
                  <w:enabled/>
                  <w:calcOnExit w:val="0"/>
                  <w:checkBox>
                    <w:sizeAuto/>
                    <w:default w:val="1"/>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Yes </w:t>
            </w:r>
          </w:p>
          <w:p w14:paraId="3F310E49" w14:textId="77777777" w:rsidR="008676D1" w:rsidRPr="00BC5484" w:rsidRDefault="008676D1" w:rsidP="00EC2796">
            <w:pPr>
              <w:jc w:val="left"/>
              <w:rPr>
                <w:rFonts w:cs="Arial"/>
                <w:szCs w:val="22"/>
              </w:rPr>
            </w:pPr>
            <w:r w:rsidRPr="00BC5484">
              <w:rPr>
                <w:rFonts w:cs="Arial"/>
                <w:szCs w:val="22"/>
              </w:rPr>
              <w:t xml:space="preserve"> </w:t>
            </w:r>
            <w:r w:rsidRPr="00BC5484">
              <w:rPr>
                <w:rFonts w:cs="Arial"/>
                <w:szCs w:val="22"/>
              </w:rPr>
              <w:fldChar w:fldCharType="begin">
                <w:ffData>
                  <w:name w:val="Check1"/>
                  <w:enabled/>
                  <w:calcOnExit w:val="0"/>
                  <w:checkBox>
                    <w:sizeAuto/>
                    <w:default w:val="0"/>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No</w:t>
            </w:r>
          </w:p>
        </w:tc>
        <w:tc>
          <w:tcPr>
            <w:tcW w:w="2970" w:type="dxa"/>
            <w:shd w:val="clear" w:color="auto" w:fill="auto"/>
          </w:tcPr>
          <w:p w14:paraId="57FDECA5" w14:textId="77777777" w:rsidR="008676D1" w:rsidRPr="00BC5484" w:rsidRDefault="008676D1" w:rsidP="00EC2796">
            <w:pPr>
              <w:jc w:val="left"/>
              <w:rPr>
                <w:rFonts w:cs="Arial"/>
                <w:szCs w:val="22"/>
              </w:rPr>
            </w:pPr>
            <w:r w:rsidRPr="00BC5484">
              <w:rPr>
                <w:rFonts w:cs="Arial"/>
                <w:szCs w:val="22"/>
              </w:rPr>
              <w:t xml:space="preserve">The VPA offers vocational training to constructors and ensures both males and </w:t>
            </w:r>
            <w:r w:rsidRPr="00BC5484">
              <w:rPr>
                <w:rFonts w:cs="Arial"/>
                <w:szCs w:val="22"/>
              </w:rPr>
              <w:lastRenderedPageBreak/>
              <w:t>females receive equal opportunities to join the programme by having specific gender-driven employment targets in place.</w:t>
            </w:r>
          </w:p>
          <w:p w14:paraId="436C65E2" w14:textId="77777777" w:rsidR="008676D1" w:rsidRPr="00BC5484" w:rsidRDefault="008676D1" w:rsidP="00EC2796">
            <w:pPr>
              <w:jc w:val="left"/>
              <w:rPr>
                <w:rFonts w:cs="Arial"/>
                <w:szCs w:val="22"/>
              </w:rPr>
            </w:pPr>
          </w:p>
          <w:p w14:paraId="308D772E" w14:textId="77777777" w:rsidR="008676D1" w:rsidRPr="00BC5484" w:rsidRDefault="008676D1" w:rsidP="00EC2796">
            <w:pPr>
              <w:jc w:val="left"/>
              <w:rPr>
                <w:rFonts w:cs="Arial"/>
                <w:w w:val="103"/>
                <w:szCs w:val="22"/>
              </w:rPr>
            </w:pPr>
            <w:r w:rsidRPr="00BC5484">
              <w:rPr>
                <w:rFonts w:cs="Arial"/>
                <w:w w:val="103"/>
                <w:szCs w:val="22"/>
              </w:rPr>
              <w:t xml:space="preserve">Verifiable evidence: </w:t>
            </w:r>
          </w:p>
          <w:p w14:paraId="3E21DEA7" w14:textId="77777777" w:rsidR="008676D1" w:rsidRPr="00BC5484" w:rsidRDefault="008676D1" w:rsidP="00B36E81">
            <w:pPr>
              <w:numPr>
                <w:ilvl w:val="0"/>
                <w:numId w:val="40"/>
              </w:numPr>
              <w:ind w:left="360"/>
              <w:jc w:val="left"/>
              <w:rPr>
                <w:rFonts w:cs="Arial"/>
                <w:szCs w:val="22"/>
              </w:rPr>
            </w:pPr>
            <w:r w:rsidRPr="00BC5484">
              <w:rPr>
                <w:rFonts w:cs="Arial"/>
                <w:szCs w:val="22"/>
              </w:rPr>
              <w:t>IDBP Database</w:t>
            </w:r>
          </w:p>
          <w:p w14:paraId="34677653" w14:textId="77777777" w:rsidR="008676D1" w:rsidRPr="00BC5484" w:rsidRDefault="008676D1" w:rsidP="00B36E81">
            <w:pPr>
              <w:numPr>
                <w:ilvl w:val="0"/>
                <w:numId w:val="40"/>
              </w:numPr>
              <w:ind w:left="360"/>
              <w:jc w:val="left"/>
              <w:rPr>
                <w:rFonts w:cs="Arial"/>
                <w:szCs w:val="22"/>
              </w:rPr>
            </w:pPr>
            <w:r w:rsidRPr="00BC5484">
              <w:rPr>
                <w:rFonts w:cs="Arial"/>
                <w:szCs w:val="22"/>
              </w:rPr>
              <w:t>Biogas User Survey</w:t>
            </w:r>
          </w:p>
        </w:tc>
      </w:tr>
      <w:tr w:rsidR="008676D1" w:rsidRPr="00BC5484" w14:paraId="3981C384" w14:textId="77777777" w:rsidTr="00E76C1C">
        <w:tc>
          <w:tcPr>
            <w:tcW w:w="6588" w:type="dxa"/>
            <w:gridSpan w:val="3"/>
            <w:shd w:val="clear" w:color="auto" w:fill="F2F2F2"/>
            <w:vAlign w:val="center"/>
          </w:tcPr>
          <w:p w14:paraId="42FFCA90" w14:textId="77777777" w:rsidR="008676D1" w:rsidRPr="00BC5484" w:rsidRDefault="008676D1" w:rsidP="00EC2796">
            <w:pPr>
              <w:spacing w:line="276" w:lineRule="auto"/>
              <w:jc w:val="left"/>
              <w:rPr>
                <w:rFonts w:cs="Arial"/>
                <w:i/>
                <w:szCs w:val="22"/>
              </w:rPr>
            </w:pPr>
            <w:r w:rsidRPr="00BC5484">
              <w:rPr>
                <w:rFonts w:cs="Arial"/>
                <w:i/>
                <w:szCs w:val="22"/>
              </w:rPr>
              <w:lastRenderedPageBreak/>
              <w:t>Economic and technological development</w:t>
            </w:r>
          </w:p>
        </w:tc>
        <w:tc>
          <w:tcPr>
            <w:tcW w:w="2970" w:type="dxa"/>
            <w:shd w:val="clear" w:color="auto" w:fill="F2F2F2"/>
          </w:tcPr>
          <w:p w14:paraId="6A0AC057" w14:textId="77777777" w:rsidR="008676D1" w:rsidRPr="00BC5484" w:rsidRDefault="008676D1" w:rsidP="00EC2796">
            <w:pPr>
              <w:spacing w:line="276" w:lineRule="auto"/>
              <w:jc w:val="left"/>
              <w:rPr>
                <w:rFonts w:cs="Arial"/>
                <w:i/>
                <w:szCs w:val="22"/>
              </w:rPr>
            </w:pPr>
          </w:p>
        </w:tc>
      </w:tr>
      <w:tr w:rsidR="008676D1" w:rsidRPr="00BC5484" w14:paraId="147D593A" w14:textId="77777777" w:rsidTr="00E76C1C">
        <w:tc>
          <w:tcPr>
            <w:tcW w:w="1695" w:type="dxa"/>
            <w:shd w:val="clear" w:color="auto" w:fill="auto"/>
            <w:vAlign w:val="center"/>
          </w:tcPr>
          <w:p w14:paraId="423666BC" w14:textId="77777777" w:rsidR="008676D1" w:rsidRPr="00BC5484" w:rsidRDefault="008676D1" w:rsidP="00E76C1C">
            <w:pPr>
              <w:jc w:val="center"/>
              <w:rPr>
                <w:rFonts w:cs="Arial"/>
                <w:bCs/>
                <w:i/>
                <w:szCs w:val="22"/>
              </w:rPr>
            </w:pPr>
            <w:r w:rsidRPr="00BC5484">
              <w:rPr>
                <w:rFonts w:cs="Arial"/>
                <w:bCs/>
                <w:i/>
                <w:szCs w:val="22"/>
              </w:rPr>
              <w:t>Quantitative employment and income generation</w:t>
            </w:r>
          </w:p>
        </w:tc>
        <w:tc>
          <w:tcPr>
            <w:tcW w:w="3633" w:type="dxa"/>
            <w:shd w:val="clear" w:color="auto" w:fill="auto"/>
          </w:tcPr>
          <w:p w14:paraId="3C101496" w14:textId="77777777" w:rsidR="008676D1" w:rsidRPr="00BC5484" w:rsidRDefault="008676D1" w:rsidP="00EC2796">
            <w:pPr>
              <w:jc w:val="left"/>
              <w:rPr>
                <w:rFonts w:cs="Arial"/>
                <w:szCs w:val="22"/>
              </w:rPr>
            </w:pPr>
            <w:r w:rsidRPr="00BC5484">
              <w:rPr>
                <w:rFonts w:cs="Arial"/>
                <w:szCs w:val="22"/>
              </w:rPr>
              <w:t>The construction and maintenance of biodigesters in the VPA shall result in the creation of employment opportunities nationwide. By stimulating this new business sector, the VPA will therefore also create opportunities for entrepreneurs to enter the market.</w:t>
            </w:r>
          </w:p>
        </w:tc>
        <w:tc>
          <w:tcPr>
            <w:tcW w:w="1260" w:type="dxa"/>
            <w:shd w:val="clear" w:color="auto" w:fill="auto"/>
            <w:vAlign w:val="center"/>
          </w:tcPr>
          <w:p w14:paraId="4FF2939C" w14:textId="77777777" w:rsidR="008676D1" w:rsidRPr="00BC5484" w:rsidRDefault="008676D1" w:rsidP="00EC2796">
            <w:pPr>
              <w:jc w:val="left"/>
              <w:rPr>
                <w:rFonts w:cs="Arial"/>
                <w:szCs w:val="22"/>
              </w:rPr>
            </w:pPr>
            <w:r w:rsidRPr="00BC5484">
              <w:rPr>
                <w:rFonts w:cs="Arial"/>
                <w:szCs w:val="22"/>
              </w:rPr>
              <w:t xml:space="preserve"> </w:t>
            </w:r>
            <w:r w:rsidRPr="00BC5484">
              <w:rPr>
                <w:rFonts w:cs="Arial"/>
                <w:szCs w:val="22"/>
              </w:rPr>
              <w:fldChar w:fldCharType="begin">
                <w:ffData>
                  <w:name w:val=""/>
                  <w:enabled/>
                  <w:calcOnExit w:val="0"/>
                  <w:checkBox>
                    <w:sizeAuto/>
                    <w:default w:val="1"/>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Yes</w:t>
            </w:r>
          </w:p>
          <w:p w14:paraId="2815AEB3" w14:textId="77777777" w:rsidR="008676D1" w:rsidRPr="00BC5484" w:rsidRDefault="008676D1" w:rsidP="00EC2796">
            <w:pPr>
              <w:jc w:val="left"/>
              <w:rPr>
                <w:rFonts w:cs="Arial"/>
                <w:szCs w:val="22"/>
              </w:rPr>
            </w:pPr>
            <w:r w:rsidRPr="00BC5484">
              <w:rPr>
                <w:rFonts w:cs="Arial"/>
                <w:szCs w:val="22"/>
              </w:rPr>
              <w:t xml:space="preserve"> </w:t>
            </w:r>
            <w:r w:rsidRPr="00BC5484">
              <w:rPr>
                <w:rFonts w:cs="Arial"/>
                <w:szCs w:val="22"/>
              </w:rPr>
              <w:fldChar w:fldCharType="begin">
                <w:ffData>
                  <w:name w:val="Check1"/>
                  <w:enabled/>
                  <w:calcOnExit w:val="0"/>
                  <w:checkBox>
                    <w:sizeAuto/>
                    <w:default w:val="0"/>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No</w:t>
            </w:r>
          </w:p>
        </w:tc>
        <w:tc>
          <w:tcPr>
            <w:tcW w:w="2970" w:type="dxa"/>
            <w:shd w:val="clear" w:color="auto" w:fill="auto"/>
          </w:tcPr>
          <w:p w14:paraId="62DBD980" w14:textId="77777777" w:rsidR="008676D1" w:rsidRPr="00BC5484" w:rsidRDefault="008676D1" w:rsidP="00EC2796">
            <w:pPr>
              <w:jc w:val="left"/>
              <w:rPr>
                <w:rFonts w:cs="Arial"/>
                <w:szCs w:val="22"/>
              </w:rPr>
            </w:pPr>
            <w:r w:rsidRPr="00BC5484">
              <w:rPr>
                <w:rFonts w:cs="Arial"/>
                <w:szCs w:val="22"/>
              </w:rPr>
              <w:t>The VPA creates employment opportunities and provides trainings</w:t>
            </w:r>
            <w:r w:rsidR="00143CE6" w:rsidRPr="00BC5484">
              <w:rPr>
                <w:rFonts w:cs="Arial"/>
                <w:szCs w:val="22"/>
              </w:rPr>
              <w:t xml:space="preserve">. </w:t>
            </w:r>
            <w:r w:rsidRPr="00BC5484">
              <w:rPr>
                <w:rFonts w:cs="Arial"/>
                <w:szCs w:val="22"/>
              </w:rPr>
              <w:t>As the VPA grows through time, the quantitative employment rate will increase.</w:t>
            </w:r>
          </w:p>
          <w:p w14:paraId="2733E07D" w14:textId="77777777" w:rsidR="008676D1" w:rsidRPr="00BC5484" w:rsidRDefault="008676D1" w:rsidP="00EC2796">
            <w:pPr>
              <w:jc w:val="left"/>
              <w:rPr>
                <w:rFonts w:cs="Arial"/>
                <w:szCs w:val="22"/>
              </w:rPr>
            </w:pPr>
          </w:p>
          <w:p w14:paraId="0C37DED9" w14:textId="77777777" w:rsidR="008676D1" w:rsidRPr="00BC5484" w:rsidRDefault="008676D1" w:rsidP="00EC2796">
            <w:pPr>
              <w:jc w:val="left"/>
              <w:rPr>
                <w:rFonts w:cs="Arial"/>
                <w:w w:val="103"/>
                <w:szCs w:val="22"/>
              </w:rPr>
            </w:pPr>
            <w:r w:rsidRPr="00BC5484">
              <w:rPr>
                <w:rFonts w:cs="Arial"/>
                <w:w w:val="103"/>
                <w:szCs w:val="22"/>
              </w:rPr>
              <w:t xml:space="preserve">Verifiable evidence: </w:t>
            </w:r>
          </w:p>
          <w:p w14:paraId="566CF097" w14:textId="77777777" w:rsidR="008676D1" w:rsidRPr="00BC5484" w:rsidRDefault="008676D1" w:rsidP="00B36E81">
            <w:pPr>
              <w:numPr>
                <w:ilvl w:val="0"/>
                <w:numId w:val="40"/>
              </w:numPr>
              <w:ind w:left="360"/>
              <w:jc w:val="left"/>
              <w:rPr>
                <w:rFonts w:cs="Arial"/>
                <w:szCs w:val="22"/>
              </w:rPr>
            </w:pPr>
            <w:r w:rsidRPr="00BC5484">
              <w:rPr>
                <w:rFonts w:cs="Arial"/>
                <w:szCs w:val="22"/>
              </w:rPr>
              <w:t>IDBP Database</w:t>
            </w:r>
          </w:p>
          <w:p w14:paraId="2C56AED1" w14:textId="77777777" w:rsidR="008676D1" w:rsidRPr="00BC5484" w:rsidRDefault="008676D1" w:rsidP="00B36E81">
            <w:pPr>
              <w:numPr>
                <w:ilvl w:val="0"/>
                <w:numId w:val="40"/>
              </w:numPr>
              <w:ind w:left="360"/>
              <w:jc w:val="left"/>
              <w:rPr>
                <w:rFonts w:cs="Arial"/>
                <w:szCs w:val="22"/>
              </w:rPr>
            </w:pPr>
            <w:r w:rsidRPr="00BC5484">
              <w:rPr>
                <w:rFonts w:cs="Arial"/>
                <w:szCs w:val="22"/>
              </w:rPr>
              <w:t>Biogas User Survey</w:t>
            </w:r>
          </w:p>
        </w:tc>
      </w:tr>
      <w:tr w:rsidR="008676D1" w:rsidRPr="00BC5484" w14:paraId="43C61C0C" w14:textId="77777777" w:rsidTr="00E76C1C">
        <w:tc>
          <w:tcPr>
            <w:tcW w:w="1695" w:type="dxa"/>
            <w:shd w:val="clear" w:color="auto" w:fill="auto"/>
            <w:vAlign w:val="center"/>
          </w:tcPr>
          <w:p w14:paraId="27D4BC9F" w14:textId="77777777" w:rsidR="008676D1" w:rsidRPr="00BC5484" w:rsidRDefault="008676D1" w:rsidP="00E76C1C">
            <w:pPr>
              <w:jc w:val="center"/>
              <w:rPr>
                <w:rFonts w:cs="Arial"/>
                <w:bCs/>
                <w:i/>
                <w:szCs w:val="22"/>
              </w:rPr>
            </w:pPr>
            <w:r w:rsidRPr="00BC5484">
              <w:rPr>
                <w:rFonts w:cs="Arial"/>
                <w:bCs/>
                <w:i/>
                <w:szCs w:val="22"/>
              </w:rPr>
              <w:t>Technology transfer and technological self-reliance</w:t>
            </w:r>
          </w:p>
        </w:tc>
        <w:tc>
          <w:tcPr>
            <w:tcW w:w="3633" w:type="dxa"/>
            <w:shd w:val="clear" w:color="auto" w:fill="auto"/>
          </w:tcPr>
          <w:p w14:paraId="2754DC3B" w14:textId="77777777" w:rsidR="008676D1" w:rsidRPr="00BC5484" w:rsidRDefault="008676D1" w:rsidP="00EC2796">
            <w:pPr>
              <w:jc w:val="left"/>
              <w:rPr>
                <w:rFonts w:cs="Arial"/>
                <w:szCs w:val="22"/>
              </w:rPr>
            </w:pPr>
            <w:r w:rsidRPr="00BC5484">
              <w:rPr>
                <w:rFonts w:cs="Arial"/>
                <w:szCs w:val="22"/>
              </w:rPr>
              <w:t>The VPA will hire and train local contractors and constructors, thereby transferring technological capacity to local companies allowing them to further offer services in future. The biodigesters will be constructed using locally available materials. As part of the programme, the VPA will openly engage local communities in their activities, including offering training on installation and maintenance of biodigesters. Each VPA will also involve entities outside of the programme in general and technical training about the functioning of the biodigester technology to promote knowledge dissemination and strengthen the domestic biogas market.</w:t>
            </w:r>
          </w:p>
        </w:tc>
        <w:tc>
          <w:tcPr>
            <w:tcW w:w="1260" w:type="dxa"/>
            <w:shd w:val="clear" w:color="auto" w:fill="auto"/>
            <w:vAlign w:val="center"/>
          </w:tcPr>
          <w:p w14:paraId="7D918D4F" w14:textId="77777777" w:rsidR="008676D1" w:rsidRPr="00BC5484" w:rsidRDefault="008676D1" w:rsidP="00EC2796">
            <w:pPr>
              <w:jc w:val="left"/>
              <w:rPr>
                <w:rFonts w:cs="Arial"/>
                <w:szCs w:val="22"/>
              </w:rPr>
            </w:pPr>
            <w:r w:rsidRPr="00BC5484">
              <w:rPr>
                <w:rFonts w:cs="Arial"/>
                <w:szCs w:val="22"/>
              </w:rPr>
              <w:t xml:space="preserve"> </w:t>
            </w:r>
            <w:r w:rsidRPr="00BC5484">
              <w:rPr>
                <w:rFonts w:cs="Arial"/>
                <w:szCs w:val="22"/>
              </w:rPr>
              <w:fldChar w:fldCharType="begin">
                <w:ffData>
                  <w:name w:val=""/>
                  <w:enabled/>
                  <w:calcOnExit w:val="0"/>
                  <w:checkBox>
                    <w:sizeAuto/>
                    <w:default w:val="1"/>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Yes </w:t>
            </w:r>
          </w:p>
          <w:p w14:paraId="53E713A6" w14:textId="77777777" w:rsidR="008676D1" w:rsidRPr="00BC5484" w:rsidRDefault="008676D1" w:rsidP="00EC2796">
            <w:pPr>
              <w:jc w:val="left"/>
              <w:rPr>
                <w:rFonts w:cs="Arial"/>
                <w:szCs w:val="22"/>
              </w:rPr>
            </w:pPr>
            <w:r w:rsidRPr="00BC5484">
              <w:rPr>
                <w:rFonts w:cs="Arial"/>
                <w:szCs w:val="22"/>
              </w:rPr>
              <w:t xml:space="preserve"> </w:t>
            </w:r>
            <w:r w:rsidRPr="00BC5484">
              <w:rPr>
                <w:rFonts w:cs="Arial"/>
                <w:szCs w:val="22"/>
              </w:rPr>
              <w:fldChar w:fldCharType="begin">
                <w:ffData>
                  <w:name w:val="Check1"/>
                  <w:enabled/>
                  <w:calcOnExit w:val="0"/>
                  <w:checkBox>
                    <w:sizeAuto/>
                    <w:default w:val="0"/>
                  </w:checkBox>
                </w:ffData>
              </w:fldChar>
            </w:r>
            <w:r w:rsidRPr="00BC5484">
              <w:rPr>
                <w:rFonts w:cs="Arial"/>
                <w:szCs w:val="22"/>
              </w:rPr>
              <w:instrText xml:space="preserve"> FORMCHECKBOX </w:instrText>
            </w:r>
            <w:r w:rsidR="00987BB8">
              <w:rPr>
                <w:rFonts w:cs="Arial"/>
                <w:szCs w:val="22"/>
              </w:rPr>
            </w:r>
            <w:r w:rsidR="00987BB8">
              <w:rPr>
                <w:rFonts w:cs="Arial"/>
                <w:szCs w:val="22"/>
              </w:rPr>
              <w:fldChar w:fldCharType="separate"/>
            </w:r>
            <w:r w:rsidRPr="00BC5484">
              <w:rPr>
                <w:rFonts w:cs="Arial"/>
                <w:szCs w:val="22"/>
              </w:rPr>
              <w:fldChar w:fldCharType="end"/>
            </w:r>
            <w:r w:rsidRPr="00BC5484">
              <w:rPr>
                <w:rFonts w:cs="Arial"/>
                <w:szCs w:val="22"/>
              </w:rPr>
              <w:t xml:space="preserve"> No</w:t>
            </w:r>
          </w:p>
        </w:tc>
        <w:tc>
          <w:tcPr>
            <w:tcW w:w="2970" w:type="dxa"/>
            <w:shd w:val="clear" w:color="auto" w:fill="auto"/>
          </w:tcPr>
          <w:p w14:paraId="62E99C32" w14:textId="77777777" w:rsidR="008676D1" w:rsidRPr="00BC5484" w:rsidRDefault="008676D1" w:rsidP="00EC2796">
            <w:pPr>
              <w:jc w:val="left"/>
              <w:rPr>
                <w:rFonts w:cs="Arial"/>
                <w:szCs w:val="22"/>
              </w:rPr>
            </w:pPr>
            <w:r w:rsidRPr="00BC5484">
              <w:rPr>
                <w:rFonts w:cs="Arial"/>
                <w:szCs w:val="22"/>
              </w:rPr>
              <w:t>Through training of local constructors, technological capacity gained from abroad is transferred into the domestic market, building the foundation for a sustainable biogas market in Indonesia.</w:t>
            </w:r>
          </w:p>
          <w:p w14:paraId="371A22A6" w14:textId="77777777" w:rsidR="008676D1" w:rsidRPr="00BC5484" w:rsidRDefault="008676D1" w:rsidP="00EC2796">
            <w:pPr>
              <w:jc w:val="left"/>
              <w:rPr>
                <w:rFonts w:cs="Arial"/>
                <w:szCs w:val="22"/>
              </w:rPr>
            </w:pPr>
          </w:p>
          <w:p w14:paraId="00B01725" w14:textId="77777777" w:rsidR="008676D1" w:rsidRPr="00BC5484" w:rsidRDefault="008676D1" w:rsidP="00EC2796">
            <w:pPr>
              <w:jc w:val="left"/>
              <w:rPr>
                <w:rFonts w:cs="Arial"/>
                <w:w w:val="103"/>
                <w:szCs w:val="22"/>
              </w:rPr>
            </w:pPr>
            <w:r w:rsidRPr="00BC5484">
              <w:rPr>
                <w:rFonts w:cs="Arial"/>
                <w:w w:val="103"/>
                <w:szCs w:val="22"/>
              </w:rPr>
              <w:t xml:space="preserve">Verifiable evidence: </w:t>
            </w:r>
          </w:p>
          <w:p w14:paraId="7E749BF0" w14:textId="77777777" w:rsidR="008676D1" w:rsidRPr="00BC5484" w:rsidRDefault="008676D1" w:rsidP="00B36E81">
            <w:pPr>
              <w:numPr>
                <w:ilvl w:val="0"/>
                <w:numId w:val="40"/>
              </w:numPr>
              <w:ind w:left="360"/>
              <w:jc w:val="left"/>
              <w:rPr>
                <w:rFonts w:cs="Arial"/>
                <w:szCs w:val="22"/>
              </w:rPr>
            </w:pPr>
            <w:r w:rsidRPr="00BC5484">
              <w:rPr>
                <w:rFonts w:cs="Arial"/>
                <w:szCs w:val="22"/>
              </w:rPr>
              <w:t>IDBP Database</w:t>
            </w:r>
          </w:p>
          <w:p w14:paraId="5A8F3A8D" w14:textId="77777777" w:rsidR="008676D1" w:rsidRPr="00BC5484" w:rsidRDefault="008676D1" w:rsidP="00B36E81">
            <w:pPr>
              <w:numPr>
                <w:ilvl w:val="0"/>
                <w:numId w:val="40"/>
              </w:numPr>
              <w:ind w:left="360"/>
              <w:jc w:val="left"/>
              <w:rPr>
                <w:rFonts w:cs="Arial"/>
                <w:szCs w:val="22"/>
              </w:rPr>
            </w:pPr>
            <w:r w:rsidRPr="00BC5484">
              <w:rPr>
                <w:rFonts w:cs="Arial"/>
                <w:szCs w:val="22"/>
              </w:rPr>
              <w:t xml:space="preserve">Biogas User Survey </w:t>
            </w:r>
          </w:p>
        </w:tc>
      </w:tr>
    </w:tbl>
    <w:p w14:paraId="222ED69F" w14:textId="77777777" w:rsidR="002B52AE" w:rsidRPr="00BC5484" w:rsidRDefault="002B52AE" w:rsidP="00DF3451">
      <w:pPr>
        <w:rPr>
          <w:rFonts w:cs="Arial"/>
          <w:szCs w:val="22"/>
          <w:lang w:eastAsia="en-US"/>
        </w:rPr>
      </w:pPr>
    </w:p>
    <w:p w14:paraId="79EC5891" w14:textId="77777777" w:rsidR="004F2727" w:rsidRPr="00BC5484" w:rsidRDefault="000978C2" w:rsidP="00B36E81">
      <w:pPr>
        <w:pStyle w:val="SDMPDDPoASubSection1"/>
        <w:numPr>
          <w:ilvl w:val="1"/>
          <w:numId w:val="31"/>
        </w:numPr>
        <w:rPr>
          <w:szCs w:val="22"/>
        </w:rPr>
      </w:pPr>
      <w:bookmarkStart w:id="175" w:name="_Ref316978578"/>
      <w:r w:rsidRPr="00BC5484">
        <w:rPr>
          <w:szCs w:val="22"/>
        </w:rPr>
        <w:t>Estimation of emission reductions</w:t>
      </w:r>
      <w:bookmarkEnd w:id="175"/>
    </w:p>
    <w:p w14:paraId="7B0EA576" w14:textId="77777777" w:rsidR="000978C2" w:rsidRPr="00BC5484" w:rsidRDefault="000978C2" w:rsidP="00B36E81">
      <w:pPr>
        <w:pStyle w:val="SDMPDDPoASubSection1"/>
        <w:numPr>
          <w:ilvl w:val="2"/>
          <w:numId w:val="31"/>
        </w:numPr>
        <w:rPr>
          <w:szCs w:val="22"/>
        </w:rPr>
      </w:pPr>
      <w:r w:rsidRPr="00BC5484">
        <w:rPr>
          <w:szCs w:val="22"/>
        </w:rPr>
        <w:t>Explanation of methodological choices</w:t>
      </w:r>
    </w:p>
    <w:p w14:paraId="7BEEAA8E" w14:textId="77777777" w:rsidR="005E608C" w:rsidRPr="00BC5484" w:rsidRDefault="005E608C" w:rsidP="00DF3451">
      <w:pPr>
        <w:rPr>
          <w:rFonts w:cs="Arial"/>
          <w:szCs w:val="22"/>
          <w:lang w:eastAsia="en-US"/>
        </w:rPr>
      </w:pPr>
      <w:r w:rsidRPr="00BC5484">
        <w:rPr>
          <w:rFonts w:cs="Arial"/>
          <w:szCs w:val="22"/>
          <w:lang w:eastAsia="en-US"/>
        </w:rPr>
        <w:t>&gt;&gt;</w:t>
      </w:r>
    </w:p>
    <w:p w14:paraId="0E12122F" w14:textId="77777777" w:rsidR="008676D1" w:rsidRPr="00BC5484" w:rsidRDefault="008676D1" w:rsidP="008676D1">
      <w:pPr>
        <w:rPr>
          <w:rFonts w:cs="Arial"/>
          <w:szCs w:val="22"/>
        </w:rPr>
      </w:pPr>
      <w:r w:rsidRPr="00BC5484">
        <w:rPr>
          <w:rFonts w:cs="Arial"/>
          <w:szCs w:val="22"/>
        </w:rPr>
        <w:lastRenderedPageBreak/>
        <w:t>The programme applies all baseline and monitoring procedures according to the guidelines laid out in the methodology entitled ‘</w:t>
      </w:r>
      <w:r w:rsidR="00C61F31" w:rsidRPr="00BC5484">
        <w:rPr>
          <w:rFonts w:cs="Arial"/>
          <w:szCs w:val="22"/>
        </w:rPr>
        <w:t>Technologies and Practices to Displace Decentralized Thermal Energy Consumption</w:t>
      </w:r>
      <w:r w:rsidRPr="00BC5484">
        <w:rPr>
          <w:rFonts w:cs="Arial"/>
          <w:szCs w:val="22"/>
        </w:rPr>
        <w:t>’ (11/04/2011).</w:t>
      </w:r>
    </w:p>
    <w:p w14:paraId="66504DA5" w14:textId="77777777" w:rsidR="008676D1" w:rsidRPr="00BC5484" w:rsidRDefault="008676D1" w:rsidP="008676D1">
      <w:pPr>
        <w:rPr>
          <w:rFonts w:cs="Arial"/>
          <w:szCs w:val="22"/>
        </w:rPr>
      </w:pPr>
    </w:p>
    <w:p w14:paraId="31BF921A" w14:textId="77777777" w:rsidR="008676D1" w:rsidRPr="00BC5484" w:rsidRDefault="008676D1" w:rsidP="008676D1">
      <w:pPr>
        <w:rPr>
          <w:rFonts w:cs="Arial"/>
          <w:szCs w:val="22"/>
          <w:lang w:val="en-US"/>
        </w:rPr>
      </w:pPr>
      <w:r w:rsidRPr="00BC5484">
        <w:rPr>
          <w:rFonts w:cs="Arial"/>
          <w:szCs w:val="22"/>
          <w:lang w:val="en-US"/>
        </w:rPr>
        <w:t>This methodology is applicable to programs or activities introducing technologies and/or practices that reduce or displace greenhouse gas (GHG) emissions from the thermal energy consumption of households, communities and SMEs. This includes biodigesters.</w:t>
      </w:r>
    </w:p>
    <w:p w14:paraId="1D54BD26" w14:textId="77777777" w:rsidR="00B32DF2" w:rsidRPr="00BC5484" w:rsidRDefault="00B32DF2" w:rsidP="00DF3451">
      <w:pPr>
        <w:rPr>
          <w:rFonts w:cs="Arial"/>
          <w:szCs w:val="22"/>
          <w:lang w:eastAsia="en-US"/>
        </w:rPr>
      </w:pPr>
    </w:p>
    <w:p w14:paraId="56E91C24" w14:textId="77777777" w:rsidR="000978C2" w:rsidRPr="00BC5484" w:rsidRDefault="000978C2" w:rsidP="00B36E81">
      <w:pPr>
        <w:pStyle w:val="SDMPDDPoASubSection1"/>
        <w:numPr>
          <w:ilvl w:val="2"/>
          <w:numId w:val="31"/>
        </w:numPr>
        <w:rPr>
          <w:szCs w:val="22"/>
        </w:rPr>
      </w:pPr>
      <w:bookmarkStart w:id="176" w:name="_Ref316943556"/>
      <w:r w:rsidRPr="00BC5484">
        <w:rPr>
          <w:szCs w:val="22"/>
        </w:rPr>
        <w:t>Data and pa</w:t>
      </w:r>
      <w:r w:rsidR="00B76774" w:rsidRPr="00BC5484">
        <w:rPr>
          <w:szCs w:val="22"/>
        </w:rPr>
        <w:t>rameters fixed</w:t>
      </w:r>
      <w:r w:rsidRPr="00BC5484">
        <w:rPr>
          <w:szCs w:val="22"/>
        </w:rPr>
        <w:t xml:space="preserve"> ex-ante</w:t>
      </w:r>
      <w:bookmarkEnd w:id="176"/>
    </w:p>
    <w:p w14:paraId="47E979E7" w14:textId="77777777" w:rsidR="00E76C1C" w:rsidRPr="00BC5484" w:rsidRDefault="00E76C1C" w:rsidP="00E76C1C">
      <w:pPr>
        <w:pStyle w:val="SDMPDDPoASubSection1"/>
        <w:rPr>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0" w:type="dxa"/>
          <w:bottom w:w="20" w:type="dxa"/>
        </w:tblCellMar>
        <w:tblLook w:val="00C0" w:firstRow="0" w:lastRow="1" w:firstColumn="1" w:lastColumn="0" w:noHBand="0" w:noVBand="0"/>
      </w:tblPr>
      <w:tblGrid>
        <w:gridCol w:w="2217"/>
        <w:gridCol w:w="7412"/>
      </w:tblGrid>
      <w:tr w:rsidR="00E76C1C" w:rsidRPr="00BC5484" w14:paraId="509392BE" w14:textId="77777777" w:rsidTr="00E76C1C">
        <w:trPr>
          <w:cantSplit/>
          <w:jc w:val="center"/>
        </w:trPr>
        <w:tc>
          <w:tcPr>
            <w:tcW w:w="1151" w:type="pct"/>
            <w:shd w:val="clear" w:color="auto" w:fill="D9D9D9"/>
          </w:tcPr>
          <w:p w14:paraId="62F6712D" w14:textId="77777777" w:rsidR="00E76C1C" w:rsidRPr="00BC5484" w:rsidRDefault="00E76C1C" w:rsidP="00E76C1C">
            <w:pPr>
              <w:rPr>
                <w:rFonts w:cs="Arial"/>
                <w:b/>
                <w:szCs w:val="22"/>
              </w:rPr>
            </w:pPr>
            <w:r w:rsidRPr="00BC5484">
              <w:rPr>
                <w:rFonts w:cs="Arial"/>
                <w:b/>
                <w:szCs w:val="22"/>
              </w:rPr>
              <w:t>Data / Parameter</w:t>
            </w:r>
          </w:p>
        </w:tc>
        <w:tc>
          <w:tcPr>
            <w:tcW w:w="3849" w:type="pct"/>
            <w:shd w:val="clear" w:color="auto" w:fill="auto"/>
          </w:tcPr>
          <w:p w14:paraId="2360B885" w14:textId="77777777" w:rsidR="00E76C1C" w:rsidRPr="00BC5484" w:rsidRDefault="00E76C1C" w:rsidP="00E76C1C">
            <w:pPr>
              <w:rPr>
                <w:rFonts w:cs="Arial"/>
                <w:b/>
                <w:szCs w:val="22"/>
                <w:vertAlign w:val="subscript"/>
              </w:rPr>
            </w:pPr>
            <w:r w:rsidRPr="00BC5484">
              <w:rPr>
                <w:rFonts w:cs="Arial"/>
                <w:b/>
                <w:szCs w:val="22"/>
              </w:rPr>
              <w:t>f</w:t>
            </w:r>
            <w:r w:rsidRPr="00BC5484">
              <w:rPr>
                <w:rFonts w:cs="Arial"/>
                <w:b/>
                <w:szCs w:val="22"/>
                <w:vertAlign w:val="subscript"/>
              </w:rPr>
              <w:t>NRB,y</w:t>
            </w:r>
          </w:p>
        </w:tc>
      </w:tr>
      <w:tr w:rsidR="00E76C1C" w:rsidRPr="00BC5484" w14:paraId="50CA8816" w14:textId="77777777" w:rsidTr="00E76C1C">
        <w:trPr>
          <w:cantSplit/>
          <w:jc w:val="center"/>
        </w:trPr>
        <w:tc>
          <w:tcPr>
            <w:tcW w:w="1151" w:type="pct"/>
            <w:shd w:val="clear" w:color="auto" w:fill="D9D9D9"/>
          </w:tcPr>
          <w:p w14:paraId="4871675A" w14:textId="77777777" w:rsidR="00E76C1C" w:rsidRPr="00BC5484" w:rsidDel="00785F13" w:rsidRDefault="00E76C1C" w:rsidP="00E76C1C">
            <w:pPr>
              <w:rPr>
                <w:rFonts w:cs="Arial"/>
                <w:b/>
                <w:szCs w:val="22"/>
              </w:rPr>
            </w:pPr>
            <w:r w:rsidRPr="00BC5484">
              <w:rPr>
                <w:rFonts w:cs="Arial"/>
                <w:b/>
                <w:szCs w:val="22"/>
              </w:rPr>
              <w:t>Unit</w:t>
            </w:r>
          </w:p>
        </w:tc>
        <w:tc>
          <w:tcPr>
            <w:tcW w:w="3849" w:type="pct"/>
            <w:shd w:val="clear" w:color="auto" w:fill="auto"/>
          </w:tcPr>
          <w:p w14:paraId="4196C9DA" w14:textId="77777777" w:rsidR="00E76C1C" w:rsidRPr="00BC5484" w:rsidRDefault="00E76C1C" w:rsidP="00E76C1C">
            <w:pPr>
              <w:rPr>
                <w:rFonts w:cs="Arial"/>
                <w:szCs w:val="22"/>
              </w:rPr>
            </w:pPr>
            <w:r w:rsidRPr="00BC5484">
              <w:rPr>
                <w:rFonts w:cs="Arial"/>
                <w:szCs w:val="22"/>
              </w:rPr>
              <w:t>%</w:t>
            </w:r>
          </w:p>
        </w:tc>
      </w:tr>
      <w:tr w:rsidR="00E76C1C" w:rsidRPr="00BC5484" w14:paraId="01A3D082" w14:textId="77777777" w:rsidTr="00E76C1C">
        <w:trPr>
          <w:cantSplit/>
          <w:jc w:val="center"/>
        </w:trPr>
        <w:tc>
          <w:tcPr>
            <w:tcW w:w="1151" w:type="pct"/>
            <w:shd w:val="clear" w:color="auto" w:fill="D9D9D9"/>
          </w:tcPr>
          <w:p w14:paraId="04D3904F" w14:textId="77777777" w:rsidR="00E76C1C" w:rsidRPr="00BC5484" w:rsidRDefault="00E76C1C" w:rsidP="00E76C1C">
            <w:pPr>
              <w:rPr>
                <w:rFonts w:cs="Arial"/>
                <w:b/>
                <w:szCs w:val="22"/>
              </w:rPr>
            </w:pPr>
            <w:r w:rsidRPr="00BC5484">
              <w:rPr>
                <w:rFonts w:cs="Arial"/>
                <w:b/>
                <w:szCs w:val="22"/>
              </w:rPr>
              <w:t>Description</w:t>
            </w:r>
          </w:p>
        </w:tc>
        <w:tc>
          <w:tcPr>
            <w:tcW w:w="3849" w:type="pct"/>
            <w:shd w:val="clear" w:color="auto" w:fill="auto"/>
          </w:tcPr>
          <w:p w14:paraId="4353D1C8" w14:textId="77777777" w:rsidR="00E76C1C" w:rsidRPr="00BC5484" w:rsidRDefault="00E76C1C" w:rsidP="00E76C1C">
            <w:pPr>
              <w:rPr>
                <w:rFonts w:cs="Arial"/>
                <w:szCs w:val="22"/>
              </w:rPr>
            </w:pPr>
            <w:r w:rsidRPr="00BC5484">
              <w:rPr>
                <w:rFonts w:cs="Arial"/>
                <w:szCs w:val="22"/>
              </w:rPr>
              <w:t>Fraction of biomass used in the absence of the project activity in year y that can be established as non-renewable biomass using nationally approved methods</w:t>
            </w:r>
          </w:p>
        </w:tc>
      </w:tr>
      <w:tr w:rsidR="00E76C1C" w:rsidRPr="00BC5484" w14:paraId="02535A9C" w14:textId="77777777" w:rsidTr="00E76C1C">
        <w:trPr>
          <w:cantSplit/>
          <w:jc w:val="center"/>
        </w:trPr>
        <w:tc>
          <w:tcPr>
            <w:tcW w:w="1151" w:type="pct"/>
            <w:shd w:val="clear" w:color="auto" w:fill="D9D9D9"/>
          </w:tcPr>
          <w:p w14:paraId="0482BF75" w14:textId="77777777" w:rsidR="00E76C1C" w:rsidRPr="00BC5484" w:rsidRDefault="00E76C1C" w:rsidP="00E76C1C">
            <w:pPr>
              <w:rPr>
                <w:rFonts w:cs="Arial"/>
                <w:b/>
                <w:szCs w:val="22"/>
              </w:rPr>
            </w:pPr>
            <w:r w:rsidRPr="00BC5484">
              <w:rPr>
                <w:rFonts w:cs="Arial"/>
                <w:b/>
                <w:szCs w:val="22"/>
              </w:rPr>
              <w:t>Source of data</w:t>
            </w:r>
          </w:p>
        </w:tc>
        <w:tc>
          <w:tcPr>
            <w:tcW w:w="3849" w:type="pct"/>
            <w:shd w:val="clear" w:color="auto" w:fill="auto"/>
          </w:tcPr>
          <w:p w14:paraId="26F78FC6" w14:textId="77777777" w:rsidR="00E76C1C" w:rsidRPr="00BC5484" w:rsidRDefault="00E76C1C" w:rsidP="00E76C1C">
            <w:pPr>
              <w:rPr>
                <w:rFonts w:cs="Arial"/>
                <w:b/>
                <w:szCs w:val="22"/>
              </w:rPr>
            </w:pPr>
            <w:r w:rsidRPr="00BC5484">
              <w:rPr>
                <w:rFonts w:cs="Arial"/>
                <w:szCs w:val="22"/>
              </w:rPr>
              <w:t>Reports, surveys, and government data</w:t>
            </w:r>
          </w:p>
        </w:tc>
      </w:tr>
      <w:tr w:rsidR="00E76C1C" w:rsidRPr="00BC5484" w14:paraId="722983EE" w14:textId="77777777" w:rsidTr="00E76C1C">
        <w:trPr>
          <w:cantSplit/>
          <w:jc w:val="center"/>
        </w:trPr>
        <w:tc>
          <w:tcPr>
            <w:tcW w:w="1151" w:type="pct"/>
            <w:shd w:val="clear" w:color="auto" w:fill="D9D9D9"/>
          </w:tcPr>
          <w:p w14:paraId="52C7C549" w14:textId="77777777" w:rsidR="00E76C1C" w:rsidRPr="00BC5484" w:rsidRDefault="00E76C1C" w:rsidP="00E76C1C">
            <w:pPr>
              <w:rPr>
                <w:rFonts w:cs="Arial"/>
                <w:b/>
                <w:szCs w:val="22"/>
              </w:rPr>
            </w:pPr>
            <w:r w:rsidRPr="00BC5484">
              <w:rPr>
                <w:rFonts w:cs="Arial"/>
                <w:b/>
                <w:szCs w:val="22"/>
              </w:rPr>
              <w:t>Value(s) applied</w:t>
            </w:r>
          </w:p>
        </w:tc>
        <w:tc>
          <w:tcPr>
            <w:tcW w:w="3849" w:type="pct"/>
            <w:shd w:val="clear" w:color="auto" w:fill="auto"/>
          </w:tcPr>
          <w:p w14:paraId="54E862F7" w14:textId="77777777" w:rsidR="00E76C1C" w:rsidRPr="00BC5484" w:rsidRDefault="00E76C1C" w:rsidP="00E76C1C">
            <w:pPr>
              <w:rPr>
                <w:rFonts w:cs="Arial"/>
                <w:szCs w:val="22"/>
              </w:rPr>
            </w:pPr>
            <w:r w:rsidRPr="00BC5484">
              <w:rPr>
                <w:rFonts w:cs="Arial"/>
                <w:szCs w:val="22"/>
              </w:rPr>
              <w:t>64.8</w:t>
            </w:r>
          </w:p>
        </w:tc>
      </w:tr>
      <w:tr w:rsidR="00E76C1C" w:rsidRPr="00BC5484" w14:paraId="54E3E63A" w14:textId="77777777" w:rsidTr="00E76C1C">
        <w:trPr>
          <w:cantSplit/>
          <w:jc w:val="center"/>
        </w:trPr>
        <w:tc>
          <w:tcPr>
            <w:tcW w:w="1151" w:type="pct"/>
            <w:shd w:val="clear" w:color="auto" w:fill="D9D9D9"/>
          </w:tcPr>
          <w:p w14:paraId="3DB7385F" w14:textId="77777777" w:rsidR="00E76C1C" w:rsidRPr="00BC5484" w:rsidRDefault="00E76C1C" w:rsidP="00E76C1C">
            <w:pPr>
              <w:jc w:val="left"/>
              <w:rPr>
                <w:rFonts w:cs="Arial"/>
                <w:b/>
                <w:szCs w:val="22"/>
              </w:rPr>
            </w:pPr>
            <w:r w:rsidRPr="00BC5484">
              <w:rPr>
                <w:rFonts w:cs="Arial"/>
                <w:b/>
                <w:szCs w:val="22"/>
              </w:rPr>
              <w:t xml:space="preserve">Choice of data or Measurement methods and procedures </w:t>
            </w:r>
          </w:p>
        </w:tc>
        <w:tc>
          <w:tcPr>
            <w:tcW w:w="3849" w:type="pct"/>
            <w:shd w:val="clear" w:color="auto" w:fill="auto"/>
          </w:tcPr>
          <w:p w14:paraId="38FA788B" w14:textId="77777777" w:rsidR="00E76C1C" w:rsidRPr="00BC5484" w:rsidRDefault="00E76C1C" w:rsidP="00E76C1C">
            <w:pPr>
              <w:rPr>
                <w:rFonts w:cs="Arial"/>
                <w:szCs w:val="22"/>
              </w:rPr>
            </w:pPr>
            <w:r w:rsidRPr="00BC5484">
              <w:rPr>
                <w:rFonts w:cs="Arial"/>
                <w:szCs w:val="22"/>
              </w:rPr>
              <w:t>Calculated as per guidance of the applied methodology:</w:t>
            </w:r>
          </w:p>
          <w:p w14:paraId="7BEF32C7" w14:textId="77777777" w:rsidR="00E76C1C" w:rsidRPr="00BC5484" w:rsidRDefault="00E76C1C" w:rsidP="00E76C1C">
            <w:pPr>
              <w:rPr>
                <w:rFonts w:cs="Arial"/>
                <w:szCs w:val="22"/>
              </w:rPr>
            </w:pPr>
          </w:p>
          <w:p w14:paraId="227BE4AC" w14:textId="77777777" w:rsidR="00E76C1C" w:rsidRPr="00BC5484" w:rsidRDefault="00987BB8" w:rsidP="00E76C1C">
            <w:pPr>
              <w:rPr>
                <w:rFonts w:cs="Arial"/>
                <w:szCs w:val="22"/>
              </w:rPr>
            </w:pPr>
            <m:oMath>
              <m:sSub>
                <m:sSubPr>
                  <m:ctrlPr>
                    <w:rPr>
                      <w:rFonts w:ascii="Cambria Math" w:eastAsia="Calibri" w:hAnsi="Cambria Math" w:cs="Calibri"/>
                      <w:b/>
                      <w:bCs/>
                      <w:i/>
                      <w:iCs/>
                      <w:sz w:val="24"/>
                      <w:szCs w:val="24"/>
                    </w:rPr>
                  </m:ctrlPr>
                </m:sSubPr>
                <m:e>
                  <m:r>
                    <m:rPr>
                      <m:sty m:val="bi"/>
                    </m:rPr>
                    <w:rPr>
                      <w:rFonts w:ascii="Cambria Math" w:hAnsi="Cambria Math"/>
                      <w:sz w:val="24"/>
                      <w:szCs w:val="24"/>
                    </w:rPr>
                    <m:t>f</m:t>
                  </m:r>
                </m:e>
                <m:sub>
                  <m:r>
                    <m:rPr>
                      <m:sty m:val="bi"/>
                    </m:rPr>
                    <w:rPr>
                      <w:rFonts w:ascii="Cambria Math" w:hAnsi="Cambria Math"/>
                      <w:sz w:val="24"/>
                      <w:szCs w:val="24"/>
                    </w:rPr>
                    <m:t>NRB,y</m:t>
                  </m:r>
                </m:sub>
              </m:sSub>
              <m:r>
                <m:rPr>
                  <m:sty m:val="bi"/>
                </m:rPr>
                <w:rPr>
                  <w:rFonts w:ascii="Cambria Math" w:hAnsi="Cambria Math"/>
                  <w:sz w:val="24"/>
                  <w:szCs w:val="24"/>
                </w:rPr>
                <m:t xml:space="preserve">=                     </m:t>
              </m:r>
              <m:f>
                <m:fPr>
                  <m:ctrlPr>
                    <w:rPr>
                      <w:rFonts w:ascii="Cambria Math" w:eastAsia="Calibri" w:hAnsi="Cambria Math" w:cs="Calibri"/>
                      <w:b/>
                      <w:bCs/>
                      <w:i/>
                      <w:iCs/>
                      <w:sz w:val="24"/>
                      <w:szCs w:val="24"/>
                    </w:rPr>
                  </m:ctrlPr>
                </m:fPr>
                <m:num>
                  <m:r>
                    <w:rPr>
                      <w:rFonts w:ascii="Cambria Math" w:hAnsi="Cambria Math"/>
                      <w:sz w:val="24"/>
                      <w:szCs w:val="24"/>
                    </w:rPr>
                    <m:t>NRB</m:t>
                  </m:r>
                </m:num>
                <m:den>
                  <m:r>
                    <w:rPr>
                      <w:rFonts w:ascii="Cambria Math" w:hAnsi="Cambria Math"/>
                      <w:sz w:val="24"/>
                      <w:szCs w:val="24"/>
                    </w:rPr>
                    <m:t>NRB+DRB</m:t>
                  </m:r>
                </m:den>
              </m:f>
            </m:oMath>
            <w:r w:rsidR="00E76C1C" w:rsidRPr="00BC5484">
              <w:rPr>
                <w:rFonts w:cs="Arial"/>
                <w:b/>
                <w:bCs/>
                <w:szCs w:val="22"/>
              </w:rPr>
              <w:t xml:space="preserve">                                                                                                                             </w:t>
            </w:r>
          </w:p>
          <w:p w14:paraId="06004F03" w14:textId="77777777" w:rsidR="00E76C1C" w:rsidRPr="00BC5484" w:rsidRDefault="00E76C1C" w:rsidP="00E76C1C">
            <w:pPr>
              <w:rPr>
                <w:rFonts w:cs="Arial"/>
                <w:szCs w:val="22"/>
              </w:rPr>
            </w:pPr>
          </w:p>
        </w:tc>
      </w:tr>
      <w:tr w:rsidR="00E76C1C" w:rsidRPr="00BC5484" w14:paraId="4C7DB5B3" w14:textId="77777777" w:rsidTr="00E76C1C">
        <w:trPr>
          <w:cantSplit/>
          <w:jc w:val="center"/>
        </w:trPr>
        <w:tc>
          <w:tcPr>
            <w:tcW w:w="1151" w:type="pct"/>
            <w:shd w:val="clear" w:color="auto" w:fill="D9D9D9"/>
          </w:tcPr>
          <w:p w14:paraId="46042B7E" w14:textId="77777777" w:rsidR="00E76C1C" w:rsidRPr="00BC5484" w:rsidRDefault="00E76C1C" w:rsidP="00E76C1C">
            <w:pPr>
              <w:rPr>
                <w:rFonts w:cs="Arial"/>
                <w:b/>
                <w:szCs w:val="22"/>
              </w:rPr>
            </w:pPr>
            <w:r w:rsidRPr="00BC5484">
              <w:rPr>
                <w:rFonts w:cs="Arial"/>
                <w:b/>
                <w:szCs w:val="22"/>
              </w:rPr>
              <w:t>Purpose of data</w:t>
            </w:r>
          </w:p>
        </w:tc>
        <w:tc>
          <w:tcPr>
            <w:tcW w:w="3849" w:type="pct"/>
            <w:shd w:val="clear" w:color="auto" w:fill="auto"/>
          </w:tcPr>
          <w:p w14:paraId="2905543F" w14:textId="77777777" w:rsidR="00E76C1C" w:rsidRPr="00BC5484" w:rsidRDefault="00143CE6" w:rsidP="00E76C1C">
            <w:pPr>
              <w:rPr>
                <w:rFonts w:cs="Arial"/>
                <w:szCs w:val="22"/>
              </w:rPr>
            </w:pPr>
            <w:r w:rsidRPr="00BC5484">
              <w:rPr>
                <w:rFonts w:cs="Arial"/>
                <w:szCs w:val="22"/>
              </w:rPr>
              <w:t>For the calculation of the fraction of non-renewable biomass</w:t>
            </w:r>
          </w:p>
        </w:tc>
      </w:tr>
      <w:tr w:rsidR="00E76C1C" w:rsidRPr="00BC5484" w14:paraId="6BE0F182" w14:textId="77777777" w:rsidTr="00E76C1C">
        <w:trPr>
          <w:cantSplit/>
          <w:jc w:val="center"/>
        </w:trPr>
        <w:tc>
          <w:tcPr>
            <w:tcW w:w="1151" w:type="pct"/>
            <w:shd w:val="clear" w:color="auto" w:fill="D9D9D9"/>
          </w:tcPr>
          <w:p w14:paraId="0DB07271" w14:textId="77777777" w:rsidR="00E76C1C" w:rsidRPr="00BC5484" w:rsidRDefault="00E76C1C" w:rsidP="00E76C1C">
            <w:pPr>
              <w:rPr>
                <w:rFonts w:cs="Arial"/>
                <w:b/>
                <w:szCs w:val="22"/>
              </w:rPr>
            </w:pPr>
            <w:r w:rsidRPr="00BC5484">
              <w:rPr>
                <w:rFonts w:cs="Arial"/>
                <w:b/>
                <w:szCs w:val="22"/>
              </w:rPr>
              <w:t>Additional comment</w:t>
            </w:r>
          </w:p>
        </w:tc>
        <w:tc>
          <w:tcPr>
            <w:tcW w:w="3849" w:type="pct"/>
            <w:shd w:val="clear" w:color="auto" w:fill="auto"/>
          </w:tcPr>
          <w:p w14:paraId="4523076E" w14:textId="77777777" w:rsidR="00E76C1C" w:rsidRPr="00BC5484" w:rsidRDefault="00143CE6" w:rsidP="00E76C1C">
            <w:pPr>
              <w:rPr>
                <w:rFonts w:cs="Arial"/>
                <w:szCs w:val="22"/>
              </w:rPr>
            </w:pPr>
            <w:r w:rsidRPr="00BC5484">
              <w:rPr>
                <w:rFonts w:cs="Arial"/>
                <w:szCs w:val="22"/>
              </w:rPr>
              <w:t>-</w:t>
            </w:r>
          </w:p>
        </w:tc>
      </w:tr>
    </w:tbl>
    <w:p w14:paraId="2F9DED4E" w14:textId="77777777" w:rsidR="00E76C1C" w:rsidRPr="00BC5484" w:rsidRDefault="00E76C1C" w:rsidP="00E76C1C">
      <w:pPr>
        <w:pStyle w:val="SDMPDDPoASubSection1"/>
        <w:rPr>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bottom w:w="20" w:type="dxa"/>
        </w:tblCellMar>
        <w:tblLook w:val="00C0" w:firstRow="0" w:lastRow="1" w:firstColumn="1" w:lastColumn="0" w:noHBand="0" w:noVBand="0"/>
      </w:tblPr>
      <w:tblGrid>
        <w:gridCol w:w="2190"/>
        <w:gridCol w:w="7439"/>
      </w:tblGrid>
      <w:tr w:rsidR="00E76C1C" w:rsidRPr="00BC5484" w14:paraId="19E0563E" w14:textId="77777777" w:rsidTr="00E76C1C">
        <w:trPr>
          <w:cantSplit/>
          <w:jc w:val="center"/>
        </w:trPr>
        <w:tc>
          <w:tcPr>
            <w:tcW w:w="1137" w:type="pct"/>
            <w:shd w:val="clear" w:color="auto" w:fill="D9D9D9"/>
          </w:tcPr>
          <w:p w14:paraId="58A5A486" w14:textId="77777777" w:rsidR="00E76C1C" w:rsidRPr="00BC5484" w:rsidRDefault="00E76C1C" w:rsidP="00E76C1C">
            <w:pPr>
              <w:rPr>
                <w:rFonts w:cs="Arial"/>
                <w:b/>
                <w:szCs w:val="22"/>
              </w:rPr>
            </w:pPr>
            <w:r w:rsidRPr="00BC5484">
              <w:rPr>
                <w:rFonts w:cs="Arial"/>
                <w:b/>
                <w:szCs w:val="22"/>
              </w:rPr>
              <w:t>Data / Parameter</w:t>
            </w:r>
          </w:p>
        </w:tc>
        <w:tc>
          <w:tcPr>
            <w:tcW w:w="3863" w:type="pct"/>
            <w:shd w:val="clear" w:color="auto" w:fill="auto"/>
          </w:tcPr>
          <w:p w14:paraId="65A584B1" w14:textId="77777777" w:rsidR="00E76C1C" w:rsidRPr="00BC5484" w:rsidRDefault="00E76C1C" w:rsidP="00E76C1C">
            <w:pPr>
              <w:rPr>
                <w:rFonts w:cs="Arial"/>
                <w:b/>
                <w:szCs w:val="22"/>
              </w:rPr>
            </w:pPr>
            <w:r w:rsidRPr="00BC5484">
              <w:rPr>
                <w:rFonts w:cs="Arial"/>
                <w:b/>
                <w:szCs w:val="22"/>
              </w:rPr>
              <w:t>NRB</w:t>
            </w:r>
          </w:p>
        </w:tc>
      </w:tr>
      <w:tr w:rsidR="00E76C1C" w:rsidRPr="00BC5484" w14:paraId="7F4FC5FA" w14:textId="77777777" w:rsidTr="00E76C1C">
        <w:trPr>
          <w:cantSplit/>
          <w:jc w:val="center"/>
        </w:trPr>
        <w:tc>
          <w:tcPr>
            <w:tcW w:w="1137" w:type="pct"/>
            <w:shd w:val="clear" w:color="auto" w:fill="D9D9D9"/>
          </w:tcPr>
          <w:p w14:paraId="4E593721" w14:textId="77777777" w:rsidR="00E76C1C" w:rsidRPr="00BC5484" w:rsidDel="00785F13" w:rsidRDefault="00E76C1C" w:rsidP="00E76C1C">
            <w:pPr>
              <w:rPr>
                <w:rFonts w:cs="Arial"/>
                <w:b/>
                <w:szCs w:val="22"/>
              </w:rPr>
            </w:pPr>
            <w:r w:rsidRPr="00BC5484">
              <w:rPr>
                <w:rFonts w:cs="Arial"/>
                <w:b/>
                <w:szCs w:val="22"/>
              </w:rPr>
              <w:t>Unit</w:t>
            </w:r>
          </w:p>
        </w:tc>
        <w:tc>
          <w:tcPr>
            <w:tcW w:w="3863" w:type="pct"/>
            <w:shd w:val="clear" w:color="auto" w:fill="auto"/>
          </w:tcPr>
          <w:p w14:paraId="4FA4C614" w14:textId="77777777" w:rsidR="00E76C1C" w:rsidRPr="00BC5484" w:rsidRDefault="00E76C1C" w:rsidP="00E76C1C">
            <w:pPr>
              <w:rPr>
                <w:rFonts w:cs="Arial"/>
                <w:szCs w:val="22"/>
              </w:rPr>
            </w:pPr>
            <w:r w:rsidRPr="00BC5484">
              <w:rPr>
                <w:rFonts w:cs="Arial"/>
                <w:szCs w:val="22"/>
              </w:rPr>
              <w:t>m</w:t>
            </w:r>
            <w:r w:rsidRPr="00BC5484">
              <w:rPr>
                <w:rFonts w:cs="Arial"/>
                <w:szCs w:val="22"/>
                <w:vertAlign w:val="superscript"/>
              </w:rPr>
              <w:t>3</w:t>
            </w:r>
          </w:p>
        </w:tc>
      </w:tr>
      <w:tr w:rsidR="00E76C1C" w:rsidRPr="00BC5484" w14:paraId="541463F5" w14:textId="77777777" w:rsidTr="00E76C1C">
        <w:trPr>
          <w:cantSplit/>
          <w:jc w:val="center"/>
        </w:trPr>
        <w:tc>
          <w:tcPr>
            <w:tcW w:w="1137" w:type="pct"/>
            <w:shd w:val="clear" w:color="auto" w:fill="D9D9D9"/>
          </w:tcPr>
          <w:p w14:paraId="326B0A6C" w14:textId="77777777" w:rsidR="00E76C1C" w:rsidRPr="00BC5484" w:rsidRDefault="00E76C1C" w:rsidP="00E76C1C">
            <w:pPr>
              <w:rPr>
                <w:rFonts w:cs="Arial"/>
                <w:b/>
                <w:szCs w:val="22"/>
              </w:rPr>
            </w:pPr>
            <w:r w:rsidRPr="00BC5484">
              <w:rPr>
                <w:rFonts w:cs="Arial"/>
                <w:b/>
                <w:szCs w:val="22"/>
              </w:rPr>
              <w:t>Description</w:t>
            </w:r>
          </w:p>
        </w:tc>
        <w:tc>
          <w:tcPr>
            <w:tcW w:w="3863" w:type="pct"/>
            <w:shd w:val="clear" w:color="auto" w:fill="auto"/>
          </w:tcPr>
          <w:p w14:paraId="4F7B9BCA" w14:textId="77777777" w:rsidR="00E76C1C" w:rsidRPr="00BC5484" w:rsidRDefault="00E76C1C" w:rsidP="00E76C1C">
            <w:pPr>
              <w:rPr>
                <w:rFonts w:cs="Arial"/>
                <w:szCs w:val="22"/>
              </w:rPr>
            </w:pPr>
            <w:r w:rsidRPr="00BC5484">
              <w:rPr>
                <w:rFonts w:cs="Arial"/>
                <w:szCs w:val="22"/>
              </w:rPr>
              <w:t>Non-renewable woody biomass</w:t>
            </w:r>
          </w:p>
        </w:tc>
      </w:tr>
      <w:tr w:rsidR="00E76C1C" w:rsidRPr="00BC5484" w14:paraId="31D3FEF0" w14:textId="77777777" w:rsidTr="00E76C1C">
        <w:trPr>
          <w:cantSplit/>
          <w:jc w:val="center"/>
        </w:trPr>
        <w:tc>
          <w:tcPr>
            <w:tcW w:w="1137" w:type="pct"/>
            <w:shd w:val="clear" w:color="auto" w:fill="D9D9D9"/>
          </w:tcPr>
          <w:p w14:paraId="2D4B8419" w14:textId="77777777" w:rsidR="00E76C1C" w:rsidRPr="00BC5484" w:rsidRDefault="00E76C1C" w:rsidP="00E76C1C">
            <w:pPr>
              <w:rPr>
                <w:rFonts w:cs="Arial"/>
                <w:b/>
                <w:szCs w:val="22"/>
              </w:rPr>
            </w:pPr>
            <w:r w:rsidRPr="00BC5484">
              <w:rPr>
                <w:rFonts w:cs="Arial"/>
                <w:b/>
                <w:szCs w:val="22"/>
              </w:rPr>
              <w:t>Source of data</w:t>
            </w:r>
          </w:p>
        </w:tc>
        <w:tc>
          <w:tcPr>
            <w:tcW w:w="3863" w:type="pct"/>
            <w:shd w:val="clear" w:color="auto" w:fill="auto"/>
          </w:tcPr>
          <w:p w14:paraId="4517819B" w14:textId="77777777" w:rsidR="00E76C1C" w:rsidRPr="00BC5484" w:rsidRDefault="00E76C1C" w:rsidP="00E76C1C">
            <w:pPr>
              <w:rPr>
                <w:rFonts w:cs="Arial"/>
                <w:szCs w:val="22"/>
              </w:rPr>
            </w:pPr>
            <w:r w:rsidRPr="00BC5484">
              <w:rPr>
                <w:rFonts w:cs="Arial"/>
                <w:szCs w:val="22"/>
              </w:rPr>
              <w:t>FAO (2010) Global Forest Resources Assessment 2010 Country Report Indonesia; calculation</w:t>
            </w:r>
          </w:p>
        </w:tc>
      </w:tr>
      <w:tr w:rsidR="00E76C1C" w:rsidRPr="00BC5484" w14:paraId="4CE246A7" w14:textId="77777777" w:rsidTr="00E76C1C">
        <w:trPr>
          <w:cantSplit/>
          <w:jc w:val="center"/>
        </w:trPr>
        <w:tc>
          <w:tcPr>
            <w:tcW w:w="1137" w:type="pct"/>
            <w:shd w:val="clear" w:color="auto" w:fill="D9D9D9"/>
          </w:tcPr>
          <w:p w14:paraId="2CE7F8AF" w14:textId="77777777" w:rsidR="00E76C1C" w:rsidRPr="00BC5484" w:rsidRDefault="00E76C1C" w:rsidP="00E76C1C">
            <w:pPr>
              <w:rPr>
                <w:rFonts w:cs="Arial"/>
                <w:b/>
                <w:szCs w:val="22"/>
              </w:rPr>
            </w:pPr>
            <w:r w:rsidRPr="00BC5484">
              <w:rPr>
                <w:rFonts w:cs="Arial"/>
                <w:b/>
                <w:szCs w:val="22"/>
              </w:rPr>
              <w:t>Value(s) applied</w:t>
            </w:r>
          </w:p>
        </w:tc>
        <w:tc>
          <w:tcPr>
            <w:tcW w:w="3863" w:type="pct"/>
            <w:shd w:val="clear" w:color="auto" w:fill="auto"/>
          </w:tcPr>
          <w:p w14:paraId="5A3C0D97" w14:textId="77777777" w:rsidR="00E76C1C" w:rsidRPr="00BC5484" w:rsidRDefault="00E76C1C" w:rsidP="00E76C1C">
            <w:pPr>
              <w:autoSpaceDE w:val="0"/>
              <w:autoSpaceDN w:val="0"/>
              <w:rPr>
                <w:rFonts w:cs="Arial"/>
                <w:szCs w:val="22"/>
              </w:rPr>
            </w:pPr>
            <w:r w:rsidRPr="00BC5484">
              <w:rPr>
                <w:rFonts w:cs="Arial"/>
                <w:szCs w:val="22"/>
              </w:rPr>
              <w:t>55,984,649</w:t>
            </w:r>
          </w:p>
        </w:tc>
      </w:tr>
      <w:tr w:rsidR="00E76C1C" w:rsidRPr="00BC5484" w14:paraId="7401F95F" w14:textId="77777777" w:rsidTr="00E76C1C">
        <w:trPr>
          <w:cantSplit/>
          <w:jc w:val="center"/>
        </w:trPr>
        <w:tc>
          <w:tcPr>
            <w:tcW w:w="1137" w:type="pct"/>
            <w:shd w:val="clear" w:color="auto" w:fill="D9D9D9"/>
          </w:tcPr>
          <w:p w14:paraId="1FBD449E" w14:textId="77777777" w:rsidR="00E76C1C" w:rsidRPr="00BC5484" w:rsidRDefault="00E76C1C" w:rsidP="00E76C1C">
            <w:pPr>
              <w:jc w:val="left"/>
              <w:rPr>
                <w:rFonts w:cs="Arial"/>
                <w:b/>
                <w:szCs w:val="22"/>
              </w:rPr>
            </w:pPr>
            <w:r w:rsidRPr="00BC5484">
              <w:rPr>
                <w:rFonts w:cs="Arial"/>
                <w:b/>
                <w:szCs w:val="22"/>
              </w:rPr>
              <w:t xml:space="preserve">Choice of data or Measurement methods and procedures </w:t>
            </w:r>
          </w:p>
        </w:tc>
        <w:tc>
          <w:tcPr>
            <w:tcW w:w="3863" w:type="pct"/>
            <w:shd w:val="clear" w:color="auto" w:fill="auto"/>
          </w:tcPr>
          <w:p w14:paraId="3AFE33F8" w14:textId="77777777" w:rsidR="00E76C1C" w:rsidRPr="00BC5484" w:rsidRDefault="00E76C1C" w:rsidP="00E76C1C">
            <w:pPr>
              <w:rPr>
                <w:rFonts w:cs="Arial"/>
                <w:szCs w:val="22"/>
              </w:rPr>
            </w:pPr>
            <w:r w:rsidRPr="00BC5484">
              <w:rPr>
                <w:rFonts w:cs="Arial"/>
                <w:szCs w:val="22"/>
              </w:rPr>
              <w:t>NRB can be calculated by subtracting the DRB of 30,411,351 m</w:t>
            </w:r>
            <w:r w:rsidRPr="00BC5484">
              <w:rPr>
                <w:rFonts w:cs="Arial"/>
                <w:szCs w:val="22"/>
                <w:vertAlign w:val="superscript"/>
              </w:rPr>
              <w:t>3</w:t>
            </w:r>
            <w:r w:rsidRPr="00BC5484">
              <w:rPr>
                <w:rFonts w:cs="Arial"/>
                <w:szCs w:val="22"/>
              </w:rPr>
              <w:t xml:space="preserve"> from B</w:t>
            </w:r>
            <w:r w:rsidRPr="00BC5484">
              <w:rPr>
                <w:rFonts w:cs="Arial"/>
                <w:szCs w:val="22"/>
                <w:vertAlign w:val="subscript"/>
              </w:rPr>
              <w:t>y</w:t>
            </w:r>
            <w:r w:rsidRPr="00BC5484">
              <w:rPr>
                <w:rFonts w:cs="Arial"/>
                <w:szCs w:val="22"/>
              </w:rPr>
              <w:t xml:space="preserve"> of 86,396,000 m</w:t>
            </w:r>
            <w:r w:rsidRPr="00BC5484">
              <w:rPr>
                <w:rFonts w:cs="Arial"/>
                <w:szCs w:val="22"/>
                <w:vertAlign w:val="superscript"/>
              </w:rPr>
              <w:t>3</w:t>
            </w:r>
            <w:r w:rsidRPr="00BC5484">
              <w:rPr>
                <w:rFonts w:cs="Arial"/>
                <w:szCs w:val="22"/>
              </w:rPr>
              <w:t>. B</w:t>
            </w:r>
            <w:r w:rsidRPr="00BC5484">
              <w:rPr>
                <w:rFonts w:cs="Arial"/>
                <w:szCs w:val="22"/>
                <w:vertAlign w:val="subscript"/>
              </w:rPr>
              <w:t xml:space="preserve">y </w:t>
            </w:r>
            <w:r w:rsidRPr="00BC5484">
              <w:rPr>
                <w:rFonts w:cs="Arial"/>
                <w:szCs w:val="22"/>
              </w:rPr>
              <w:t>is the amount of firewood removed from forests which</w:t>
            </w:r>
            <w:r w:rsidRPr="00BC5484">
              <w:rPr>
                <w:rFonts w:cs="Arial"/>
                <w:szCs w:val="22"/>
                <w:vertAlign w:val="subscript"/>
              </w:rPr>
              <w:t xml:space="preserve"> </w:t>
            </w:r>
            <w:r w:rsidRPr="00BC5484">
              <w:rPr>
                <w:rFonts w:cs="Arial"/>
                <w:szCs w:val="22"/>
              </w:rPr>
              <w:t>amounts to 86,396,000 m</w:t>
            </w:r>
            <w:r w:rsidRPr="00BC5484">
              <w:rPr>
                <w:rFonts w:cs="Arial"/>
                <w:szCs w:val="22"/>
                <w:vertAlign w:val="superscript"/>
              </w:rPr>
              <w:t>3</w:t>
            </w:r>
            <w:r w:rsidRPr="00BC5484">
              <w:rPr>
                <w:rFonts w:cs="Arial"/>
                <w:szCs w:val="22"/>
              </w:rPr>
              <w:t xml:space="preserve"> (FAO, 2010).</w:t>
            </w:r>
          </w:p>
          <w:p w14:paraId="451C9160" w14:textId="77777777" w:rsidR="00E76C1C" w:rsidRPr="00BC5484" w:rsidRDefault="00E76C1C" w:rsidP="00E76C1C">
            <w:pPr>
              <w:rPr>
                <w:rFonts w:cs="Arial"/>
                <w:szCs w:val="22"/>
              </w:rPr>
            </w:pPr>
          </w:p>
        </w:tc>
      </w:tr>
      <w:tr w:rsidR="00143CE6" w:rsidRPr="00BC5484" w14:paraId="7FF31E6B" w14:textId="77777777" w:rsidTr="00E76C1C">
        <w:trPr>
          <w:cantSplit/>
          <w:jc w:val="center"/>
        </w:trPr>
        <w:tc>
          <w:tcPr>
            <w:tcW w:w="1137" w:type="pct"/>
            <w:shd w:val="clear" w:color="auto" w:fill="D9D9D9"/>
          </w:tcPr>
          <w:p w14:paraId="0AC8A820" w14:textId="77777777" w:rsidR="00143CE6" w:rsidRPr="00BC5484" w:rsidRDefault="00143CE6" w:rsidP="00143CE6">
            <w:pPr>
              <w:rPr>
                <w:rFonts w:cs="Arial"/>
                <w:b/>
                <w:szCs w:val="22"/>
              </w:rPr>
            </w:pPr>
            <w:r w:rsidRPr="00BC5484">
              <w:rPr>
                <w:rFonts w:cs="Arial"/>
                <w:b/>
                <w:szCs w:val="22"/>
              </w:rPr>
              <w:t>Purpose of data</w:t>
            </w:r>
          </w:p>
        </w:tc>
        <w:tc>
          <w:tcPr>
            <w:tcW w:w="3863" w:type="pct"/>
            <w:shd w:val="clear" w:color="auto" w:fill="auto"/>
          </w:tcPr>
          <w:p w14:paraId="4EE69BC8" w14:textId="77777777" w:rsidR="00143CE6" w:rsidRPr="00BC5484" w:rsidRDefault="00143CE6" w:rsidP="00143CE6">
            <w:pPr>
              <w:rPr>
                <w:rFonts w:cs="Arial"/>
                <w:szCs w:val="22"/>
              </w:rPr>
            </w:pPr>
            <w:r w:rsidRPr="00BC5484">
              <w:rPr>
                <w:rFonts w:cs="Arial"/>
                <w:szCs w:val="22"/>
              </w:rPr>
              <w:t>For the calculation of the fraction of non-renewable biomass</w:t>
            </w:r>
          </w:p>
        </w:tc>
      </w:tr>
      <w:tr w:rsidR="00143CE6" w:rsidRPr="00BC5484" w14:paraId="508F22A3" w14:textId="77777777" w:rsidTr="00E76C1C">
        <w:trPr>
          <w:cantSplit/>
          <w:jc w:val="center"/>
        </w:trPr>
        <w:tc>
          <w:tcPr>
            <w:tcW w:w="1137" w:type="pct"/>
            <w:shd w:val="clear" w:color="auto" w:fill="D9D9D9"/>
          </w:tcPr>
          <w:p w14:paraId="2CE2FC1D" w14:textId="77777777" w:rsidR="00143CE6" w:rsidRPr="00BC5484" w:rsidRDefault="00143CE6" w:rsidP="00143CE6">
            <w:pPr>
              <w:rPr>
                <w:rFonts w:cs="Arial"/>
                <w:b/>
                <w:szCs w:val="22"/>
              </w:rPr>
            </w:pPr>
            <w:r w:rsidRPr="00BC5484">
              <w:rPr>
                <w:rFonts w:cs="Arial"/>
                <w:b/>
                <w:szCs w:val="22"/>
              </w:rPr>
              <w:t>Additional comment</w:t>
            </w:r>
          </w:p>
        </w:tc>
        <w:tc>
          <w:tcPr>
            <w:tcW w:w="3863" w:type="pct"/>
            <w:shd w:val="clear" w:color="auto" w:fill="auto"/>
          </w:tcPr>
          <w:p w14:paraId="1AEEA726" w14:textId="77777777" w:rsidR="00143CE6" w:rsidRPr="00BC5484" w:rsidRDefault="00143CE6" w:rsidP="00143CE6">
            <w:pPr>
              <w:rPr>
                <w:rFonts w:cs="Arial"/>
                <w:szCs w:val="22"/>
              </w:rPr>
            </w:pPr>
            <w:r w:rsidRPr="00BC5484">
              <w:rPr>
                <w:rFonts w:cs="Arial"/>
                <w:szCs w:val="22"/>
              </w:rPr>
              <w:t>-</w:t>
            </w:r>
          </w:p>
        </w:tc>
      </w:tr>
    </w:tbl>
    <w:p w14:paraId="1E30AC25" w14:textId="77777777" w:rsidR="00E76C1C" w:rsidRPr="00BC5484" w:rsidRDefault="00E76C1C" w:rsidP="00E76C1C">
      <w:pPr>
        <w:pStyle w:val="SDMPDDPoASubSection1"/>
        <w:rPr>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bottom w:w="20" w:type="dxa"/>
        </w:tblCellMar>
        <w:tblLook w:val="00C0" w:firstRow="0" w:lastRow="1" w:firstColumn="1" w:lastColumn="0" w:noHBand="0" w:noVBand="0"/>
      </w:tblPr>
      <w:tblGrid>
        <w:gridCol w:w="2190"/>
        <w:gridCol w:w="7439"/>
      </w:tblGrid>
      <w:tr w:rsidR="00E76C1C" w:rsidRPr="00BC5484" w14:paraId="399BAEE2" w14:textId="77777777" w:rsidTr="00E76C1C">
        <w:trPr>
          <w:cantSplit/>
          <w:jc w:val="center"/>
        </w:trPr>
        <w:tc>
          <w:tcPr>
            <w:tcW w:w="1137" w:type="pct"/>
            <w:shd w:val="clear" w:color="auto" w:fill="D9D9D9"/>
          </w:tcPr>
          <w:p w14:paraId="4C48D49E" w14:textId="77777777" w:rsidR="00E76C1C" w:rsidRPr="00BC5484" w:rsidRDefault="00E76C1C" w:rsidP="00E76C1C">
            <w:pPr>
              <w:rPr>
                <w:rFonts w:cs="Arial"/>
                <w:b/>
                <w:szCs w:val="22"/>
              </w:rPr>
            </w:pPr>
            <w:r w:rsidRPr="00BC5484">
              <w:rPr>
                <w:rFonts w:cs="Arial"/>
                <w:b/>
                <w:szCs w:val="22"/>
              </w:rPr>
              <w:t>Data / Parameter</w:t>
            </w:r>
          </w:p>
        </w:tc>
        <w:tc>
          <w:tcPr>
            <w:tcW w:w="3863" w:type="pct"/>
            <w:shd w:val="clear" w:color="auto" w:fill="auto"/>
          </w:tcPr>
          <w:p w14:paraId="21118EB0" w14:textId="77777777" w:rsidR="00E76C1C" w:rsidRPr="00BC5484" w:rsidRDefault="00E76C1C" w:rsidP="00E76C1C">
            <w:pPr>
              <w:rPr>
                <w:rFonts w:cs="Arial"/>
                <w:b/>
                <w:szCs w:val="22"/>
              </w:rPr>
            </w:pPr>
            <w:r w:rsidRPr="00BC5484">
              <w:rPr>
                <w:rFonts w:cs="Arial"/>
                <w:b/>
                <w:szCs w:val="22"/>
              </w:rPr>
              <w:t>DRB</w:t>
            </w:r>
          </w:p>
        </w:tc>
      </w:tr>
      <w:tr w:rsidR="00E76C1C" w:rsidRPr="00BC5484" w14:paraId="1DB3397A" w14:textId="77777777" w:rsidTr="00E76C1C">
        <w:trPr>
          <w:cantSplit/>
          <w:jc w:val="center"/>
        </w:trPr>
        <w:tc>
          <w:tcPr>
            <w:tcW w:w="1137" w:type="pct"/>
            <w:shd w:val="clear" w:color="auto" w:fill="D9D9D9"/>
          </w:tcPr>
          <w:p w14:paraId="2490EFBE" w14:textId="77777777" w:rsidR="00E76C1C" w:rsidRPr="00BC5484" w:rsidDel="00785F13" w:rsidRDefault="00E76C1C" w:rsidP="00E76C1C">
            <w:pPr>
              <w:rPr>
                <w:rFonts w:cs="Arial"/>
                <w:b/>
                <w:szCs w:val="22"/>
              </w:rPr>
            </w:pPr>
            <w:r w:rsidRPr="00BC5484">
              <w:rPr>
                <w:rFonts w:cs="Arial"/>
                <w:b/>
                <w:szCs w:val="22"/>
              </w:rPr>
              <w:t>Unit</w:t>
            </w:r>
          </w:p>
        </w:tc>
        <w:tc>
          <w:tcPr>
            <w:tcW w:w="3863" w:type="pct"/>
            <w:shd w:val="clear" w:color="auto" w:fill="auto"/>
          </w:tcPr>
          <w:p w14:paraId="674A051E" w14:textId="77777777" w:rsidR="00E76C1C" w:rsidRPr="00BC5484" w:rsidRDefault="00E76C1C" w:rsidP="00E76C1C">
            <w:pPr>
              <w:rPr>
                <w:rFonts w:cs="Arial"/>
                <w:szCs w:val="22"/>
                <w:vertAlign w:val="superscript"/>
              </w:rPr>
            </w:pPr>
            <w:r w:rsidRPr="00BC5484">
              <w:rPr>
                <w:rFonts w:cs="Arial"/>
                <w:szCs w:val="22"/>
              </w:rPr>
              <w:t>m</w:t>
            </w:r>
            <w:r w:rsidRPr="00BC5484">
              <w:rPr>
                <w:rFonts w:cs="Arial"/>
                <w:szCs w:val="22"/>
                <w:vertAlign w:val="superscript"/>
              </w:rPr>
              <w:t>3</w:t>
            </w:r>
          </w:p>
        </w:tc>
      </w:tr>
      <w:tr w:rsidR="00E76C1C" w:rsidRPr="00BC5484" w14:paraId="5AA97EF2" w14:textId="77777777" w:rsidTr="00E76C1C">
        <w:trPr>
          <w:cantSplit/>
          <w:jc w:val="center"/>
        </w:trPr>
        <w:tc>
          <w:tcPr>
            <w:tcW w:w="1137" w:type="pct"/>
            <w:shd w:val="clear" w:color="auto" w:fill="D9D9D9"/>
          </w:tcPr>
          <w:p w14:paraId="7FB0AE2C" w14:textId="77777777" w:rsidR="00E76C1C" w:rsidRPr="00BC5484" w:rsidRDefault="00E76C1C" w:rsidP="00E76C1C">
            <w:pPr>
              <w:rPr>
                <w:rFonts w:cs="Arial"/>
                <w:b/>
                <w:szCs w:val="22"/>
              </w:rPr>
            </w:pPr>
            <w:r w:rsidRPr="00BC5484">
              <w:rPr>
                <w:rFonts w:cs="Arial"/>
                <w:b/>
                <w:szCs w:val="22"/>
              </w:rPr>
              <w:t>Description</w:t>
            </w:r>
          </w:p>
        </w:tc>
        <w:tc>
          <w:tcPr>
            <w:tcW w:w="3863" w:type="pct"/>
            <w:shd w:val="clear" w:color="auto" w:fill="auto"/>
          </w:tcPr>
          <w:p w14:paraId="3816B84F" w14:textId="77777777" w:rsidR="00E76C1C" w:rsidRPr="00BC5484" w:rsidRDefault="00E76C1C" w:rsidP="00E76C1C">
            <w:pPr>
              <w:rPr>
                <w:rFonts w:cs="Arial"/>
                <w:szCs w:val="22"/>
              </w:rPr>
            </w:pPr>
            <w:r w:rsidRPr="00BC5484">
              <w:rPr>
                <w:rFonts w:cs="Arial"/>
                <w:bCs/>
                <w:szCs w:val="22"/>
              </w:rPr>
              <w:t>Demonstrably renewable woody biomass</w:t>
            </w:r>
          </w:p>
        </w:tc>
      </w:tr>
      <w:tr w:rsidR="00E76C1C" w:rsidRPr="00BC5484" w14:paraId="69BE9C57" w14:textId="77777777" w:rsidTr="00E76C1C">
        <w:trPr>
          <w:cantSplit/>
          <w:jc w:val="center"/>
        </w:trPr>
        <w:tc>
          <w:tcPr>
            <w:tcW w:w="1137" w:type="pct"/>
            <w:shd w:val="clear" w:color="auto" w:fill="D9D9D9"/>
          </w:tcPr>
          <w:p w14:paraId="3377F85C" w14:textId="77777777" w:rsidR="00E76C1C" w:rsidRPr="00BC5484" w:rsidRDefault="00E76C1C" w:rsidP="00E76C1C">
            <w:pPr>
              <w:rPr>
                <w:rFonts w:cs="Arial"/>
                <w:b/>
                <w:szCs w:val="22"/>
              </w:rPr>
            </w:pPr>
            <w:r w:rsidRPr="00BC5484">
              <w:rPr>
                <w:rFonts w:cs="Arial"/>
                <w:b/>
                <w:szCs w:val="22"/>
              </w:rPr>
              <w:t>Source of data</w:t>
            </w:r>
          </w:p>
        </w:tc>
        <w:tc>
          <w:tcPr>
            <w:tcW w:w="3863" w:type="pct"/>
            <w:shd w:val="clear" w:color="auto" w:fill="auto"/>
          </w:tcPr>
          <w:p w14:paraId="1C7FB139" w14:textId="77777777" w:rsidR="00E76C1C" w:rsidRPr="00BC5484" w:rsidRDefault="00E76C1C" w:rsidP="00E76C1C">
            <w:pPr>
              <w:rPr>
                <w:rFonts w:cs="Arial"/>
                <w:szCs w:val="22"/>
              </w:rPr>
            </w:pPr>
            <w:r w:rsidRPr="00BC5484">
              <w:rPr>
                <w:rFonts w:cs="Arial"/>
                <w:szCs w:val="22"/>
              </w:rPr>
              <w:t>FAO (2010) Global Forest Resources Assessment 2010 Country Report Indonesia; calculation</w:t>
            </w:r>
          </w:p>
        </w:tc>
      </w:tr>
      <w:tr w:rsidR="00E76C1C" w:rsidRPr="00BC5484" w14:paraId="22A369F4" w14:textId="77777777" w:rsidTr="00E76C1C">
        <w:trPr>
          <w:cantSplit/>
          <w:jc w:val="center"/>
        </w:trPr>
        <w:tc>
          <w:tcPr>
            <w:tcW w:w="1137" w:type="pct"/>
            <w:shd w:val="clear" w:color="auto" w:fill="D9D9D9"/>
          </w:tcPr>
          <w:p w14:paraId="50809E21" w14:textId="77777777" w:rsidR="00E76C1C" w:rsidRPr="00BC5484" w:rsidRDefault="00E76C1C" w:rsidP="00E76C1C">
            <w:pPr>
              <w:rPr>
                <w:rFonts w:cs="Arial"/>
                <w:b/>
                <w:szCs w:val="22"/>
              </w:rPr>
            </w:pPr>
            <w:r w:rsidRPr="00BC5484">
              <w:rPr>
                <w:rFonts w:cs="Arial"/>
                <w:b/>
                <w:szCs w:val="22"/>
              </w:rPr>
              <w:t>Value(s) applied</w:t>
            </w:r>
          </w:p>
        </w:tc>
        <w:tc>
          <w:tcPr>
            <w:tcW w:w="3863" w:type="pct"/>
            <w:shd w:val="clear" w:color="auto" w:fill="auto"/>
          </w:tcPr>
          <w:p w14:paraId="713F40BC" w14:textId="77777777" w:rsidR="00E76C1C" w:rsidRPr="00BC5484" w:rsidRDefault="00E76C1C" w:rsidP="00E76C1C">
            <w:pPr>
              <w:rPr>
                <w:rFonts w:cs="Arial"/>
                <w:szCs w:val="22"/>
              </w:rPr>
            </w:pPr>
            <w:r w:rsidRPr="00BC5484">
              <w:rPr>
                <w:rFonts w:cs="Arial"/>
                <w:szCs w:val="22"/>
              </w:rPr>
              <w:t>30,411,351</w:t>
            </w:r>
          </w:p>
        </w:tc>
      </w:tr>
      <w:tr w:rsidR="00E76C1C" w:rsidRPr="00BC5484" w14:paraId="1A5718EF" w14:textId="77777777" w:rsidTr="00E76C1C">
        <w:trPr>
          <w:cantSplit/>
          <w:jc w:val="center"/>
        </w:trPr>
        <w:tc>
          <w:tcPr>
            <w:tcW w:w="1137" w:type="pct"/>
            <w:shd w:val="clear" w:color="auto" w:fill="D9D9D9"/>
          </w:tcPr>
          <w:p w14:paraId="722480A4" w14:textId="77777777" w:rsidR="00E76C1C" w:rsidRPr="00BC5484" w:rsidRDefault="00E76C1C" w:rsidP="00E76C1C">
            <w:pPr>
              <w:jc w:val="left"/>
              <w:rPr>
                <w:rFonts w:cs="Arial"/>
                <w:b/>
                <w:szCs w:val="22"/>
              </w:rPr>
            </w:pPr>
            <w:r w:rsidRPr="00BC5484">
              <w:rPr>
                <w:rFonts w:cs="Arial"/>
                <w:b/>
                <w:szCs w:val="22"/>
              </w:rPr>
              <w:lastRenderedPageBreak/>
              <w:t xml:space="preserve">Choice of data or Measurement methods and procedures </w:t>
            </w:r>
          </w:p>
        </w:tc>
        <w:tc>
          <w:tcPr>
            <w:tcW w:w="3863" w:type="pct"/>
            <w:shd w:val="clear" w:color="auto" w:fill="auto"/>
          </w:tcPr>
          <w:p w14:paraId="7D680CF5" w14:textId="77777777" w:rsidR="00E76C1C" w:rsidRPr="00BC5484" w:rsidRDefault="00E76C1C" w:rsidP="00E76C1C">
            <w:pPr>
              <w:rPr>
                <w:rFonts w:cs="Arial"/>
                <w:szCs w:val="22"/>
              </w:rPr>
            </w:pPr>
            <w:r w:rsidRPr="00BC5484">
              <w:rPr>
                <w:rFonts w:cs="Arial"/>
                <w:szCs w:val="22"/>
              </w:rPr>
              <w:t>The annual sustainable yield from the plantations is determined to be 35,490,000 m</w:t>
            </w:r>
            <w:r w:rsidRPr="00BC5484">
              <w:rPr>
                <w:rFonts w:cs="Arial"/>
                <w:szCs w:val="22"/>
                <w:vertAlign w:val="superscript"/>
              </w:rPr>
              <w:t>3</w:t>
            </w:r>
            <w:r w:rsidRPr="00BC5484">
              <w:rPr>
                <w:rFonts w:cs="Arial"/>
                <w:szCs w:val="22"/>
              </w:rPr>
              <w:t>, in line with 35,378,000 m</w:t>
            </w:r>
            <w:r w:rsidRPr="00BC5484">
              <w:rPr>
                <w:rFonts w:cs="Arial"/>
                <w:szCs w:val="22"/>
                <w:vertAlign w:val="superscript"/>
              </w:rPr>
              <w:t>3</w:t>
            </w:r>
            <w:r w:rsidRPr="00BC5484">
              <w:rPr>
                <w:rFonts w:cs="Arial"/>
                <w:szCs w:val="22"/>
              </w:rPr>
              <w:t xml:space="preserve"> estimated by ITTO (2009). The more conservative number 35,490,000 m</w:t>
            </w:r>
            <w:r w:rsidRPr="00BC5484">
              <w:rPr>
                <w:rFonts w:cs="Arial"/>
                <w:szCs w:val="22"/>
                <w:vertAlign w:val="superscript"/>
              </w:rPr>
              <w:t>3</w:t>
            </w:r>
            <w:r w:rsidRPr="00BC5484">
              <w:rPr>
                <w:rFonts w:cs="Arial"/>
                <w:szCs w:val="22"/>
              </w:rPr>
              <w:t xml:space="preserve"> is multiplied by the fraction of wood fuel removals from total wood removals (85.57%) reported by FAO, yielding yields the demonstrably renewable biomass (DRB) of 30,411,351 m</w:t>
            </w:r>
            <w:r w:rsidRPr="00BC5484">
              <w:rPr>
                <w:rFonts w:cs="Arial"/>
                <w:szCs w:val="22"/>
                <w:vertAlign w:val="superscript"/>
              </w:rPr>
              <w:t>3</w:t>
            </w:r>
            <w:r w:rsidRPr="00BC5484">
              <w:rPr>
                <w:rFonts w:cs="Arial"/>
                <w:szCs w:val="22"/>
              </w:rPr>
              <w:t>.</w:t>
            </w:r>
          </w:p>
          <w:p w14:paraId="1BC61D19" w14:textId="77777777" w:rsidR="00E76C1C" w:rsidRPr="00BC5484" w:rsidRDefault="00E76C1C" w:rsidP="00E76C1C">
            <w:pPr>
              <w:rPr>
                <w:rFonts w:cs="Arial"/>
                <w:szCs w:val="22"/>
              </w:rPr>
            </w:pPr>
          </w:p>
        </w:tc>
      </w:tr>
      <w:tr w:rsidR="00143CE6" w:rsidRPr="00BC5484" w14:paraId="661FACE0" w14:textId="77777777" w:rsidTr="00E76C1C">
        <w:trPr>
          <w:cantSplit/>
          <w:jc w:val="center"/>
        </w:trPr>
        <w:tc>
          <w:tcPr>
            <w:tcW w:w="1137" w:type="pct"/>
            <w:shd w:val="clear" w:color="auto" w:fill="D9D9D9"/>
          </w:tcPr>
          <w:p w14:paraId="1A643BEE" w14:textId="77777777" w:rsidR="00143CE6" w:rsidRPr="00BC5484" w:rsidRDefault="00143CE6" w:rsidP="00143CE6">
            <w:pPr>
              <w:rPr>
                <w:rFonts w:cs="Arial"/>
                <w:b/>
                <w:szCs w:val="22"/>
              </w:rPr>
            </w:pPr>
            <w:r w:rsidRPr="00BC5484">
              <w:rPr>
                <w:rFonts w:cs="Arial"/>
                <w:b/>
                <w:szCs w:val="22"/>
              </w:rPr>
              <w:t>Purpose of data</w:t>
            </w:r>
          </w:p>
        </w:tc>
        <w:tc>
          <w:tcPr>
            <w:tcW w:w="3863" w:type="pct"/>
            <w:shd w:val="clear" w:color="auto" w:fill="auto"/>
          </w:tcPr>
          <w:p w14:paraId="125BC84B" w14:textId="77777777" w:rsidR="00143CE6" w:rsidRPr="00BC5484" w:rsidRDefault="00143CE6" w:rsidP="00143CE6">
            <w:pPr>
              <w:rPr>
                <w:rFonts w:cs="Arial"/>
                <w:szCs w:val="22"/>
              </w:rPr>
            </w:pPr>
            <w:r w:rsidRPr="00BC5484">
              <w:rPr>
                <w:rFonts w:cs="Arial"/>
                <w:szCs w:val="22"/>
              </w:rPr>
              <w:t>For the calculation of the fraction of non-renewable biomass</w:t>
            </w:r>
          </w:p>
        </w:tc>
      </w:tr>
      <w:tr w:rsidR="00143CE6" w:rsidRPr="00BC5484" w14:paraId="07C705C3" w14:textId="77777777" w:rsidTr="00E76C1C">
        <w:trPr>
          <w:cantSplit/>
          <w:jc w:val="center"/>
        </w:trPr>
        <w:tc>
          <w:tcPr>
            <w:tcW w:w="1137" w:type="pct"/>
            <w:shd w:val="clear" w:color="auto" w:fill="D9D9D9"/>
          </w:tcPr>
          <w:p w14:paraId="68380017" w14:textId="77777777" w:rsidR="00143CE6" w:rsidRPr="00BC5484" w:rsidRDefault="00143CE6" w:rsidP="00143CE6">
            <w:pPr>
              <w:rPr>
                <w:rFonts w:cs="Arial"/>
                <w:b/>
                <w:szCs w:val="22"/>
              </w:rPr>
            </w:pPr>
            <w:r w:rsidRPr="00BC5484">
              <w:rPr>
                <w:rFonts w:cs="Arial"/>
                <w:b/>
                <w:szCs w:val="22"/>
              </w:rPr>
              <w:t>Additional comment</w:t>
            </w:r>
          </w:p>
        </w:tc>
        <w:tc>
          <w:tcPr>
            <w:tcW w:w="3863" w:type="pct"/>
            <w:shd w:val="clear" w:color="auto" w:fill="auto"/>
          </w:tcPr>
          <w:p w14:paraId="47684FB7" w14:textId="77777777" w:rsidR="00143CE6" w:rsidRPr="00BC5484" w:rsidRDefault="00143CE6" w:rsidP="00143CE6">
            <w:pPr>
              <w:rPr>
                <w:rFonts w:cs="Arial"/>
                <w:szCs w:val="22"/>
              </w:rPr>
            </w:pPr>
            <w:r w:rsidRPr="00BC5484">
              <w:rPr>
                <w:rFonts w:cs="Arial"/>
                <w:szCs w:val="22"/>
              </w:rPr>
              <w:t>-</w:t>
            </w:r>
          </w:p>
        </w:tc>
      </w:tr>
    </w:tbl>
    <w:p w14:paraId="7934BAFD" w14:textId="77777777" w:rsidR="00E76C1C" w:rsidRPr="00BC5484" w:rsidRDefault="00E76C1C" w:rsidP="00E76C1C">
      <w:pPr>
        <w:pStyle w:val="SDMPDDPoASubSection1"/>
        <w:rPr>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bottom w:w="20" w:type="dxa"/>
        </w:tblCellMar>
        <w:tblLook w:val="00C0" w:firstRow="0" w:lastRow="1" w:firstColumn="1" w:lastColumn="0" w:noHBand="0" w:noVBand="0"/>
      </w:tblPr>
      <w:tblGrid>
        <w:gridCol w:w="2190"/>
        <w:gridCol w:w="7439"/>
      </w:tblGrid>
      <w:tr w:rsidR="00E76C1C" w:rsidRPr="00BC5484" w14:paraId="57A45FD7" w14:textId="77777777" w:rsidTr="00E76C1C">
        <w:trPr>
          <w:cantSplit/>
          <w:jc w:val="center"/>
        </w:trPr>
        <w:tc>
          <w:tcPr>
            <w:tcW w:w="1137" w:type="pct"/>
            <w:shd w:val="clear" w:color="auto" w:fill="D9D9D9"/>
          </w:tcPr>
          <w:p w14:paraId="76F6821B" w14:textId="77777777" w:rsidR="00E76C1C" w:rsidRPr="00BC5484" w:rsidRDefault="00E76C1C" w:rsidP="00E76C1C">
            <w:pPr>
              <w:rPr>
                <w:rFonts w:cs="Arial"/>
                <w:b/>
                <w:szCs w:val="22"/>
              </w:rPr>
            </w:pPr>
            <w:r w:rsidRPr="00BC5484">
              <w:rPr>
                <w:rFonts w:cs="Arial"/>
                <w:b/>
                <w:szCs w:val="22"/>
              </w:rPr>
              <w:t>Data / Parameter</w:t>
            </w:r>
          </w:p>
        </w:tc>
        <w:tc>
          <w:tcPr>
            <w:tcW w:w="3863" w:type="pct"/>
            <w:shd w:val="clear" w:color="auto" w:fill="auto"/>
          </w:tcPr>
          <w:p w14:paraId="69EA2BEF" w14:textId="77777777" w:rsidR="00E76C1C" w:rsidRPr="00BC5484" w:rsidRDefault="00E76C1C" w:rsidP="00E76C1C">
            <w:pPr>
              <w:rPr>
                <w:rFonts w:cs="Arial"/>
                <w:b/>
                <w:szCs w:val="22"/>
                <w:vertAlign w:val="subscript"/>
              </w:rPr>
            </w:pPr>
            <w:r w:rsidRPr="00BC5484">
              <w:rPr>
                <w:rFonts w:cs="Arial"/>
                <w:b/>
                <w:szCs w:val="22"/>
              </w:rPr>
              <w:t>EF</w:t>
            </w:r>
            <w:r w:rsidRPr="00BC5484">
              <w:rPr>
                <w:rFonts w:cs="Arial"/>
                <w:b/>
                <w:szCs w:val="22"/>
                <w:vertAlign w:val="subscript"/>
              </w:rPr>
              <w:t>b1, bio</w:t>
            </w:r>
          </w:p>
        </w:tc>
      </w:tr>
      <w:tr w:rsidR="00E76C1C" w:rsidRPr="00BC5484" w14:paraId="654A37F0" w14:textId="77777777" w:rsidTr="00E76C1C">
        <w:trPr>
          <w:cantSplit/>
          <w:jc w:val="center"/>
        </w:trPr>
        <w:tc>
          <w:tcPr>
            <w:tcW w:w="1137" w:type="pct"/>
            <w:shd w:val="clear" w:color="auto" w:fill="D9D9D9"/>
          </w:tcPr>
          <w:p w14:paraId="57FDAA26" w14:textId="77777777" w:rsidR="00E76C1C" w:rsidRPr="00BC5484" w:rsidDel="00785F13" w:rsidRDefault="00E76C1C" w:rsidP="00E76C1C">
            <w:pPr>
              <w:rPr>
                <w:rFonts w:cs="Arial"/>
                <w:b/>
                <w:szCs w:val="22"/>
              </w:rPr>
            </w:pPr>
            <w:r w:rsidRPr="00BC5484">
              <w:rPr>
                <w:rFonts w:cs="Arial"/>
                <w:b/>
                <w:szCs w:val="22"/>
              </w:rPr>
              <w:t>Unit</w:t>
            </w:r>
          </w:p>
        </w:tc>
        <w:tc>
          <w:tcPr>
            <w:tcW w:w="3863" w:type="pct"/>
            <w:shd w:val="clear" w:color="auto" w:fill="auto"/>
          </w:tcPr>
          <w:p w14:paraId="397554FD" w14:textId="77777777" w:rsidR="00E76C1C" w:rsidRPr="00BC5484" w:rsidRDefault="00E76C1C" w:rsidP="00E76C1C">
            <w:pPr>
              <w:rPr>
                <w:rFonts w:cs="Arial"/>
                <w:szCs w:val="22"/>
              </w:rPr>
            </w:pPr>
            <w:r w:rsidRPr="00BC5484">
              <w:rPr>
                <w:rFonts w:cs="Arial"/>
                <w:szCs w:val="22"/>
              </w:rPr>
              <w:t>tCO</w:t>
            </w:r>
            <w:r w:rsidRPr="00BC5484">
              <w:rPr>
                <w:rFonts w:cs="Arial"/>
                <w:szCs w:val="22"/>
                <w:vertAlign w:val="subscript"/>
              </w:rPr>
              <w:t>2</w:t>
            </w:r>
            <w:r w:rsidRPr="00BC5484">
              <w:rPr>
                <w:rFonts w:cs="Arial"/>
                <w:szCs w:val="22"/>
              </w:rPr>
              <w:t>/TJ</w:t>
            </w:r>
          </w:p>
        </w:tc>
      </w:tr>
      <w:tr w:rsidR="00E76C1C" w:rsidRPr="00BC5484" w14:paraId="440887B7" w14:textId="77777777" w:rsidTr="00E76C1C">
        <w:trPr>
          <w:cantSplit/>
          <w:jc w:val="center"/>
        </w:trPr>
        <w:tc>
          <w:tcPr>
            <w:tcW w:w="1137" w:type="pct"/>
            <w:shd w:val="clear" w:color="auto" w:fill="D9D9D9"/>
          </w:tcPr>
          <w:p w14:paraId="6B50DDB5" w14:textId="77777777" w:rsidR="00E76C1C" w:rsidRPr="00BC5484" w:rsidRDefault="00E76C1C" w:rsidP="00E76C1C">
            <w:pPr>
              <w:rPr>
                <w:rFonts w:cs="Arial"/>
                <w:b/>
                <w:szCs w:val="22"/>
              </w:rPr>
            </w:pPr>
            <w:r w:rsidRPr="00BC5484">
              <w:rPr>
                <w:rFonts w:cs="Arial"/>
                <w:b/>
                <w:szCs w:val="22"/>
              </w:rPr>
              <w:t>Description</w:t>
            </w:r>
          </w:p>
        </w:tc>
        <w:tc>
          <w:tcPr>
            <w:tcW w:w="3863" w:type="pct"/>
            <w:shd w:val="clear" w:color="auto" w:fill="auto"/>
          </w:tcPr>
          <w:p w14:paraId="18565BB2" w14:textId="77777777" w:rsidR="00E76C1C" w:rsidRPr="00BC5484" w:rsidRDefault="00E76C1C" w:rsidP="00E76C1C">
            <w:pPr>
              <w:rPr>
                <w:rFonts w:cs="Arial"/>
                <w:szCs w:val="22"/>
              </w:rPr>
            </w:pPr>
            <w:r w:rsidRPr="00BC5484">
              <w:rPr>
                <w:rFonts w:cs="Arial"/>
                <w:szCs w:val="22"/>
              </w:rPr>
              <w:t>Emission factor of the woody biomass used in the baseline scenario</w:t>
            </w:r>
          </w:p>
        </w:tc>
      </w:tr>
      <w:tr w:rsidR="00E76C1C" w:rsidRPr="00BC5484" w14:paraId="459E49D0" w14:textId="77777777" w:rsidTr="00E76C1C">
        <w:trPr>
          <w:cantSplit/>
          <w:jc w:val="center"/>
        </w:trPr>
        <w:tc>
          <w:tcPr>
            <w:tcW w:w="1137" w:type="pct"/>
            <w:shd w:val="clear" w:color="auto" w:fill="D9D9D9"/>
          </w:tcPr>
          <w:p w14:paraId="164B5F55" w14:textId="77777777" w:rsidR="00E76C1C" w:rsidRPr="00BC5484" w:rsidRDefault="00E76C1C" w:rsidP="00E76C1C">
            <w:pPr>
              <w:rPr>
                <w:rFonts w:cs="Arial"/>
                <w:b/>
                <w:szCs w:val="22"/>
              </w:rPr>
            </w:pPr>
            <w:r w:rsidRPr="00BC5484">
              <w:rPr>
                <w:rFonts w:cs="Arial"/>
                <w:b/>
                <w:szCs w:val="22"/>
              </w:rPr>
              <w:t>Source of data</w:t>
            </w:r>
          </w:p>
        </w:tc>
        <w:tc>
          <w:tcPr>
            <w:tcW w:w="3863" w:type="pct"/>
            <w:shd w:val="clear" w:color="auto" w:fill="auto"/>
          </w:tcPr>
          <w:p w14:paraId="64951046" w14:textId="77777777" w:rsidR="00E76C1C" w:rsidRPr="00BC5484" w:rsidRDefault="00E76C1C" w:rsidP="00E76C1C">
            <w:pPr>
              <w:rPr>
                <w:rFonts w:cs="Arial"/>
                <w:szCs w:val="22"/>
              </w:rPr>
            </w:pPr>
            <w:r w:rsidRPr="00BC5484">
              <w:rPr>
                <w:rFonts w:cs="Arial"/>
                <w:szCs w:val="22"/>
              </w:rPr>
              <w:t>2006 IPCC Guidelines for National Greenhouse Gas Inventories</w:t>
            </w:r>
          </w:p>
        </w:tc>
      </w:tr>
      <w:tr w:rsidR="00E76C1C" w:rsidRPr="00BC5484" w14:paraId="4B3D556C" w14:textId="77777777" w:rsidTr="00E76C1C">
        <w:trPr>
          <w:cantSplit/>
          <w:jc w:val="center"/>
        </w:trPr>
        <w:tc>
          <w:tcPr>
            <w:tcW w:w="1137" w:type="pct"/>
            <w:shd w:val="clear" w:color="auto" w:fill="D9D9D9"/>
          </w:tcPr>
          <w:p w14:paraId="6482781E" w14:textId="77777777" w:rsidR="00E76C1C" w:rsidRPr="00BC5484" w:rsidRDefault="00E76C1C" w:rsidP="00E76C1C">
            <w:pPr>
              <w:rPr>
                <w:rFonts w:cs="Arial"/>
                <w:b/>
                <w:szCs w:val="22"/>
              </w:rPr>
            </w:pPr>
            <w:r w:rsidRPr="00BC5484">
              <w:rPr>
                <w:rFonts w:cs="Arial"/>
                <w:b/>
                <w:szCs w:val="22"/>
              </w:rPr>
              <w:t>Value(s) applied</w:t>
            </w:r>
          </w:p>
        </w:tc>
        <w:tc>
          <w:tcPr>
            <w:tcW w:w="3863" w:type="pct"/>
            <w:shd w:val="clear" w:color="auto" w:fill="auto"/>
          </w:tcPr>
          <w:p w14:paraId="7C4702A4" w14:textId="77777777" w:rsidR="00E76C1C" w:rsidRPr="00BC5484" w:rsidRDefault="00E76C1C" w:rsidP="00E76C1C">
            <w:pPr>
              <w:rPr>
                <w:rFonts w:cs="Arial"/>
                <w:szCs w:val="22"/>
              </w:rPr>
            </w:pPr>
            <w:r w:rsidRPr="00BC5484">
              <w:rPr>
                <w:rFonts w:cs="Arial"/>
                <w:szCs w:val="22"/>
              </w:rPr>
              <w:t>112</w:t>
            </w:r>
          </w:p>
        </w:tc>
      </w:tr>
      <w:tr w:rsidR="00E76C1C" w:rsidRPr="00BC5484" w14:paraId="0F8B5724" w14:textId="77777777" w:rsidTr="00E76C1C">
        <w:trPr>
          <w:cantSplit/>
          <w:jc w:val="center"/>
        </w:trPr>
        <w:tc>
          <w:tcPr>
            <w:tcW w:w="1137" w:type="pct"/>
            <w:shd w:val="clear" w:color="auto" w:fill="D9D9D9"/>
          </w:tcPr>
          <w:p w14:paraId="0B02F637" w14:textId="77777777" w:rsidR="00E76C1C" w:rsidRPr="00BC5484" w:rsidRDefault="00E76C1C" w:rsidP="00E76C1C">
            <w:pPr>
              <w:jc w:val="left"/>
              <w:rPr>
                <w:rFonts w:cs="Arial"/>
                <w:b/>
                <w:szCs w:val="22"/>
              </w:rPr>
            </w:pPr>
            <w:r w:rsidRPr="00BC5484">
              <w:rPr>
                <w:rFonts w:cs="Arial"/>
                <w:b/>
                <w:szCs w:val="22"/>
              </w:rPr>
              <w:t xml:space="preserve">Choice of data or Measurement methods and procedures </w:t>
            </w:r>
          </w:p>
        </w:tc>
        <w:tc>
          <w:tcPr>
            <w:tcW w:w="3863" w:type="pct"/>
            <w:shd w:val="clear" w:color="auto" w:fill="auto"/>
          </w:tcPr>
          <w:p w14:paraId="0BAC57A0" w14:textId="77777777" w:rsidR="00E76C1C" w:rsidRPr="00BC5484" w:rsidRDefault="00E76C1C" w:rsidP="00E76C1C">
            <w:pPr>
              <w:rPr>
                <w:rFonts w:cs="Arial"/>
                <w:szCs w:val="22"/>
              </w:rPr>
            </w:pPr>
            <w:r w:rsidRPr="00BC5484">
              <w:rPr>
                <w:rFonts w:cs="Arial"/>
                <w:szCs w:val="22"/>
              </w:rPr>
              <w:t>As per requirement of the methodology and Table 2.3, Chapter 2, Volume 2 of the 2006 IPCC Guidelines.</w:t>
            </w:r>
          </w:p>
          <w:p w14:paraId="6DAA5F14" w14:textId="77777777" w:rsidR="00E76C1C" w:rsidRPr="00BC5484" w:rsidRDefault="00E76C1C" w:rsidP="00E76C1C">
            <w:pPr>
              <w:rPr>
                <w:rFonts w:cs="Arial"/>
                <w:szCs w:val="22"/>
              </w:rPr>
            </w:pPr>
          </w:p>
          <w:p w14:paraId="3C0E66D2" w14:textId="77777777" w:rsidR="00E76C1C" w:rsidRPr="00BC5484" w:rsidRDefault="00E76C1C" w:rsidP="00E76C1C">
            <w:pPr>
              <w:rPr>
                <w:rFonts w:cs="Arial"/>
                <w:szCs w:val="22"/>
              </w:rPr>
            </w:pPr>
            <w:r w:rsidRPr="00BC5484">
              <w:rPr>
                <w:rFonts w:cs="Arial"/>
                <w:szCs w:val="22"/>
              </w:rPr>
              <w:t>The IPCC is a standard, credible source of emissions factors.</w:t>
            </w:r>
          </w:p>
        </w:tc>
      </w:tr>
      <w:tr w:rsidR="00E76C1C" w:rsidRPr="00BC5484" w14:paraId="426D4BFD" w14:textId="77777777" w:rsidTr="00E76C1C">
        <w:trPr>
          <w:cantSplit/>
          <w:jc w:val="center"/>
        </w:trPr>
        <w:tc>
          <w:tcPr>
            <w:tcW w:w="1137" w:type="pct"/>
            <w:shd w:val="clear" w:color="auto" w:fill="D9D9D9"/>
          </w:tcPr>
          <w:p w14:paraId="6F9AB32D" w14:textId="77777777" w:rsidR="00E76C1C" w:rsidRPr="00BC5484" w:rsidRDefault="00E76C1C" w:rsidP="00E76C1C">
            <w:pPr>
              <w:rPr>
                <w:rFonts w:cs="Arial"/>
                <w:b/>
                <w:szCs w:val="22"/>
              </w:rPr>
            </w:pPr>
            <w:r w:rsidRPr="00BC5484">
              <w:rPr>
                <w:rFonts w:cs="Arial"/>
                <w:b/>
                <w:szCs w:val="22"/>
              </w:rPr>
              <w:t>Purpose of data</w:t>
            </w:r>
          </w:p>
        </w:tc>
        <w:tc>
          <w:tcPr>
            <w:tcW w:w="3863" w:type="pct"/>
            <w:shd w:val="clear" w:color="auto" w:fill="auto"/>
          </w:tcPr>
          <w:p w14:paraId="1CD8C0E8" w14:textId="77777777" w:rsidR="00E76C1C" w:rsidRPr="00BC5484" w:rsidRDefault="00143CE6" w:rsidP="00E76C1C">
            <w:pPr>
              <w:autoSpaceDE w:val="0"/>
              <w:autoSpaceDN w:val="0"/>
              <w:adjustRightInd w:val="0"/>
              <w:rPr>
                <w:rFonts w:cs="Arial"/>
                <w:szCs w:val="22"/>
              </w:rPr>
            </w:pPr>
            <w:r w:rsidRPr="00BC5484">
              <w:rPr>
                <w:rFonts w:cs="Arial"/>
                <w:szCs w:val="22"/>
                <w:lang w:val="en-US"/>
              </w:rPr>
              <w:t>For the calculation of emission reductions derived from fuel usage</w:t>
            </w:r>
          </w:p>
        </w:tc>
      </w:tr>
      <w:tr w:rsidR="00E76C1C" w:rsidRPr="00BC5484" w14:paraId="7D417935" w14:textId="77777777" w:rsidTr="00E76C1C">
        <w:trPr>
          <w:cantSplit/>
          <w:jc w:val="center"/>
        </w:trPr>
        <w:tc>
          <w:tcPr>
            <w:tcW w:w="1137" w:type="pct"/>
            <w:shd w:val="clear" w:color="auto" w:fill="D9D9D9"/>
          </w:tcPr>
          <w:p w14:paraId="7608FC3A" w14:textId="77777777" w:rsidR="00E76C1C" w:rsidRPr="00BC5484" w:rsidRDefault="00E76C1C" w:rsidP="00E76C1C">
            <w:pPr>
              <w:rPr>
                <w:rFonts w:cs="Arial"/>
                <w:b/>
                <w:szCs w:val="22"/>
              </w:rPr>
            </w:pPr>
            <w:r w:rsidRPr="00BC5484">
              <w:rPr>
                <w:rFonts w:cs="Arial"/>
                <w:b/>
                <w:szCs w:val="22"/>
              </w:rPr>
              <w:t>Additional comment</w:t>
            </w:r>
          </w:p>
        </w:tc>
        <w:tc>
          <w:tcPr>
            <w:tcW w:w="3863" w:type="pct"/>
            <w:shd w:val="clear" w:color="auto" w:fill="auto"/>
          </w:tcPr>
          <w:p w14:paraId="51C13CAC" w14:textId="77777777" w:rsidR="00E76C1C" w:rsidRPr="00BC5484" w:rsidRDefault="00E76C1C" w:rsidP="00E76C1C">
            <w:pPr>
              <w:rPr>
                <w:rFonts w:cs="Arial"/>
                <w:szCs w:val="22"/>
              </w:rPr>
            </w:pPr>
            <w:r w:rsidRPr="00BC5484">
              <w:rPr>
                <w:rFonts w:cs="Arial"/>
                <w:szCs w:val="22"/>
              </w:rPr>
              <w:t>IPCC (2006);</w:t>
            </w:r>
            <w:r w:rsidRPr="00BC5484">
              <w:rPr>
                <w:rFonts w:cs="Arial"/>
                <w:szCs w:val="22"/>
                <w:lang w:val="en-US"/>
              </w:rPr>
              <w:t xml:space="preserve"> May be updated according to any future changes by the IPCC. CO</w:t>
            </w:r>
            <w:r w:rsidRPr="00BC5484">
              <w:rPr>
                <w:rFonts w:cs="Arial"/>
                <w:szCs w:val="22"/>
                <w:vertAlign w:val="subscript"/>
                <w:lang w:val="en-US"/>
              </w:rPr>
              <w:t>2</w:t>
            </w:r>
            <w:r w:rsidRPr="00BC5484">
              <w:rPr>
                <w:rFonts w:cs="Arial"/>
                <w:szCs w:val="22"/>
                <w:lang w:val="en-US"/>
              </w:rPr>
              <w:t xml:space="preserve"> and non-CO</w:t>
            </w:r>
            <w:r w:rsidRPr="00BC5484">
              <w:rPr>
                <w:rFonts w:cs="Arial"/>
                <w:szCs w:val="22"/>
                <w:vertAlign w:val="subscript"/>
                <w:lang w:val="en-US"/>
              </w:rPr>
              <w:t>2</w:t>
            </w:r>
            <w:r w:rsidRPr="00BC5484">
              <w:rPr>
                <w:rFonts w:cs="Arial"/>
                <w:szCs w:val="22"/>
                <w:lang w:val="en-US"/>
              </w:rPr>
              <w:t xml:space="preserve"> emissions factors for charcoal may be estimated from project specific monitoring or alternatively by researching a conservative wood to  charcoal production ratio (from IPCC, credible published literature, project-relevant measurement reports, or project-specific monitoring) and multiplying this value by the pertinent EF for wood</w:t>
            </w:r>
          </w:p>
        </w:tc>
      </w:tr>
    </w:tbl>
    <w:p w14:paraId="53D3E794" w14:textId="77777777" w:rsidR="00E76C1C" w:rsidRPr="00BC5484" w:rsidRDefault="00E76C1C" w:rsidP="00E76C1C">
      <w:pPr>
        <w:pStyle w:val="SDMPDDPoASubSection1"/>
        <w:rPr>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bottom w:w="20" w:type="dxa"/>
        </w:tblCellMar>
        <w:tblLook w:val="00C0" w:firstRow="0" w:lastRow="1" w:firstColumn="1" w:lastColumn="0" w:noHBand="0" w:noVBand="0"/>
      </w:tblPr>
      <w:tblGrid>
        <w:gridCol w:w="2190"/>
        <w:gridCol w:w="7439"/>
      </w:tblGrid>
      <w:tr w:rsidR="00E76C1C" w:rsidRPr="00BC5484" w14:paraId="01D0AAB6" w14:textId="77777777" w:rsidTr="00E76C1C">
        <w:trPr>
          <w:cantSplit/>
          <w:jc w:val="center"/>
        </w:trPr>
        <w:tc>
          <w:tcPr>
            <w:tcW w:w="1137" w:type="pct"/>
            <w:shd w:val="clear" w:color="auto" w:fill="D9D9D9"/>
          </w:tcPr>
          <w:p w14:paraId="03680664" w14:textId="77777777" w:rsidR="00E76C1C" w:rsidRPr="00BC5484" w:rsidRDefault="00E76C1C" w:rsidP="00E76C1C">
            <w:pPr>
              <w:rPr>
                <w:rFonts w:cs="Arial"/>
                <w:b/>
                <w:szCs w:val="22"/>
              </w:rPr>
            </w:pPr>
            <w:r w:rsidRPr="00BC5484">
              <w:rPr>
                <w:rFonts w:cs="Arial"/>
                <w:b/>
                <w:szCs w:val="22"/>
              </w:rPr>
              <w:t>Data / Parameter</w:t>
            </w:r>
          </w:p>
        </w:tc>
        <w:tc>
          <w:tcPr>
            <w:tcW w:w="3863" w:type="pct"/>
            <w:shd w:val="clear" w:color="auto" w:fill="auto"/>
          </w:tcPr>
          <w:p w14:paraId="48C9D3D7" w14:textId="77777777" w:rsidR="00E76C1C" w:rsidRPr="00BC5484" w:rsidRDefault="00E76C1C" w:rsidP="00E76C1C">
            <w:pPr>
              <w:rPr>
                <w:rFonts w:cs="Arial"/>
                <w:b/>
                <w:szCs w:val="22"/>
                <w:vertAlign w:val="subscript"/>
              </w:rPr>
            </w:pPr>
            <w:r w:rsidRPr="00BC5484">
              <w:rPr>
                <w:rFonts w:cs="Arial"/>
                <w:b/>
                <w:szCs w:val="22"/>
              </w:rPr>
              <w:t>EF</w:t>
            </w:r>
            <w:r w:rsidRPr="00BC5484">
              <w:rPr>
                <w:rFonts w:cs="Arial"/>
                <w:b/>
                <w:szCs w:val="22"/>
                <w:vertAlign w:val="subscript"/>
              </w:rPr>
              <w:t>p1, bio</w:t>
            </w:r>
          </w:p>
        </w:tc>
      </w:tr>
      <w:tr w:rsidR="00E76C1C" w:rsidRPr="00BC5484" w14:paraId="449078CE" w14:textId="77777777" w:rsidTr="00E76C1C">
        <w:trPr>
          <w:cantSplit/>
          <w:jc w:val="center"/>
        </w:trPr>
        <w:tc>
          <w:tcPr>
            <w:tcW w:w="1137" w:type="pct"/>
            <w:shd w:val="clear" w:color="auto" w:fill="D9D9D9"/>
          </w:tcPr>
          <w:p w14:paraId="3D31C629" w14:textId="77777777" w:rsidR="00E76C1C" w:rsidRPr="00BC5484" w:rsidDel="00785F13" w:rsidRDefault="00E76C1C" w:rsidP="00E76C1C">
            <w:pPr>
              <w:rPr>
                <w:rFonts w:cs="Arial"/>
                <w:b/>
                <w:szCs w:val="22"/>
              </w:rPr>
            </w:pPr>
            <w:r w:rsidRPr="00BC5484">
              <w:rPr>
                <w:rFonts w:cs="Arial"/>
                <w:b/>
                <w:szCs w:val="22"/>
              </w:rPr>
              <w:t>Unit</w:t>
            </w:r>
          </w:p>
        </w:tc>
        <w:tc>
          <w:tcPr>
            <w:tcW w:w="3863" w:type="pct"/>
            <w:shd w:val="clear" w:color="auto" w:fill="auto"/>
          </w:tcPr>
          <w:p w14:paraId="398BD5A9" w14:textId="77777777" w:rsidR="00E76C1C" w:rsidRPr="00BC5484" w:rsidRDefault="00E76C1C" w:rsidP="00E76C1C">
            <w:pPr>
              <w:rPr>
                <w:rFonts w:cs="Arial"/>
                <w:szCs w:val="22"/>
              </w:rPr>
            </w:pPr>
            <w:r w:rsidRPr="00BC5484">
              <w:rPr>
                <w:rFonts w:cs="Arial"/>
                <w:szCs w:val="22"/>
              </w:rPr>
              <w:t>tCO</w:t>
            </w:r>
            <w:r w:rsidRPr="00BC5484">
              <w:rPr>
                <w:rFonts w:cs="Arial"/>
                <w:szCs w:val="22"/>
                <w:vertAlign w:val="subscript"/>
              </w:rPr>
              <w:t>2</w:t>
            </w:r>
            <w:r w:rsidRPr="00BC5484">
              <w:rPr>
                <w:rFonts w:cs="Arial"/>
                <w:szCs w:val="22"/>
              </w:rPr>
              <w:t>/TJ</w:t>
            </w:r>
          </w:p>
        </w:tc>
      </w:tr>
      <w:tr w:rsidR="00E76C1C" w:rsidRPr="00BC5484" w14:paraId="785148DA" w14:textId="77777777" w:rsidTr="00E76C1C">
        <w:trPr>
          <w:cantSplit/>
          <w:jc w:val="center"/>
        </w:trPr>
        <w:tc>
          <w:tcPr>
            <w:tcW w:w="1137" w:type="pct"/>
            <w:shd w:val="clear" w:color="auto" w:fill="D9D9D9"/>
          </w:tcPr>
          <w:p w14:paraId="75774A74" w14:textId="77777777" w:rsidR="00E76C1C" w:rsidRPr="00BC5484" w:rsidRDefault="00E76C1C" w:rsidP="00E76C1C">
            <w:pPr>
              <w:rPr>
                <w:rFonts w:cs="Arial"/>
                <w:b/>
                <w:szCs w:val="22"/>
              </w:rPr>
            </w:pPr>
            <w:r w:rsidRPr="00BC5484">
              <w:rPr>
                <w:rFonts w:cs="Arial"/>
                <w:b/>
                <w:szCs w:val="22"/>
              </w:rPr>
              <w:t>Description</w:t>
            </w:r>
          </w:p>
        </w:tc>
        <w:tc>
          <w:tcPr>
            <w:tcW w:w="3863" w:type="pct"/>
            <w:shd w:val="clear" w:color="auto" w:fill="auto"/>
          </w:tcPr>
          <w:p w14:paraId="7C703940" w14:textId="77777777" w:rsidR="00E76C1C" w:rsidRPr="00BC5484" w:rsidRDefault="00E76C1C" w:rsidP="00E76C1C">
            <w:pPr>
              <w:rPr>
                <w:rFonts w:cs="Arial"/>
                <w:szCs w:val="22"/>
              </w:rPr>
            </w:pPr>
            <w:r w:rsidRPr="00BC5484">
              <w:rPr>
                <w:rFonts w:cs="Arial"/>
                <w:szCs w:val="22"/>
              </w:rPr>
              <w:t>Emission factor of the woody biomass used in the project scenario</w:t>
            </w:r>
          </w:p>
        </w:tc>
      </w:tr>
      <w:tr w:rsidR="00E76C1C" w:rsidRPr="00BC5484" w14:paraId="771499E4" w14:textId="77777777" w:rsidTr="00E76C1C">
        <w:trPr>
          <w:cantSplit/>
          <w:jc w:val="center"/>
        </w:trPr>
        <w:tc>
          <w:tcPr>
            <w:tcW w:w="1137" w:type="pct"/>
            <w:shd w:val="clear" w:color="auto" w:fill="D9D9D9"/>
          </w:tcPr>
          <w:p w14:paraId="6164D618" w14:textId="77777777" w:rsidR="00E76C1C" w:rsidRPr="00BC5484" w:rsidRDefault="00E76C1C" w:rsidP="00E76C1C">
            <w:pPr>
              <w:rPr>
                <w:rFonts w:cs="Arial"/>
                <w:b/>
                <w:szCs w:val="22"/>
              </w:rPr>
            </w:pPr>
            <w:r w:rsidRPr="00BC5484">
              <w:rPr>
                <w:rFonts w:cs="Arial"/>
                <w:b/>
                <w:szCs w:val="22"/>
              </w:rPr>
              <w:t>Source of data</w:t>
            </w:r>
          </w:p>
        </w:tc>
        <w:tc>
          <w:tcPr>
            <w:tcW w:w="3863" w:type="pct"/>
            <w:shd w:val="clear" w:color="auto" w:fill="auto"/>
          </w:tcPr>
          <w:p w14:paraId="74763D25" w14:textId="77777777" w:rsidR="00E76C1C" w:rsidRPr="00BC5484" w:rsidRDefault="00E76C1C" w:rsidP="00E76C1C">
            <w:pPr>
              <w:rPr>
                <w:rFonts w:cs="Arial"/>
                <w:szCs w:val="22"/>
              </w:rPr>
            </w:pPr>
            <w:r w:rsidRPr="00BC5484">
              <w:rPr>
                <w:rFonts w:cs="Arial"/>
                <w:szCs w:val="22"/>
              </w:rPr>
              <w:t>2006 IPCC Guidelines for National Greenhouse Gas Inventories</w:t>
            </w:r>
          </w:p>
        </w:tc>
      </w:tr>
      <w:tr w:rsidR="00E76C1C" w:rsidRPr="00BC5484" w14:paraId="39D8862A" w14:textId="77777777" w:rsidTr="00E76C1C">
        <w:trPr>
          <w:cantSplit/>
          <w:jc w:val="center"/>
        </w:trPr>
        <w:tc>
          <w:tcPr>
            <w:tcW w:w="1137" w:type="pct"/>
            <w:shd w:val="clear" w:color="auto" w:fill="D9D9D9"/>
          </w:tcPr>
          <w:p w14:paraId="6C60BDEE" w14:textId="77777777" w:rsidR="00E76C1C" w:rsidRPr="00BC5484" w:rsidRDefault="00E76C1C" w:rsidP="00E76C1C">
            <w:pPr>
              <w:rPr>
                <w:rFonts w:cs="Arial"/>
                <w:b/>
                <w:szCs w:val="22"/>
              </w:rPr>
            </w:pPr>
            <w:r w:rsidRPr="00BC5484">
              <w:rPr>
                <w:rFonts w:cs="Arial"/>
                <w:b/>
                <w:szCs w:val="22"/>
              </w:rPr>
              <w:t>Value(s) applied</w:t>
            </w:r>
          </w:p>
        </w:tc>
        <w:tc>
          <w:tcPr>
            <w:tcW w:w="3863" w:type="pct"/>
            <w:shd w:val="clear" w:color="auto" w:fill="auto"/>
          </w:tcPr>
          <w:p w14:paraId="56634846" w14:textId="77777777" w:rsidR="00E76C1C" w:rsidRPr="00BC5484" w:rsidRDefault="00E76C1C" w:rsidP="00E76C1C">
            <w:pPr>
              <w:rPr>
                <w:rFonts w:cs="Arial"/>
                <w:szCs w:val="22"/>
              </w:rPr>
            </w:pPr>
            <w:r w:rsidRPr="00BC5484">
              <w:rPr>
                <w:rFonts w:cs="Arial"/>
                <w:szCs w:val="22"/>
              </w:rPr>
              <w:t>112</w:t>
            </w:r>
          </w:p>
        </w:tc>
      </w:tr>
      <w:tr w:rsidR="00E76C1C" w:rsidRPr="00BC5484" w14:paraId="72E67F59" w14:textId="77777777" w:rsidTr="00E76C1C">
        <w:trPr>
          <w:cantSplit/>
          <w:jc w:val="center"/>
        </w:trPr>
        <w:tc>
          <w:tcPr>
            <w:tcW w:w="1137" w:type="pct"/>
            <w:shd w:val="clear" w:color="auto" w:fill="D9D9D9"/>
          </w:tcPr>
          <w:p w14:paraId="429FBFD7" w14:textId="77777777" w:rsidR="00E76C1C" w:rsidRPr="00BC5484" w:rsidRDefault="00E76C1C" w:rsidP="00E76C1C">
            <w:pPr>
              <w:jc w:val="left"/>
              <w:rPr>
                <w:rFonts w:cs="Arial"/>
                <w:b/>
                <w:szCs w:val="22"/>
              </w:rPr>
            </w:pPr>
            <w:r w:rsidRPr="00BC5484">
              <w:rPr>
                <w:rFonts w:cs="Arial"/>
                <w:b/>
                <w:szCs w:val="22"/>
              </w:rPr>
              <w:t xml:space="preserve">Choice of data or Measurement methods and procedures </w:t>
            </w:r>
          </w:p>
        </w:tc>
        <w:tc>
          <w:tcPr>
            <w:tcW w:w="3863" w:type="pct"/>
            <w:shd w:val="clear" w:color="auto" w:fill="auto"/>
          </w:tcPr>
          <w:p w14:paraId="058F78FF" w14:textId="77777777" w:rsidR="00E76C1C" w:rsidRPr="00BC5484" w:rsidRDefault="00E76C1C" w:rsidP="00E76C1C">
            <w:pPr>
              <w:rPr>
                <w:rFonts w:cs="Arial"/>
                <w:szCs w:val="22"/>
              </w:rPr>
            </w:pPr>
            <w:r w:rsidRPr="00BC5484">
              <w:rPr>
                <w:rFonts w:cs="Arial"/>
                <w:szCs w:val="22"/>
              </w:rPr>
              <w:t>As per requirement of the methodology and Table 2.3, Chapter 2, Volume 2 of the 2006 IPCC Guidelines.</w:t>
            </w:r>
          </w:p>
          <w:p w14:paraId="6C21729A" w14:textId="77777777" w:rsidR="00E76C1C" w:rsidRPr="00BC5484" w:rsidRDefault="00E76C1C" w:rsidP="00E76C1C">
            <w:pPr>
              <w:rPr>
                <w:rFonts w:cs="Arial"/>
                <w:szCs w:val="22"/>
              </w:rPr>
            </w:pPr>
          </w:p>
          <w:p w14:paraId="5A365EFA" w14:textId="77777777" w:rsidR="00E76C1C" w:rsidRPr="00BC5484" w:rsidRDefault="00E76C1C" w:rsidP="00E76C1C">
            <w:pPr>
              <w:rPr>
                <w:rFonts w:cs="Arial"/>
                <w:szCs w:val="22"/>
              </w:rPr>
            </w:pPr>
            <w:r w:rsidRPr="00BC5484">
              <w:rPr>
                <w:rFonts w:cs="Arial"/>
                <w:szCs w:val="22"/>
              </w:rPr>
              <w:t>The IPCC is a standard, credible source of emissions factors.</w:t>
            </w:r>
          </w:p>
        </w:tc>
      </w:tr>
      <w:tr w:rsidR="00143CE6" w:rsidRPr="00BC5484" w14:paraId="5946AC29" w14:textId="77777777" w:rsidTr="00E76C1C">
        <w:trPr>
          <w:cantSplit/>
          <w:jc w:val="center"/>
        </w:trPr>
        <w:tc>
          <w:tcPr>
            <w:tcW w:w="1137" w:type="pct"/>
            <w:shd w:val="clear" w:color="auto" w:fill="D9D9D9"/>
          </w:tcPr>
          <w:p w14:paraId="0FB07411" w14:textId="77777777" w:rsidR="00143CE6" w:rsidRPr="00BC5484" w:rsidRDefault="00143CE6" w:rsidP="00143CE6">
            <w:pPr>
              <w:rPr>
                <w:rFonts w:cs="Arial"/>
                <w:b/>
                <w:szCs w:val="22"/>
              </w:rPr>
            </w:pPr>
            <w:r w:rsidRPr="00BC5484">
              <w:rPr>
                <w:rFonts w:cs="Arial"/>
                <w:b/>
                <w:szCs w:val="22"/>
              </w:rPr>
              <w:t>Purpose of data</w:t>
            </w:r>
          </w:p>
        </w:tc>
        <w:tc>
          <w:tcPr>
            <w:tcW w:w="3863" w:type="pct"/>
            <w:shd w:val="clear" w:color="auto" w:fill="auto"/>
          </w:tcPr>
          <w:p w14:paraId="7F617807" w14:textId="77777777" w:rsidR="00143CE6" w:rsidRPr="00BC5484" w:rsidRDefault="00143CE6" w:rsidP="00143CE6">
            <w:pPr>
              <w:autoSpaceDE w:val="0"/>
              <w:autoSpaceDN w:val="0"/>
              <w:adjustRightInd w:val="0"/>
              <w:rPr>
                <w:rFonts w:cs="Arial"/>
                <w:szCs w:val="22"/>
              </w:rPr>
            </w:pPr>
            <w:r w:rsidRPr="00BC5484">
              <w:rPr>
                <w:rFonts w:cs="Arial"/>
                <w:szCs w:val="22"/>
                <w:lang w:val="en-US"/>
              </w:rPr>
              <w:t>For the calculation of emission reductions derived from fuel usage</w:t>
            </w:r>
          </w:p>
        </w:tc>
      </w:tr>
      <w:tr w:rsidR="00143CE6" w:rsidRPr="00BC5484" w14:paraId="25C08330" w14:textId="77777777" w:rsidTr="00E76C1C">
        <w:trPr>
          <w:cantSplit/>
          <w:jc w:val="center"/>
        </w:trPr>
        <w:tc>
          <w:tcPr>
            <w:tcW w:w="1137" w:type="pct"/>
            <w:shd w:val="clear" w:color="auto" w:fill="D9D9D9"/>
          </w:tcPr>
          <w:p w14:paraId="07479869" w14:textId="77777777" w:rsidR="00143CE6" w:rsidRPr="00BC5484" w:rsidRDefault="00143CE6" w:rsidP="00143CE6">
            <w:pPr>
              <w:rPr>
                <w:rFonts w:cs="Arial"/>
                <w:b/>
                <w:szCs w:val="22"/>
              </w:rPr>
            </w:pPr>
            <w:r w:rsidRPr="00BC5484">
              <w:rPr>
                <w:rFonts w:cs="Arial"/>
                <w:b/>
                <w:szCs w:val="22"/>
              </w:rPr>
              <w:t>Additional comment</w:t>
            </w:r>
          </w:p>
        </w:tc>
        <w:tc>
          <w:tcPr>
            <w:tcW w:w="3863" w:type="pct"/>
            <w:shd w:val="clear" w:color="auto" w:fill="auto"/>
          </w:tcPr>
          <w:p w14:paraId="60AE9CC1" w14:textId="77777777" w:rsidR="00143CE6" w:rsidRPr="00BC5484" w:rsidRDefault="00143CE6" w:rsidP="00143CE6">
            <w:pPr>
              <w:rPr>
                <w:rFonts w:cs="Arial"/>
                <w:szCs w:val="22"/>
              </w:rPr>
            </w:pPr>
            <w:r w:rsidRPr="00BC5484">
              <w:rPr>
                <w:rFonts w:cs="Arial"/>
                <w:szCs w:val="22"/>
              </w:rPr>
              <w:t>IPCC (2006);</w:t>
            </w:r>
            <w:r w:rsidRPr="00BC5484">
              <w:rPr>
                <w:rFonts w:cs="Arial"/>
                <w:szCs w:val="22"/>
                <w:lang w:val="en-US"/>
              </w:rPr>
              <w:t xml:space="preserve"> May be updated according to any future changes by the IPCC.</w:t>
            </w:r>
          </w:p>
        </w:tc>
      </w:tr>
    </w:tbl>
    <w:p w14:paraId="65759191" w14:textId="77777777" w:rsidR="00E76C1C" w:rsidRPr="00BC5484" w:rsidRDefault="00E76C1C" w:rsidP="00E76C1C">
      <w:pPr>
        <w:pStyle w:val="SDMPDDPoASubSection1"/>
        <w:rPr>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bottom w:w="20" w:type="dxa"/>
        </w:tblCellMar>
        <w:tblLook w:val="00C0" w:firstRow="0" w:lastRow="1" w:firstColumn="1" w:lastColumn="0" w:noHBand="0" w:noVBand="0"/>
      </w:tblPr>
      <w:tblGrid>
        <w:gridCol w:w="2190"/>
        <w:gridCol w:w="7439"/>
      </w:tblGrid>
      <w:tr w:rsidR="00E76C1C" w:rsidRPr="00BC5484" w14:paraId="6D4C01C4" w14:textId="77777777" w:rsidTr="00E76C1C">
        <w:trPr>
          <w:cantSplit/>
          <w:jc w:val="center"/>
        </w:trPr>
        <w:tc>
          <w:tcPr>
            <w:tcW w:w="1137" w:type="pct"/>
            <w:shd w:val="clear" w:color="auto" w:fill="D9D9D9"/>
          </w:tcPr>
          <w:p w14:paraId="6A5E4C4D" w14:textId="77777777" w:rsidR="00E76C1C" w:rsidRPr="00BC5484" w:rsidRDefault="00E76C1C" w:rsidP="00E76C1C">
            <w:pPr>
              <w:rPr>
                <w:rFonts w:cs="Arial"/>
                <w:b/>
                <w:szCs w:val="22"/>
              </w:rPr>
            </w:pPr>
            <w:r w:rsidRPr="00BC5484">
              <w:rPr>
                <w:rFonts w:cs="Arial"/>
                <w:b/>
                <w:szCs w:val="22"/>
              </w:rPr>
              <w:t>Data / Parameter</w:t>
            </w:r>
          </w:p>
        </w:tc>
        <w:tc>
          <w:tcPr>
            <w:tcW w:w="3863" w:type="pct"/>
            <w:shd w:val="clear" w:color="auto" w:fill="auto"/>
          </w:tcPr>
          <w:p w14:paraId="3EA22401" w14:textId="77777777" w:rsidR="00E76C1C" w:rsidRPr="00BC5484" w:rsidRDefault="00E76C1C" w:rsidP="00E76C1C">
            <w:pPr>
              <w:rPr>
                <w:rFonts w:cs="Arial"/>
                <w:b/>
                <w:szCs w:val="22"/>
                <w:vertAlign w:val="subscript"/>
              </w:rPr>
            </w:pPr>
            <w:r w:rsidRPr="00BC5484">
              <w:rPr>
                <w:rFonts w:cs="Arial"/>
                <w:b/>
                <w:szCs w:val="22"/>
              </w:rPr>
              <w:t>NCV</w:t>
            </w:r>
            <w:r w:rsidRPr="00BC5484">
              <w:rPr>
                <w:rFonts w:cs="Arial"/>
                <w:b/>
                <w:szCs w:val="22"/>
                <w:vertAlign w:val="subscript"/>
              </w:rPr>
              <w:t>bio</w:t>
            </w:r>
          </w:p>
        </w:tc>
      </w:tr>
      <w:tr w:rsidR="00E76C1C" w:rsidRPr="00BC5484" w14:paraId="53F92EBC" w14:textId="77777777" w:rsidTr="00E76C1C">
        <w:trPr>
          <w:cantSplit/>
          <w:jc w:val="center"/>
        </w:trPr>
        <w:tc>
          <w:tcPr>
            <w:tcW w:w="1137" w:type="pct"/>
            <w:shd w:val="clear" w:color="auto" w:fill="D9D9D9"/>
          </w:tcPr>
          <w:p w14:paraId="17ECC061" w14:textId="77777777" w:rsidR="00E76C1C" w:rsidRPr="00BC5484" w:rsidDel="00785F13" w:rsidRDefault="00E76C1C" w:rsidP="00E76C1C">
            <w:pPr>
              <w:rPr>
                <w:rFonts w:cs="Arial"/>
                <w:b/>
                <w:szCs w:val="22"/>
              </w:rPr>
            </w:pPr>
            <w:r w:rsidRPr="00BC5484">
              <w:rPr>
                <w:rFonts w:cs="Arial"/>
                <w:b/>
                <w:szCs w:val="22"/>
              </w:rPr>
              <w:t>Unit</w:t>
            </w:r>
          </w:p>
        </w:tc>
        <w:tc>
          <w:tcPr>
            <w:tcW w:w="3863" w:type="pct"/>
            <w:shd w:val="clear" w:color="auto" w:fill="auto"/>
          </w:tcPr>
          <w:p w14:paraId="709D0C99" w14:textId="77777777" w:rsidR="00E76C1C" w:rsidRPr="00BC5484" w:rsidRDefault="00E76C1C" w:rsidP="00E76C1C">
            <w:pPr>
              <w:rPr>
                <w:rFonts w:cs="Arial"/>
                <w:szCs w:val="22"/>
              </w:rPr>
            </w:pPr>
            <w:r w:rsidRPr="00BC5484">
              <w:rPr>
                <w:rFonts w:cs="Arial"/>
                <w:szCs w:val="22"/>
              </w:rPr>
              <w:t>TJ/tonne</w:t>
            </w:r>
          </w:p>
        </w:tc>
      </w:tr>
      <w:tr w:rsidR="00E76C1C" w:rsidRPr="00BC5484" w14:paraId="2E4B6F1C" w14:textId="77777777" w:rsidTr="00E76C1C">
        <w:trPr>
          <w:cantSplit/>
          <w:jc w:val="center"/>
        </w:trPr>
        <w:tc>
          <w:tcPr>
            <w:tcW w:w="1137" w:type="pct"/>
            <w:shd w:val="clear" w:color="auto" w:fill="D9D9D9"/>
          </w:tcPr>
          <w:p w14:paraId="1982C488" w14:textId="77777777" w:rsidR="00E76C1C" w:rsidRPr="00BC5484" w:rsidRDefault="00E76C1C" w:rsidP="00E76C1C">
            <w:pPr>
              <w:rPr>
                <w:rFonts w:cs="Arial"/>
                <w:b/>
                <w:szCs w:val="22"/>
              </w:rPr>
            </w:pPr>
            <w:r w:rsidRPr="00BC5484">
              <w:rPr>
                <w:rFonts w:cs="Arial"/>
                <w:b/>
                <w:szCs w:val="22"/>
              </w:rPr>
              <w:t>Description</w:t>
            </w:r>
          </w:p>
        </w:tc>
        <w:tc>
          <w:tcPr>
            <w:tcW w:w="3863" w:type="pct"/>
            <w:shd w:val="clear" w:color="auto" w:fill="auto"/>
          </w:tcPr>
          <w:p w14:paraId="48BA4DE7" w14:textId="77777777" w:rsidR="00E76C1C" w:rsidRPr="00BC5484" w:rsidRDefault="00E76C1C" w:rsidP="00E76C1C">
            <w:pPr>
              <w:rPr>
                <w:rFonts w:cs="Arial"/>
                <w:szCs w:val="22"/>
              </w:rPr>
            </w:pPr>
            <w:r w:rsidRPr="00BC5484">
              <w:rPr>
                <w:rFonts w:cs="Arial"/>
                <w:szCs w:val="22"/>
              </w:rPr>
              <w:t>Net calorific value of the non-renewable biomass used in the baseline scenario</w:t>
            </w:r>
          </w:p>
        </w:tc>
      </w:tr>
      <w:tr w:rsidR="00E76C1C" w:rsidRPr="00BC5484" w14:paraId="6D151AED" w14:textId="77777777" w:rsidTr="00E76C1C">
        <w:trPr>
          <w:cantSplit/>
          <w:jc w:val="center"/>
        </w:trPr>
        <w:tc>
          <w:tcPr>
            <w:tcW w:w="1137" w:type="pct"/>
            <w:shd w:val="clear" w:color="auto" w:fill="D9D9D9"/>
          </w:tcPr>
          <w:p w14:paraId="1EF256FF" w14:textId="77777777" w:rsidR="00E76C1C" w:rsidRPr="00BC5484" w:rsidRDefault="00E76C1C" w:rsidP="00E76C1C">
            <w:pPr>
              <w:rPr>
                <w:rFonts w:cs="Arial"/>
                <w:b/>
                <w:szCs w:val="22"/>
              </w:rPr>
            </w:pPr>
            <w:r w:rsidRPr="00BC5484">
              <w:rPr>
                <w:rFonts w:cs="Arial"/>
                <w:b/>
                <w:szCs w:val="22"/>
              </w:rPr>
              <w:t>Source of data</w:t>
            </w:r>
          </w:p>
        </w:tc>
        <w:tc>
          <w:tcPr>
            <w:tcW w:w="3863" w:type="pct"/>
            <w:shd w:val="clear" w:color="auto" w:fill="auto"/>
          </w:tcPr>
          <w:p w14:paraId="52003599" w14:textId="77777777" w:rsidR="00E76C1C" w:rsidRPr="00BC5484" w:rsidRDefault="00E76C1C" w:rsidP="00E76C1C">
            <w:pPr>
              <w:rPr>
                <w:rFonts w:cs="Arial"/>
                <w:szCs w:val="22"/>
              </w:rPr>
            </w:pPr>
            <w:r w:rsidRPr="00BC5484">
              <w:rPr>
                <w:rFonts w:cs="Arial"/>
                <w:szCs w:val="22"/>
              </w:rPr>
              <w:t>2006 IPCC Guidelines for National Greenhouse Gas Inventories</w:t>
            </w:r>
          </w:p>
        </w:tc>
      </w:tr>
      <w:tr w:rsidR="00E76C1C" w:rsidRPr="00BC5484" w14:paraId="15D307AB" w14:textId="77777777" w:rsidTr="00E76C1C">
        <w:trPr>
          <w:cantSplit/>
          <w:jc w:val="center"/>
        </w:trPr>
        <w:tc>
          <w:tcPr>
            <w:tcW w:w="1137" w:type="pct"/>
            <w:shd w:val="clear" w:color="auto" w:fill="D9D9D9"/>
          </w:tcPr>
          <w:p w14:paraId="5DB6E8F6" w14:textId="77777777" w:rsidR="00E76C1C" w:rsidRPr="00BC5484" w:rsidRDefault="00E76C1C" w:rsidP="00E76C1C">
            <w:pPr>
              <w:rPr>
                <w:rFonts w:cs="Arial"/>
                <w:b/>
                <w:szCs w:val="22"/>
              </w:rPr>
            </w:pPr>
            <w:r w:rsidRPr="00BC5484">
              <w:rPr>
                <w:rFonts w:cs="Arial"/>
                <w:b/>
                <w:szCs w:val="22"/>
              </w:rPr>
              <w:t>Value(s) applied</w:t>
            </w:r>
          </w:p>
        </w:tc>
        <w:tc>
          <w:tcPr>
            <w:tcW w:w="3863" w:type="pct"/>
            <w:shd w:val="clear" w:color="auto" w:fill="auto"/>
          </w:tcPr>
          <w:p w14:paraId="4D1410BD" w14:textId="77777777" w:rsidR="00E76C1C" w:rsidRPr="00BC5484" w:rsidRDefault="00E76C1C" w:rsidP="00E76C1C">
            <w:pPr>
              <w:rPr>
                <w:rFonts w:cs="Arial"/>
                <w:szCs w:val="22"/>
              </w:rPr>
            </w:pPr>
            <w:r w:rsidRPr="00BC5484">
              <w:rPr>
                <w:rFonts w:cs="Arial"/>
                <w:szCs w:val="22"/>
              </w:rPr>
              <w:t>0.015</w:t>
            </w:r>
          </w:p>
        </w:tc>
      </w:tr>
      <w:tr w:rsidR="00E76C1C" w:rsidRPr="00BC5484" w14:paraId="45A2A890" w14:textId="77777777" w:rsidTr="00E76C1C">
        <w:trPr>
          <w:cantSplit/>
          <w:jc w:val="center"/>
        </w:trPr>
        <w:tc>
          <w:tcPr>
            <w:tcW w:w="1137" w:type="pct"/>
            <w:shd w:val="clear" w:color="auto" w:fill="D9D9D9"/>
          </w:tcPr>
          <w:p w14:paraId="5BD9D8E7" w14:textId="77777777" w:rsidR="00E76C1C" w:rsidRPr="00BC5484" w:rsidRDefault="00E76C1C" w:rsidP="00E76C1C">
            <w:pPr>
              <w:jc w:val="left"/>
              <w:rPr>
                <w:rFonts w:cs="Arial"/>
                <w:b/>
                <w:szCs w:val="22"/>
              </w:rPr>
            </w:pPr>
            <w:r w:rsidRPr="00BC5484">
              <w:rPr>
                <w:rFonts w:cs="Arial"/>
                <w:b/>
                <w:szCs w:val="22"/>
              </w:rPr>
              <w:lastRenderedPageBreak/>
              <w:t xml:space="preserve">Choice of data or Measurement methods and procedures </w:t>
            </w:r>
          </w:p>
        </w:tc>
        <w:tc>
          <w:tcPr>
            <w:tcW w:w="3863" w:type="pct"/>
            <w:shd w:val="clear" w:color="auto" w:fill="auto"/>
          </w:tcPr>
          <w:p w14:paraId="4F62EF15" w14:textId="77777777" w:rsidR="00E76C1C" w:rsidRPr="00BC5484" w:rsidRDefault="00E76C1C" w:rsidP="00E76C1C">
            <w:pPr>
              <w:rPr>
                <w:rFonts w:cs="Arial"/>
                <w:szCs w:val="22"/>
              </w:rPr>
            </w:pPr>
            <w:r w:rsidRPr="00BC5484">
              <w:rPr>
                <w:rFonts w:cs="Arial"/>
                <w:szCs w:val="22"/>
              </w:rPr>
              <w:t>As per requirement of the methodology and Table 2.3, Chapter 2, Volume 2 of the 2006 IPCC Guidelines.</w:t>
            </w:r>
          </w:p>
          <w:p w14:paraId="217AD851" w14:textId="77777777" w:rsidR="00E76C1C" w:rsidRPr="00BC5484" w:rsidRDefault="00E76C1C" w:rsidP="00E76C1C">
            <w:pPr>
              <w:rPr>
                <w:rFonts w:cs="Arial"/>
                <w:szCs w:val="22"/>
              </w:rPr>
            </w:pPr>
          </w:p>
          <w:p w14:paraId="00C94D2F" w14:textId="77777777" w:rsidR="00E76C1C" w:rsidRPr="00BC5484" w:rsidRDefault="00E76C1C" w:rsidP="00E76C1C">
            <w:pPr>
              <w:rPr>
                <w:rFonts w:cs="Arial"/>
                <w:szCs w:val="22"/>
              </w:rPr>
            </w:pPr>
            <w:r w:rsidRPr="00BC5484">
              <w:rPr>
                <w:rFonts w:cs="Arial"/>
                <w:szCs w:val="22"/>
              </w:rPr>
              <w:t>The IPCC is a standard, credible source of emissions factors.</w:t>
            </w:r>
          </w:p>
        </w:tc>
      </w:tr>
      <w:tr w:rsidR="00143CE6" w:rsidRPr="00BC5484" w14:paraId="25111D04" w14:textId="77777777" w:rsidTr="00E76C1C">
        <w:trPr>
          <w:cantSplit/>
          <w:jc w:val="center"/>
        </w:trPr>
        <w:tc>
          <w:tcPr>
            <w:tcW w:w="1137" w:type="pct"/>
            <w:shd w:val="clear" w:color="auto" w:fill="D9D9D9"/>
          </w:tcPr>
          <w:p w14:paraId="0C2987C4" w14:textId="77777777" w:rsidR="00143CE6" w:rsidRPr="00BC5484" w:rsidRDefault="00143CE6" w:rsidP="00143CE6">
            <w:pPr>
              <w:rPr>
                <w:rFonts w:cs="Arial"/>
                <w:b/>
                <w:szCs w:val="22"/>
              </w:rPr>
            </w:pPr>
            <w:r w:rsidRPr="00BC5484">
              <w:rPr>
                <w:rFonts w:cs="Arial"/>
                <w:b/>
                <w:szCs w:val="22"/>
              </w:rPr>
              <w:t>Purpose of data</w:t>
            </w:r>
          </w:p>
        </w:tc>
        <w:tc>
          <w:tcPr>
            <w:tcW w:w="3863" w:type="pct"/>
            <w:shd w:val="clear" w:color="auto" w:fill="auto"/>
          </w:tcPr>
          <w:p w14:paraId="304A14EA" w14:textId="77777777" w:rsidR="00143CE6" w:rsidRPr="00BC5484" w:rsidRDefault="00143CE6" w:rsidP="00143CE6">
            <w:pPr>
              <w:autoSpaceDE w:val="0"/>
              <w:autoSpaceDN w:val="0"/>
              <w:adjustRightInd w:val="0"/>
              <w:rPr>
                <w:rFonts w:cs="Arial"/>
                <w:szCs w:val="22"/>
              </w:rPr>
            </w:pPr>
            <w:r w:rsidRPr="00BC5484">
              <w:rPr>
                <w:rFonts w:cs="Arial"/>
                <w:szCs w:val="22"/>
                <w:lang w:val="en-US"/>
              </w:rPr>
              <w:t>For the calculation of emission reductions derived from fuel usage</w:t>
            </w:r>
          </w:p>
        </w:tc>
      </w:tr>
      <w:tr w:rsidR="00143CE6" w:rsidRPr="00BC5484" w14:paraId="34051D95" w14:textId="77777777" w:rsidTr="00E76C1C">
        <w:trPr>
          <w:cantSplit/>
          <w:jc w:val="center"/>
        </w:trPr>
        <w:tc>
          <w:tcPr>
            <w:tcW w:w="1137" w:type="pct"/>
            <w:shd w:val="clear" w:color="auto" w:fill="D9D9D9"/>
          </w:tcPr>
          <w:p w14:paraId="1C92EB49" w14:textId="77777777" w:rsidR="00143CE6" w:rsidRPr="00BC5484" w:rsidRDefault="00143CE6" w:rsidP="00143CE6">
            <w:pPr>
              <w:rPr>
                <w:rFonts w:cs="Arial"/>
                <w:b/>
                <w:szCs w:val="22"/>
              </w:rPr>
            </w:pPr>
            <w:r w:rsidRPr="00BC5484">
              <w:rPr>
                <w:rFonts w:cs="Arial"/>
                <w:b/>
                <w:szCs w:val="22"/>
              </w:rPr>
              <w:t>Additional comment</w:t>
            </w:r>
          </w:p>
        </w:tc>
        <w:tc>
          <w:tcPr>
            <w:tcW w:w="3863" w:type="pct"/>
            <w:shd w:val="clear" w:color="auto" w:fill="auto"/>
          </w:tcPr>
          <w:p w14:paraId="4B591846" w14:textId="77777777" w:rsidR="00143CE6" w:rsidRPr="00BC5484" w:rsidRDefault="00143CE6" w:rsidP="00143CE6">
            <w:pPr>
              <w:rPr>
                <w:rFonts w:cs="Arial"/>
                <w:b/>
                <w:szCs w:val="22"/>
              </w:rPr>
            </w:pPr>
            <w:r w:rsidRPr="00BC5484">
              <w:rPr>
                <w:rFonts w:cs="Arial"/>
                <w:szCs w:val="22"/>
              </w:rPr>
              <w:t>IPCC (2006);</w:t>
            </w:r>
            <w:r w:rsidRPr="00BC5484">
              <w:rPr>
                <w:rFonts w:cs="Arial"/>
                <w:szCs w:val="22"/>
                <w:lang w:val="en-US"/>
              </w:rPr>
              <w:t xml:space="preserve"> May be updated according to any future changes by the IPCC</w:t>
            </w:r>
          </w:p>
        </w:tc>
      </w:tr>
    </w:tbl>
    <w:p w14:paraId="434CA30A" w14:textId="77777777" w:rsidR="00E76C1C" w:rsidRPr="00BC5484" w:rsidRDefault="00E76C1C" w:rsidP="00E76C1C">
      <w:pPr>
        <w:pStyle w:val="SDMPDDPoASubSection1"/>
        <w:rPr>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bottom w:w="20" w:type="dxa"/>
        </w:tblCellMar>
        <w:tblLook w:val="00C0" w:firstRow="0" w:lastRow="1" w:firstColumn="1" w:lastColumn="0" w:noHBand="0" w:noVBand="0"/>
      </w:tblPr>
      <w:tblGrid>
        <w:gridCol w:w="2190"/>
        <w:gridCol w:w="7439"/>
      </w:tblGrid>
      <w:tr w:rsidR="00E76C1C" w:rsidRPr="00BC5484" w14:paraId="16BB3896" w14:textId="77777777" w:rsidTr="00E76C1C">
        <w:trPr>
          <w:cantSplit/>
          <w:jc w:val="center"/>
        </w:trPr>
        <w:tc>
          <w:tcPr>
            <w:tcW w:w="1137" w:type="pct"/>
            <w:shd w:val="clear" w:color="auto" w:fill="D9D9D9"/>
          </w:tcPr>
          <w:p w14:paraId="6E177C2A" w14:textId="77777777" w:rsidR="00E76C1C" w:rsidRPr="00BC5484" w:rsidRDefault="00E76C1C" w:rsidP="00E76C1C">
            <w:pPr>
              <w:rPr>
                <w:rFonts w:cs="Arial"/>
                <w:b/>
                <w:szCs w:val="22"/>
              </w:rPr>
            </w:pPr>
            <w:r w:rsidRPr="00BC5484">
              <w:rPr>
                <w:rFonts w:cs="Arial"/>
                <w:b/>
                <w:szCs w:val="22"/>
              </w:rPr>
              <w:t>Data / Parameter</w:t>
            </w:r>
          </w:p>
        </w:tc>
        <w:tc>
          <w:tcPr>
            <w:tcW w:w="3863" w:type="pct"/>
            <w:shd w:val="clear" w:color="auto" w:fill="auto"/>
          </w:tcPr>
          <w:p w14:paraId="160346AE" w14:textId="77777777" w:rsidR="00E76C1C" w:rsidRPr="00BC5484" w:rsidRDefault="00E76C1C" w:rsidP="00E76C1C">
            <w:pPr>
              <w:rPr>
                <w:rFonts w:cs="Arial"/>
                <w:b/>
                <w:szCs w:val="22"/>
                <w:vertAlign w:val="subscript"/>
              </w:rPr>
            </w:pPr>
            <w:r w:rsidRPr="00BC5484">
              <w:rPr>
                <w:rFonts w:cs="Arial"/>
                <w:b/>
                <w:szCs w:val="22"/>
              </w:rPr>
              <w:t>EF</w:t>
            </w:r>
            <w:r w:rsidRPr="00BC5484">
              <w:rPr>
                <w:rFonts w:cs="Arial"/>
                <w:b/>
                <w:szCs w:val="22"/>
                <w:vertAlign w:val="subscript"/>
              </w:rPr>
              <w:t>b1, fuel</w:t>
            </w:r>
          </w:p>
        </w:tc>
      </w:tr>
      <w:tr w:rsidR="00E76C1C" w:rsidRPr="00BC5484" w14:paraId="618F0D94" w14:textId="77777777" w:rsidTr="00E76C1C">
        <w:trPr>
          <w:cantSplit/>
          <w:jc w:val="center"/>
        </w:trPr>
        <w:tc>
          <w:tcPr>
            <w:tcW w:w="1137" w:type="pct"/>
            <w:shd w:val="clear" w:color="auto" w:fill="D9D9D9"/>
          </w:tcPr>
          <w:p w14:paraId="27768EE3" w14:textId="77777777" w:rsidR="00E76C1C" w:rsidRPr="00BC5484" w:rsidDel="00785F13" w:rsidRDefault="00E76C1C" w:rsidP="00E76C1C">
            <w:pPr>
              <w:rPr>
                <w:rFonts w:cs="Arial"/>
                <w:b/>
                <w:szCs w:val="22"/>
              </w:rPr>
            </w:pPr>
            <w:r w:rsidRPr="00BC5484">
              <w:rPr>
                <w:rFonts w:cs="Arial"/>
                <w:b/>
                <w:szCs w:val="22"/>
              </w:rPr>
              <w:t>Unit</w:t>
            </w:r>
          </w:p>
        </w:tc>
        <w:tc>
          <w:tcPr>
            <w:tcW w:w="3863" w:type="pct"/>
            <w:shd w:val="clear" w:color="auto" w:fill="auto"/>
          </w:tcPr>
          <w:p w14:paraId="0A545D61" w14:textId="77777777" w:rsidR="00E76C1C" w:rsidRPr="00BC5484" w:rsidRDefault="00E76C1C" w:rsidP="00E76C1C">
            <w:pPr>
              <w:rPr>
                <w:rFonts w:cs="Arial"/>
                <w:szCs w:val="22"/>
              </w:rPr>
            </w:pPr>
            <w:r w:rsidRPr="00BC5484">
              <w:rPr>
                <w:rFonts w:cs="Arial"/>
                <w:szCs w:val="22"/>
              </w:rPr>
              <w:t>tCO</w:t>
            </w:r>
            <w:r w:rsidRPr="00BC5484">
              <w:rPr>
                <w:rFonts w:cs="Arial"/>
                <w:szCs w:val="22"/>
                <w:vertAlign w:val="subscript"/>
              </w:rPr>
              <w:t>2</w:t>
            </w:r>
            <w:r w:rsidRPr="00BC5484">
              <w:rPr>
                <w:rFonts w:cs="Arial"/>
                <w:szCs w:val="22"/>
              </w:rPr>
              <w:t>/TJ</w:t>
            </w:r>
          </w:p>
        </w:tc>
      </w:tr>
      <w:tr w:rsidR="00E76C1C" w:rsidRPr="00BC5484" w14:paraId="1E913578" w14:textId="77777777" w:rsidTr="00E76C1C">
        <w:trPr>
          <w:cantSplit/>
          <w:jc w:val="center"/>
        </w:trPr>
        <w:tc>
          <w:tcPr>
            <w:tcW w:w="1137" w:type="pct"/>
            <w:shd w:val="clear" w:color="auto" w:fill="D9D9D9"/>
          </w:tcPr>
          <w:p w14:paraId="4808E193" w14:textId="77777777" w:rsidR="00E76C1C" w:rsidRPr="00BC5484" w:rsidRDefault="00E76C1C" w:rsidP="00E76C1C">
            <w:pPr>
              <w:rPr>
                <w:rFonts w:cs="Arial"/>
                <w:b/>
                <w:szCs w:val="22"/>
              </w:rPr>
            </w:pPr>
            <w:r w:rsidRPr="00BC5484">
              <w:rPr>
                <w:rFonts w:cs="Arial"/>
                <w:b/>
                <w:szCs w:val="22"/>
              </w:rPr>
              <w:t>Description</w:t>
            </w:r>
          </w:p>
        </w:tc>
        <w:tc>
          <w:tcPr>
            <w:tcW w:w="3863" w:type="pct"/>
            <w:shd w:val="clear" w:color="auto" w:fill="auto"/>
          </w:tcPr>
          <w:p w14:paraId="17C29314" w14:textId="77777777" w:rsidR="00E76C1C" w:rsidRPr="00BC5484" w:rsidRDefault="00E76C1C" w:rsidP="00E76C1C">
            <w:pPr>
              <w:rPr>
                <w:rFonts w:cs="Arial"/>
                <w:szCs w:val="22"/>
              </w:rPr>
            </w:pPr>
            <w:r w:rsidRPr="00BC5484">
              <w:rPr>
                <w:rFonts w:cs="Arial"/>
                <w:szCs w:val="22"/>
              </w:rPr>
              <w:t>Emission factor of fossil fuels used in the baseline scenario</w:t>
            </w:r>
          </w:p>
        </w:tc>
      </w:tr>
      <w:tr w:rsidR="00E76C1C" w:rsidRPr="00BC5484" w14:paraId="2F051756" w14:textId="77777777" w:rsidTr="00E76C1C">
        <w:trPr>
          <w:cantSplit/>
          <w:jc w:val="center"/>
        </w:trPr>
        <w:tc>
          <w:tcPr>
            <w:tcW w:w="1137" w:type="pct"/>
            <w:shd w:val="clear" w:color="auto" w:fill="D9D9D9"/>
          </w:tcPr>
          <w:p w14:paraId="43BCEFD8" w14:textId="77777777" w:rsidR="00E76C1C" w:rsidRPr="00BC5484" w:rsidRDefault="00E76C1C" w:rsidP="00E76C1C">
            <w:pPr>
              <w:rPr>
                <w:rFonts w:cs="Arial"/>
                <w:b/>
                <w:szCs w:val="22"/>
              </w:rPr>
            </w:pPr>
            <w:r w:rsidRPr="00BC5484">
              <w:rPr>
                <w:rFonts w:cs="Arial"/>
                <w:b/>
                <w:szCs w:val="22"/>
              </w:rPr>
              <w:t>Source of data</w:t>
            </w:r>
          </w:p>
        </w:tc>
        <w:tc>
          <w:tcPr>
            <w:tcW w:w="3863" w:type="pct"/>
            <w:shd w:val="clear" w:color="auto" w:fill="auto"/>
          </w:tcPr>
          <w:p w14:paraId="424A1499" w14:textId="77777777" w:rsidR="00E76C1C" w:rsidRPr="00BC5484" w:rsidRDefault="00E76C1C" w:rsidP="00E76C1C">
            <w:pPr>
              <w:rPr>
                <w:rFonts w:cs="Arial"/>
                <w:szCs w:val="22"/>
              </w:rPr>
            </w:pPr>
            <w:r w:rsidRPr="00BC5484">
              <w:rPr>
                <w:rFonts w:cs="Arial"/>
                <w:szCs w:val="22"/>
              </w:rPr>
              <w:t>2006 IPCC Guidelines for National Greenhouse Gas Inventories</w:t>
            </w:r>
          </w:p>
        </w:tc>
      </w:tr>
      <w:tr w:rsidR="00E76C1C" w:rsidRPr="00BC5484" w14:paraId="6C70D98A" w14:textId="77777777" w:rsidTr="00E76C1C">
        <w:trPr>
          <w:cantSplit/>
          <w:jc w:val="center"/>
        </w:trPr>
        <w:tc>
          <w:tcPr>
            <w:tcW w:w="1137" w:type="pct"/>
            <w:shd w:val="clear" w:color="auto" w:fill="D9D9D9"/>
          </w:tcPr>
          <w:p w14:paraId="715D0B57" w14:textId="77777777" w:rsidR="00E76C1C" w:rsidRPr="00BC5484" w:rsidRDefault="00E76C1C" w:rsidP="00E76C1C">
            <w:pPr>
              <w:rPr>
                <w:rFonts w:cs="Arial"/>
                <w:b/>
                <w:szCs w:val="22"/>
              </w:rPr>
            </w:pPr>
            <w:r w:rsidRPr="00BC5484">
              <w:rPr>
                <w:rFonts w:cs="Arial"/>
                <w:b/>
                <w:szCs w:val="22"/>
              </w:rPr>
              <w:t>Value(s) applied</w:t>
            </w:r>
          </w:p>
        </w:tc>
        <w:tc>
          <w:tcPr>
            <w:tcW w:w="3863" w:type="pct"/>
            <w:shd w:val="clear" w:color="auto" w:fill="auto"/>
          </w:tcPr>
          <w:p w14:paraId="1989054A" w14:textId="77777777" w:rsidR="00E76C1C" w:rsidRPr="00BC5484" w:rsidRDefault="00E76C1C" w:rsidP="00E76C1C">
            <w:pPr>
              <w:rPr>
                <w:rFonts w:cs="Arial"/>
                <w:szCs w:val="22"/>
              </w:rPr>
            </w:pPr>
            <w:r w:rsidRPr="00BC5484">
              <w:rPr>
                <w:rFonts w:cs="Arial"/>
                <w:szCs w:val="22"/>
              </w:rPr>
              <w:t>Kerosene = 71.9</w:t>
            </w:r>
          </w:p>
          <w:p w14:paraId="389CA4F3" w14:textId="77777777" w:rsidR="00E76C1C" w:rsidRPr="00BC5484" w:rsidRDefault="00E76C1C" w:rsidP="00E76C1C">
            <w:pPr>
              <w:rPr>
                <w:rFonts w:cs="Arial"/>
                <w:szCs w:val="22"/>
              </w:rPr>
            </w:pPr>
            <w:r w:rsidRPr="00BC5484">
              <w:rPr>
                <w:rFonts w:cs="Arial"/>
                <w:szCs w:val="22"/>
              </w:rPr>
              <w:t>LPG = 63.1</w:t>
            </w:r>
          </w:p>
        </w:tc>
      </w:tr>
      <w:tr w:rsidR="00E76C1C" w:rsidRPr="00BC5484" w14:paraId="05D15835" w14:textId="77777777" w:rsidTr="00E76C1C">
        <w:trPr>
          <w:cantSplit/>
          <w:jc w:val="center"/>
        </w:trPr>
        <w:tc>
          <w:tcPr>
            <w:tcW w:w="1137" w:type="pct"/>
            <w:shd w:val="clear" w:color="auto" w:fill="D9D9D9"/>
          </w:tcPr>
          <w:p w14:paraId="4056661D" w14:textId="77777777" w:rsidR="00E76C1C" w:rsidRPr="00BC5484" w:rsidRDefault="00E76C1C" w:rsidP="00E76C1C">
            <w:pPr>
              <w:jc w:val="left"/>
              <w:rPr>
                <w:rFonts w:cs="Arial"/>
                <w:b/>
                <w:szCs w:val="22"/>
              </w:rPr>
            </w:pPr>
            <w:r w:rsidRPr="00BC5484">
              <w:rPr>
                <w:rFonts w:cs="Arial"/>
                <w:b/>
                <w:szCs w:val="22"/>
              </w:rPr>
              <w:t xml:space="preserve">Choice of data or Measurement methods and procedures </w:t>
            </w:r>
          </w:p>
        </w:tc>
        <w:tc>
          <w:tcPr>
            <w:tcW w:w="3863" w:type="pct"/>
            <w:shd w:val="clear" w:color="auto" w:fill="auto"/>
          </w:tcPr>
          <w:p w14:paraId="4D983E6D" w14:textId="77777777" w:rsidR="00E76C1C" w:rsidRPr="00BC5484" w:rsidRDefault="00E76C1C" w:rsidP="00E76C1C">
            <w:pPr>
              <w:rPr>
                <w:rFonts w:cs="Arial"/>
                <w:szCs w:val="22"/>
              </w:rPr>
            </w:pPr>
            <w:r w:rsidRPr="00BC5484">
              <w:rPr>
                <w:rFonts w:cs="Arial"/>
                <w:szCs w:val="22"/>
              </w:rPr>
              <w:t>As per requirement of the methodology and Table 2.3, Chapter 2, Volume 2 of the 2006 IPCC Guidelines.</w:t>
            </w:r>
          </w:p>
          <w:p w14:paraId="649FB7E8" w14:textId="77777777" w:rsidR="00E76C1C" w:rsidRPr="00BC5484" w:rsidRDefault="00E76C1C" w:rsidP="00E76C1C">
            <w:pPr>
              <w:rPr>
                <w:rFonts w:cs="Arial"/>
                <w:szCs w:val="22"/>
              </w:rPr>
            </w:pPr>
          </w:p>
          <w:p w14:paraId="5E5F3717" w14:textId="77777777" w:rsidR="00E76C1C" w:rsidRPr="00BC5484" w:rsidRDefault="00E76C1C" w:rsidP="00E76C1C">
            <w:pPr>
              <w:rPr>
                <w:rFonts w:cs="Arial"/>
                <w:szCs w:val="22"/>
              </w:rPr>
            </w:pPr>
            <w:r w:rsidRPr="00BC5484">
              <w:rPr>
                <w:rFonts w:cs="Arial"/>
                <w:szCs w:val="22"/>
              </w:rPr>
              <w:t>The IPCC is a standard, credible source of emissions factors.</w:t>
            </w:r>
          </w:p>
        </w:tc>
      </w:tr>
      <w:tr w:rsidR="00143CE6" w:rsidRPr="00BC5484" w14:paraId="65C3CD9A" w14:textId="77777777" w:rsidTr="00E76C1C">
        <w:trPr>
          <w:cantSplit/>
          <w:jc w:val="center"/>
        </w:trPr>
        <w:tc>
          <w:tcPr>
            <w:tcW w:w="1137" w:type="pct"/>
            <w:shd w:val="clear" w:color="auto" w:fill="D9D9D9"/>
          </w:tcPr>
          <w:p w14:paraId="4B319D7B" w14:textId="77777777" w:rsidR="00143CE6" w:rsidRPr="00BC5484" w:rsidRDefault="00143CE6" w:rsidP="00143CE6">
            <w:pPr>
              <w:rPr>
                <w:rFonts w:cs="Arial"/>
                <w:b/>
                <w:szCs w:val="22"/>
              </w:rPr>
            </w:pPr>
            <w:r w:rsidRPr="00BC5484">
              <w:rPr>
                <w:rFonts w:cs="Arial"/>
                <w:b/>
                <w:szCs w:val="22"/>
              </w:rPr>
              <w:t>Purpose of data</w:t>
            </w:r>
          </w:p>
        </w:tc>
        <w:tc>
          <w:tcPr>
            <w:tcW w:w="3863" w:type="pct"/>
            <w:shd w:val="clear" w:color="auto" w:fill="auto"/>
          </w:tcPr>
          <w:p w14:paraId="49734250" w14:textId="77777777" w:rsidR="00143CE6" w:rsidRPr="00BC5484" w:rsidRDefault="00143CE6" w:rsidP="00143CE6">
            <w:pPr>
              <w:autoSpaceDE w:val="0"/>
              <w:autoSpaceDN w:val="0"/>
              <w:adjustRightInd w:val="0"/>
              <w:rPr>
                <w:rFonts w:cs="Arial"/>
                <w:szCs w:val="22"/>
              </w:rPr>
            </w:pPr>
            <w:r w:rsidRPr="00BC5484">
              <w:rPr>
                <w:rFonts w:cs="Arial"/>
                <w:szCs w:val="22"/>
                <w:lang w:val="en-US"/>
              </w:rPr>
              <w:t>For the calculation of emission reductions derived from fuel usage</w:t>
            </w:r>
          </w:p>
        </w:tc>
      </w:tr>
      <w:tr w:rsidR="00143CE6" w:rsidRPr="00BC5484" w14:paraId="3F7BFF31" w14:textId="77777777" w:rsidTr="00E76C1C">
        <w:trPr>
          <w:cantSplit/>
          <w:jc w:val="center"/>
        </w:trPr>
        <w:tc>
          <w:tcPr>
            <w:tcW w:w="1137" w:type="pct"/>
            <w:shd w:val="clear" w:color="auto" w:fill="D9D9D9"/>
          </w:tcPr>
          <w:p w14:paraId="23B38548" w14:textId="77777777" w:rsidR="00143CE6" w:rsidRPr="00BC5484" w:rsidRDefault="00143CE6" w:rsidP="00143CE6">
            <w:pPr>
              <w:rPr>
                <w:rFonts w:cs="Arial"/>
                <w:b/>
                <w:szCs w:val="22"/>
              </w:rPr>
            </w:pPr>
            <w:r w:rsidRPr="00BC5484">
              <w:rPr>
                <w:rFonts w:cs="Arial"/>
                <w:b/>
                <w:szCs w:val="22"/>
              </w:rPr>
              <w:t>Additional comment</w:t>
            </w:r>
          </w:p>
        </w:tc>
        <w:tc>
          <w:tcPr>
            <w:tcW w:w="3863" w:type="pct"/>
            <w:shd w:val="clear" w:color="auto" w:fill="auto"/>
          </w:tcPr>
          <w:p w14:paraId="390CEA0E" w14:textId="77777777" w:rsidR="00143CE6" w:rsidRPr="00BC5484" w:rsidRDefault="00143CE6" w:rsidP="00143CE6">
            <w:pPr>
              <w:rPr>
                <w:rFonts w:cs="Arial"/>
                <w:b/>
                <w:szCs w:val="22"/>
              </w:rPr>
            </w:pPr>
            <w:r w:rsidRPr="00BC5484">
              <w:rPr>
                <w:rFonts w:cs="Arial"/>
                <w:szCs w:val="22"/>
              </w:rPr>
              <w:t>IPCC (2006);</w:t>
            </w:r>
            <w:r w:rsidRPr="00BC5484">
              <w:rPr>
                <w:rFonts w:cs="Arial"/>
                <w:szCs w:val="22"/>
                <w:lang w:val="en-US"/>
              </w:rPr>
              <w:t xml:space="preserve"> May be updated according to any future changes by the IPCC</w:t>
            </w:r>
          </w:p>
        </w:tc>
      </w:tr>
    </w:tbl>
    <w:p w14:paraId="12F9C80E" w14:textId="77777777" w:rsidR="00E76C1C" w:rsidRPr="00BC5484" w:rsidRDefault="00E76C1C" w:rsidP="00E76C1C">
      <w:pPr>
        <w:pStyle w:val="SDMPDDPoASubSection1"/>
        <w:rPr>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bottom w:w="20" w:type="dxa"/>
        </w:tblCellMar>
        <w:tblLook w:val="00C0" w:firstRow="0" w:lastRow="1" w:firstColumn="1" w:lastColumn="0" w:noHBand="0" w:noVBand="0"/>
      </w:tblPr>
      <w:tblGrid>
        <w:gridCol w:w="2190"/>
        <w:gridCol w:w="7439"/>
      </w:tblGrid>
      <w:tr w:rsidR="00E76C1C" w:rsidRPr="00BC5484" w14:paraId="2C45E0BD" w14:textId="77777777" w:rsidTr="00E76C1C">
        <w:trPr>
          <w:cantSplit/>
          <w:jc w:val="center"/>
        </w:trPr>
        <w:tc>
          <w:tcPr>
            <w:tcW w:w="1137" w:type="pct"/>
            <w:shd w:val="clear" w:color="auto" w:fill="D9D9D9"/>
          </w:tcPr>
          <w:p w14:paraId="137C7EFB" w14:textId="77777777" w:rsidR="00E76C1C" w:rsidRPr="00BC5484" w:rsidRDefault="00E76C1C" w:rsidP="00E76C1C">
            <w:pPr>
              <w:rPr>
                <w:rFonts w:cs="Arial"/>
                <w:b/>
                <w:szCs w:val="22"/>
              </w:rPr>
            </w:pPr>
            <w:r w:rsidRPr="00BC5484">
              <w:rPr>
                <w:rFonts w:cs="Arial"/>
                <w:b/>
                <w:szCs w:val="22"/>
              </w:rPr>
              <w:t>Data / Parameter</w:t>
            </w:r>
          </w:p>
        </w:tc>
        <w:tc>
          <w:tcPr>
            <w:tcW w:w="3863" w:type="pct"/>
            <w:shd w:val="clear" w:color="auto" w:fill="auto"/>
          </w:tcPr>
          <w:p w14:paraId="2A201802" w14:textId="77777777" w:rsidR="00E76C1C" w:rsidRPr="00BC5484" w:rsidRDefault="00E76C1C" w:rsidP="00E76C1C">
            <w:pPr>
              <w:rPr>
                <w:rFonts w:cs="Arial"/>
                <w:b/>
                <w:szCs w:val="22"/>
                <w:vertAlign w:val="subscript"/>
              </w:rPr>
            </w:pPr>
            <w:r w:rsidRPr="00BC5484">
              <w:rPr>
                <w:rFonts w:cs="Arial"/>
                <w:b/>
                <w:szCs w:val="22"/>
              </w:rPr>
              <w:t>EF</w:t>
            </w:r>
            <w:r w:rsidRPr="00BC5484">
              <w:rPr>
                <w:rFonts w:cs="Arial"/>
                <w:b/>
                <w:szCs w:val="22"/>
                <w:vertAlign w:val="subscript"/>
              </w:rPr>
              <w:t>p1, fuel</w:t>
            </w:r>
          </w:p>
        </w:tc>
      </w:tr>
      <w:tr w:rsidR="00E76C1C" w:rsidRPr="00BC5484" w14:paraId="6693F24F" w14:textId="77777777" w:rsidTr="00E76C1C">
        <w:trPr>
          <w:cantSplit/>
          <w:jc w:val="center"/>
        </w:trPr>
        <w:tc>
          <w:tcPr>
            <w:tcW w:w="1137" w:type="pct"/>
            <w:shd w:val="clear" w:color="auto" w:fill="D9D9D9"/>
          </w:tcPr>
          <w:p w14:paraId="0FCB8E9A" w14:textId="77777777" w:rsidR="00E76C1C" w:rsidRPr="00BC5484" w:rsidDel="00785F13" w:rsidRDefault="00E76C1C" w:rsidP="00E76C1C">
            <w:pPr>
              <w:rPr>
                <w:rFonts w:cs="Arial"/>
                <w:b/>
                <w:szCs w:val="22"/>
              </w:rPr>
            </w:pPr>
            <w:r w:rsidRPr="00BC5484">
              <w:rPr>
                <w:rFonts w:cs="Arial"/>
                <w:b/>
                <w:szCs w:val="22"/>
              </w:rPr>
              <w:t>Unit</w:t>
            </w:r>
          </w:p>
        </w:tc>
        <w:tc>
          <w:tcPr>
            <w:tcW w:w="3863" w:type="pct"/>
            <w:shd w:val="clear" w:color="auto" w:fill="auto"/>
          </w:tcPr>
          <w:p w14:paraId="0F2A588E" w14:textId="77777777" w:rsidR="00E76C1C" w:rsidRPr="00BC5484" w:rsidRDefault="00E76C1C" w:rsidP="00E76C1C">
            <w:pPr>
              <w:rPr>
                <w:rFonts w:cs="Arial"/>
                <w:szCs w:val="22"/>
              </w:rPr>
            </w:pPr>
            <w:r w:rsidRPr="00BC5484">
              <w:rPr>
                <w:rFonts w:cs="Arial"/>
                <w:szCs w:val="22"/>
              </w:rPr>
              <w:t>tCO</w:t>
            </w:r>
            <w:r w:rsidRPr="00BC5484">
              <w:rPr>
                <w:rFonts w:cs="Arial"/>
                <w:szCs w:val="22"/>
                <w:vertAlign w:val="subscript"/>
              </w:rPr>
              <w:t>2</w:t>
            </w:r>
            <w:r w:rsidRPr="00BC5484">
              <w:rPr>
                <w:rFonts w:cs="Arial"/>
                <w:szCs w:val="22"/>
              </w:rPr>
              <w:t>/TJ</w:t>
            </w:r>
          </w:p>
        </w:tc>
      </w:tr>
      <w:tr w:rsidR="00E76C1C" w:rsidRPr="00BC5484" w14:paraId="622A58E2" w14:textId="77777777" w:rsidTr="00E76C1C">
        <w:trPr>
          <w:cantSplit/>
          <w:jc w:val="center"/>
        </w:trPr>
        <w:tc>
          <w:tcPr>
            <w:tcW w:w="1137" w:type="pct"/>
            <w:shd w:val="clear" w:color="auto" w:fill="D9D9D9"/>
          </w:tcPr>
          <w:p w14:paraId="54C3BFC7" w14:textId="77777777" w:rsidR="00E76C1C" w:rsidRPr="00BC5484" w:rsidRDefault="00E76C1C" w:rsidP="00E76C1C">
            <w:pPr>
              <w:rPr>
                <w:rFonts w:cs="Arial"/>
                <w:b/>
                <w:szCs w:val="22"/>
              </w:rPr>
            </w:pPr>
            <w:r w:rsidRPr="00BC5484">
              <w:rPr>
                <w:rFonts w:cs="Arial"/>
                <w:b/>
                <w:szCs w:val="22"/>
              </w:rPr>
              <w:t>Description</w:t>
            </w:r>
          </w:p>
        </w:tc>
        <w:tc>
          <w:tcPr>
            <w:tcW w:w="3863" w:type="pct"/>
            <w:shd w:val="clear" w:color="auto" w:fill="auto"/>
          </w:tcPr>
          <w:p w14:paraId="74A11187" w14:textId="77777777" w:rsidR="00E76C1C" w:rsidRPr="00BC5484" w:rsidRDefault="00E76C1C" w:rsidP="00E76C1C">
            <w:pPr>
              <w:rPr>
                <w:rFonts w:cs="Arial"/>
                <w:szCs w:val="22"/>
              </w:rPr>
            </w:pPr>
            <w:r w:rsidRPr="00BC5484">
              <w:rPr>
                <w:rFonts w:cs="Arial"/>
                <w:szCs w:val="22"/>
              </w:rPr>
              <w:t>Emission factor of fossil fuels used in the project scenario</w:t>
            </w:r>
          </w:p>
        </w:tc>
      </w:tr>
      <w:tr w:rsidR="00E76C1C" w:rsidRPr="00BC5484" w14:paraId="7AD0170B" w14:textId="77777777" w:rsidTr="00E76C1C">
        <w:trPr>
          <w:cantSplit/>
          <w:jc w:val="center"/>
        </w:trPr>
        <w:tc>
          <w:tcPr>
            <w:tcW w:w="1137" w:type="pct"/>
            <w:shd w:val="clear" w:color="auto" w:fill="D9D9D9"/>
          </w:tcPr>
          <w:p w14:paraId="0DA0C539" w14:textId="77777777" w:rsidR="00E76C1C" w:rsidRPr="00BC5484" w:rsidRDefault="00E76C1C" w:rsidP="00E76C1C">
            <w:pPr>
              <w:rPr>
                <w:rFonts w:cs="Arial"/>
                <w:b/>
                <w:szCs w:val="22"/>
              </w:rPr>
            </w:pPr>
            <w:r w:rsidRPr="00BC5484">
              <w:rPr>
                <w:rFonts w:cs="Arial"/>
                <w:b/>
                <w:szCs w:val="22"/>
              </w:rPr>
              <w:t>Source of data</w:t>
            </w:r>
          </w:p>
        </w:tc>
        <w:tc>
          <w:tcPr>
            <w:tcW w:w="3863" w:type="pct"/>
            <w:shd w:val="clear" w:color="auto" w:fill="auto"/>
          </w:tcPr>
          <w:p w14:paraId="6BBADD7E" w14:textId="77777777" w:rsidR="00E76C1C" w:rsidRPr="00BC5484" w:rsidRDefault="00E76C1C" w:rsidP="00E76C1C">
            <w:pPr>
              <w:rPr>
                <w:rFonts w:cs="Arial"/>
                <w:szCs w:val="22"/>
              </w:rPr>
            </w:pPr>
            <w:r w:rsidRPr="00BC5484">
              <w:rPr>
                <w:rFonts w:cs="Arial"/>
                <w:szCs w:val="22"/>
              </w:rPr>
              <w:t>2006 IPCC Guidelines for National Greenhouse Gas Inventories</w:t>
            </w:r>
          </w:p>
        </w:tc>
      </w:tr>
      <w:tr w:rsidR="00E76C1C" w:rsidRPr="00BC5484" w14:paraId="0044ECBF" w14:textId="77777777" w:rsidTr="00E76C1C">
        <w:trPr>
          <w:cantSplit/>
          <w:jc w:val="center"/>
        </w:trPr>
        <w:tc>
          <w:tcPr>
            <w:tcW w:w="1137" w:type="pct"/>
            <w:shd w:val="clear" w:color="auto" w:fill="D9D9D9"/>
          </w:tcPr>
          <w:p w14:paraId="1C10ECF8" w14:textId="77777777" w:rsidR="00E76C1C" w:rsidRPr="00BC5484" w:rsidRDefault="00E76C1C" w:rsidP="00E76C1C">
            <w:pPr>
              <w:rPr>
                <w:rFonts w:cs="Arial"/>
                <w:b/>
                <w:szCs w:val="22"/>
              </w:rPr>
            </w:pPr>
            <w:r w:rsidRPr="00BC5484">
              <w:rPr>
                <w:rFonts w:cs="Arial"/>
                <w:b/>
                <w:szCs w:val="22"/>
              </w:rPr>
              <w:t>Value(s) applied</w:t>
            </w:r>
          </w:p>
        </w:tc>
        <w:tc>
          <w:tcPr>
            <w:tcW w:w="3863" w:type="pct"/>
            <w:shd w:val="clear" w:color="auto" w:fill="auto"/>
          </w:tcPr>
          <w:p w14:paraId="505FB631" w14:textId="77777777" w:rsidR="00E76C1C" w:rsidRPr="00BC5484" w:rsidRDefault="00E76C1C" w:rsidP="00E76C1C">
            <w:pPr>
              <w:rPr>
                <w:rFonts w:cs="Arial"/>
                <w:szCs w:val="22"/>
              </w:rPr>
            </w:pPr>
            <w:r w:rsidRPr="00BC5484">
              <w:rPr>
                <w:rFonts w:cs="Arial"/>
                <w:szCs w:val="22"/>
              </w:rPr>
              <w:t>Kerosene = 71.9</w:t>
            </w:r>
          </w:p>
          <w:p w14:paraId="02DD5650" w14:textId="77777777" w:rsidR="00E76C1C" w:rsidRPr="00BC5484" w:rsidRDefault="00E76C1C" w:rsidP="00E76C1C">
            <w:pPr>
              <w:rPr>
                <w:rFonts w:cs="Arial"/>
                <w:szCs w:val="22"/>
              </w:rPr>
            </w:pPr>
            <w:r w:rsidRPr="00BC5484">
              <w:rPr>
                <w:rFonts w:cs="Arial"/>
                <w:szCs w:val="22"/>
              </w:rPr>
              <w:t>LPG = 63.1</w:t>
            </w:r>
          </w:p>
        </w:tc>
      </w:tr>
      <w:tr w:rsidR="00E76C1C" w:rsidRPr="00BC5484" w14:paraId="7AD6EB00" w14:textId="77777777" w:rsidTr="00E76C1C">
        <w:trPr>
          <w:cantSplit/>
          <w:jc w:val="center"/>
        </w:trPr>
        <w:tc>
          <w:tcPr>
            <w:tcW w:w="1137" w:type="pct"/>
            <w:shd w:val="clear" w:color="auto" w:fill="D9D9D9"/>
          </w:tcPr>
          <w:p w14:paraId="6F3AF8E9" w14:textId="77777777" w:rsidR="00E76C1C" w:rsidRPr="00BC5484" w:rsidRDefault="00E76C1C" w:rsidP="00E76C1C">
            <w:pPr>
              <w:jc w:val="left"/>
              <w:rPr>
                <w:rFonts w:cs="Arial"/>
                <w:b/>
                <w:szCs w:val="22"/>
              </w:rPr>
            </w:pPr>
            <w:r w:rsidRPr="00BC5484">
              <w:rPr>
                <w:rFonts w:cs="Arial"/>
                <w:b/>
                <w:szCs w:val="22"/>
              </w:rPr>
              <w:t xml:space="preserve">Choice of data or Measurement methods and procedures </w:t>
            </w:r>
          </w:p>
        </w:tc>
        <w:tc>
          <w:tcPr>
            <w:tcW w:w="3863" w:type="pct"/>
            <w:shd w:val="clear" w:color="auto" w:fill="auto"/>
          </w:tcPr>
          <w:p w14:paraId="446BE2D9" w14:textId="77777777" w:rsidR="00E76C1C" w:rsidRPr="00BC5484" w:rsidRDefault="00E76C1C" w:rsidP="00E76C1C">
            <w:pPr>
              <w:rPr>
                <w:rFonts w:cs="Arial"/>
                <w:szCs w:val="22"/>
              </w:rPr>
            </w:pPr>
            <w:r w:rsidRPr="00BC5484">
              <w:rPr>
                <w:rFonts w:cs="Arial"/>
                <w:szCs w:val="22"/>
              </w:rPr>
              <w:t>As per requirement of the methodology and Table 2.3, Chapter 2, Volume 2 of the 2006 IPCC Guidelines.</w:t>
            </w:r>
          </w:p>
          <w:p w14:paraId="79EA712D" w14:textId="77777777" w:rsidR="00E76C1C" w:rsidRPr="00BC5484" w:rsidRDefault="00E76C1C" w:rsidP="00E76C1C">
            <w:pPr>
              <w:rPr>
                <w:rFonts w:cs="Arial"/>
                <w:szCs w:val="22"/>
              </w:rPr>
            </w:pPr>
          </w:p>
          <w:p w14:paraId="3204BD17" w14:textId="77777777" w:rsidR="00E76C1C" w:rsidRPr="00BC5484" w:rsidRDefault="00E76C1C" w:rsidP="00E76C1C">
            <w:pPr>
              <w:rPr>
                <w:rFonts w:cs="Arial"/>
                <w:szCs w:val="22"/>
              </w:rPr>
            </w:pPr>
            <w:r w:rsidRPr="00BC5484">
              <w:rPr>
                <w:rFonts w:cs="Arial"/>
                <w:szCs w:val="22"/>
              </w:rPr>
              <w:t>The IPCC is a standard, credible source of emissions factors.</w:t>
            </w:r>
          </w:p>
        </w:tc>
      </w:tr>
      <w:tr w:rsidR="00143CE6" w:rsidRPr="00BC5484" w14:paraId="5BA039BE" w14:textId="77777777" w:rsidTr="00E76C1C">
        <w:trPr>
          <w:cantSplit/>
          <w:jc w:val="center"/>
        </w:trPr>
        <w:tc>
          <w:tcPr>
            <w:tcW w:w="1137" w:type="pct"/>
            <w:shd w:val="clear" w:color="auto" w:fill="D9D9D9"/>
          </w:tcPr>
          <w:p w14:paraId="2202626D" w14:textId="77777777" w:rsidR="00143CE6" w:rsidRPr="00BC5484" w:rsidRDefault="00143CE6" w:rsidP="00143CE6">
            <w:pPr>
              <w:rPr>
                <w:rFonts w:cs="Arial"/>
                <w:b/>
                <w:szCs w:val="22"/>
              </w:rPr>
            </w:pPr>
            <w:r w:rsidRPr="00BC5484">
              <w:rPr>
                <w:rFonts w:cs="Arial"/>
                <w:b/>
                <w:szCs w:val="22"/>
              </w:rPr>
              <w:t>Purpose of data</w:t>
            </w:r>
          </w:p>
        </w:tc>
        <w:tc>
          <w:tcPr>
            <w:tcW w:w="3863" w:type="pct"/>
            <w:shd w:val="clear" w:color="auto" w:fill="auto"/>
          </w:tcPr>
          <w:p w14:paraId="5086BA27" w14:textId="77777777" w:rsidR="00143CE6" w:rsidRPr="00BC5484" w:rsidRDefault="00143CE6" w:rsidP="00143CE6">
            <w:pPr>
              <w:autoSpaceDE w:val="0"/>
              <w:autoSpaceDN w:val="0"/>
              <w:adjustRightInd w:val="0"/>
              <w:rPr>
                <w:rFonts w:cs="Arial"/>
                <w:szCs w:val="22"/>
              </w:rPr>
            </w:pPr>
            <w:r w:rsidRPr="00BC5484">
              <w:rPr>
                <w:rFonts w:cs="Arial"/>
                <w:szCs w:val="22"/>
                <w:lang w:val="en-US"/>
              </w:rPr>
              <w:t>For the calculation of emission reductions derived from fuel usage</w:t>
            </w:r>
          </w:p>
        </w:tc>
      </w:tr>
      <w:tr w:rsidR="00143CE6" w:rsidRPr="00BC5484" w14:paraId="373F33DC" w14:textId="77777777" w:rsidTr="00E76C1C">
        <w:trPr>
          <w:cantSplit/>
          <w:jc w:val="center"/>
        </w:trPr>
        <w:tc>
          <w:tcPr>
            <w:tcW w:w="1137" w:type="pct"/>
            <w:shd w:val="clear" w:color="auto" w:fill="D9D9D9"/>
          </w:tcPr>
          <w:p w14:paraId="2CD4041E" w14:textId="77777777" w:rsidR="00143CE6" w:rsidRPr="00BC5484" w:rsidRDefault="00143CE6" w:rsidP="00143CE6">
            <w:pPr>
              <w:rPr>
                <w:rFonts w:cs="Arial"/>
                <w:b/>
                <w:szCs w:val="22"/>
              </w:rPr>
            </w:pPr>
            <w:r w:rsidRPr="00BC5484">
              <w:rPr>
                <w:rFonts w:cs="Arial"/>
                <w:b/>
                <w:szCs w:val="22"/>
              </w:rPr>
              <w:t>Additional comment</w:t>
            </w:r>
          </w:p>
        </w:tc>
        <w:tc>
          <w:tcPr>
            <w:tcW w:w="3863" w:type="pct"/>
            <w:shd w:val="clear" w:color="auto" w:fill="auto"/>
          </w:tcPr>
          <w:p w14:paraId="5CAEC16C" w14:textId="77777777" w:rsidR="00143CE6" w:rsidRPr="00BC5484" w:rsidRDefault="00143CE6" w:rsidP="00143CE6">
            <w:pPr>
              <w:rPr>
                <w:rFonts w:cs="Arial"/>
                <w:b/>
                <w:szCs w:val="22"/>
              </w:rPr>
            </w:pPr>
            <w:r w:rsidRPr="00BC5484">
              <w:rPr>
                <w:rFonts w:cs="Arial"/>
                <w:szCs w:val="22"/>
              </w:rPr>
              <w:t>IPCC (2006);</w:t>
            </w:r>
            <w:r w:rsidRPr="00BC5484">
              <w:rPr>
                <w:rFonts w:cs="Arial"/>
                <w:szCs w:val="22"/>
                <w:lang w:val="en-US"/>
              </w:rPr>
              <w:t xml:space="preserve"> May be updated according to any future changes by the IPCC</w:t>
            </w:r>
          </w:p>
        </w:tc>
      </w:tr>
    </w:tbl>
    <w:p w14:paraId="0EB560C8" w14:textId="77777777" w:rsidR="00E76C1C" w:rsidRPr="00BC5484" w:rsidRDefault="00E76C1C" w:rsidP="00E76C1C">
      <w:pPr>
        <w:pStyle w:val="SDMPDDPoASubSection1"/>
        <w:rPr>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bottom w:w="20" w:type="dxa"/>
        </w:tblCellMar>
        <w:tblLook w:val="00C0" w:firstRow="0" w:lastRow="1" w:firstColumn="1" w:lastColumn="0" w:noHBand="0" w:noVBand="0"/>
      </w:tblPr>
      <w:tblGrid>
        <w:gridCol w:w="2190"/>
        <w:gridCol w:w="7439"/>
      </w:tblGrid>
      <w:tr w:rsidR="00E76C1C" w:rsidRPr="00BC5484" w14:paraId="7AAED51A" w14:textId="77777777" w:rsidTr="00E76C1C">
        <w:trPr>
          <w:cantSplit/>
          <w:jc w:val="center"/>
        </w:trPr>
        <w:tc>
          <w:tcPr>
            <w:tcW w:w="1137" w:type="pct"/>
            <w:shd w:val="clear" w:color="auto" w:fill="D9D9D9"/>
          </w:tcPr>
          <w:p w14:paraId="5F4E94AC" w14:textId="77777777" w:rsidR="00E76C1C" w:rsidRPr="00BC5484" w:rsidRDefault="00E76C1C" w:rsidP="00E76C1C">
            <w:pPr>
              <w:rPr>
                <w:rFonts w:cs="Arial"/>
                <w:b/>
                <w:szCs w:val="22"/>
              </w:rPr>
            </w:pPr>
            <w:r w:rsidRPr="00BC5484">
              <w:rPr>
                <w:rFonts w:cs="Arial"/>
                <w:b/>
                <w:szCs w:val="22"/>
              </w:rPr>
              <w:t>Data / Parameter</w:t>
            </w:r>
          </w:p>
        </w:tc>
        <w:tc>
          <w:tcPr>
            <w:tcW w:w="3863" w:type="pct"/>
            <w:shd w:val="clear" w:color="auto" w:fill="auto"/>
          </w:tcPr>
          <w:p w14:paraId="64AA7747" w14:textId="77777777" w:rsidR="00E76C1C" w:rsidRPr="00BC5484" w:rsidRDefault="00E76C1C" w:rsidP="00E76C1C">
            <w:pPr>
              <w:rPr>
                <w:rFonts w:cs="Arial"/>
                <w:b/>
                <w:szCs w:val="22"/>
                <w:vertAlign w:val="subscript"/>
              </w:rPr>
            </w:pPr>
            <w:r w:rsidRPr="00BC5484">
              <w:rPr>
                <w:rFonts w:cs="Arial"/>
                <w:b/>
                <w:szCs w:val="22"/>
              </w:rPr>
              <w:t>NCV</w:t>
            </w:r>
            <w:r w:rsidRPr="00BC5484">
              <w:rPr>
                <w:rFonts w:cs="Arial"/>
                <w:b/>
                <w:szCs w:val="22"/>
                <w:vertAlign w:val="subscript"/>
              </w:rPr>
              <w:t>fuel</w:t>
            </w:r>
          </w:p>
        </w:tc>
      </w:tr>
      <w:tr w:rsidR="00E76C1C" w:rsidRPr="00BC5484" w14:paraId="66A8338E" w14:textId="77777777" w:rsidTr="00E76C1C">
        <w:trPr>
          <w:cantSplit/>
          <w:jc w:val="center"/>
        </w:trPr>
        <w:tc>
          <w:tcPr>
            <w:tcW w:w="1137" w:type="pct"/>
            <w:shd w:val="clear" w:color="auto" w:fill="D9D9D9"/>
          </w:tcPr>
          <w:p w14:paraId="20323F62" w14:textId="77777777" w:rsidR="00E76C1C" w:rsidRPr="00BC5484" w:rsidDel="00785F13" w:rsidRDefault="00E76C1C" w:rsidP="00E76C1C">
            <w:pPr>
              <w:rPr>
                <w:rFonts w:cs="Arial"/>
                <w:b/>
                <w:szCs w:val="22"/>
              </w:rPr>
            </w:pPr>
            <w:r w:rsidRPr="00BC5484">
              <w:rPr>
                <w:rFonts w:cs="Arial"/>
                <w:b/>
                <w:szCs w:val="22"/>
              </w:rPr>
              <w:t>Unit</w:t>
            </w:r>
          </w:p>
        </w:tc>
        <w:tc>
          <w:tcPr>
            <w:tcW w:w="3863" w:type="pct"/>
            <w:shd w:val="clear" w:color="auto" w:fill="auto"/>
          </w:tcPr>
          <w:p w14:paraId="42B64CAC" w14:textId="77777777" w:rsidR="00E76C1C" w:rsidRPr="00BC5484" w:rsidRDefault="00E76C1C" w:rsidP="00E76C1C">
            <w:pPr>
              <w:rPr>
                <w:rFonts w:cs="Arial"/>
                <w:szCs w:val="22"/>
              </w:rPr>
            </w:pPr>
            <w:r w:rsidRPr="00BC5484">
              <w:rPr>
                <w:rFonts w:cs="Arial"/>
                <w:szCs w:val="22"/>
              </w:rPr>
              <w:t>TJ/tonne</w:t>
            </w:r>
          </w:p>
        </w:tc>
      </w:tr>
      <w:tr w:rsidR="00E76C1C" w:rsidRPr="00BC5484" w14:paraId="611F997F" w14:textId="77777777" w:rsidTr="00E76C1C">
        <w:trPr>
          <w:cantSplit/>
          <w:jc w:val="center"/>
        </w:trPr>
        <w:tc>
          <w:tcPr>
            <w:tcW w:w="1137" w:type="pct"/>
            <w:shd w:val="clear" w:color="auto" w:fill="D9D9D9"/>
          </w:tcPr>
          <w:p w14:paraId="5DCEBCF4" w14:textId="77777777" w:rsidR="00E76C1C" w:rsidRPr="00BC5484" w:rsidRDefault="00E76C1C" w:rsidP="00E76C1C">
            <w:pPr>
              <w:rPr>
                <w:rFonts w:cs="Arial"/>
                <w:b/>
                <w:szCs w:val="22"/>
              </w:rPr>
            </w:pPr>
            <w:r w:rsidRPr="00BC5484">
              <w:rPr>
                <w:rFonts w:cs="Arial"/>
                <w:b/>
                <w:szCs w:val="22"/>
              </w:rPr>
              <w:t>Description</w:t>
            </w:r>
          </w:p>
        </w:tc>
        <w:tc>
          <w:tcPr>
            <w:tcW w:w="3863" w:type="pct"/>
            <w:shd w:val="clear" w:color="auto" w:fill="auto"/>
          </w:tcPr>
          <w:p w14:paraId="5F33CBD5" w14:textId="77777777" w:rsidR="00E76C1C" w:rsidRPr="00BC5484" w:rsidRDefault="00E76C1C" w:rsidP="00E76C1C">
            <w:pPr>
              <w:rPr>
                <w:rFonts w:cs="Arial"/>
                <w:szCs w:val="22"/>
              </w:rPr>
            </w:pPr>
            <w:r w:rsidRPr="00BC5484">
              <w:rPr>
                <w:rFonts w:cs="Arial"/>
                <w:szCs w:val="22"/>
              </w:rPr>
              <w:t>Net calorific value of fossil fuels used in the baseline scenario</w:t>
            </w:r>
          </w:p>
        </w:tc>
      </w:tr>
      <w:tr w:rsidR="00E76C1C" w:rsidRPr="00BC5484" w14:paraId="1DE78A48" w14:textId="77777777" w:rsidTr="00E76C1C">
        <w:trPr>
          <w:cantSplit/>
          <w:jc w:val="center"/>
        </w:trPr>
        <w:tc>
          <w:tcPr>
            <w:tcW w:w="1137" w:type="pct"/>
            <w:shd w:val="clear" w:color="auto" w:fill="D9D9D9"/>
          </w:tcPr>
          <w:p w14:paraId="1450854A" w14:textId="77777777" w:rsidR="00E76C1C" w:rsidRPr="00BC5484" w:rsidRDefault="00E76C1C" w:rsidP="00E76C1C">
            <w:pPr>
              <w:rPr>
                <w:rFonts w:cs="Arial"/>
                <w:b/>
                <w:szCs w:val="22"/>
              </w:rPr>
            </w:pPr>
            <w:r w:rsidRPr="00BC5484">
              <w:rPr>
                <w:rFonts w:cs="Arial"/>
                <w:b/>
                <w:szCs w:val="22"/>
              </w:rPr>
              <w:t>Source of data</w:t>
            </w:r>
          </w:p>
        </w:tc>
        <w:tc>
          <w:tcPr>
            <w:tcW w:w="3863" w:type="pct"/>
            <w:shd w:val="clear" w:color="auto" w:fill="auto"/>
          </w:tcPr>
          <w:p w14:paraId="70162DCA" w14:textId="77777777" w:rsidR="00E76C1C" w:rsidRPr="00BC5484" w:rsidRDefault="00E76C1C" w:rsidP="00E76C1C">
            <w:pPr>
              <w:rPr>
                <w:rFonts w:cs="Arial"/>
                <w:szCs w:val="22"/>
              </w:rPr>
            </w:pPr>
            <w:r w:rsidRPr="00BC5484">
              <w:rPr>
                <w:rFonts w:cs="Arial"/>
                <w:szCs w:val="22"/>
              </w:rPr>
              <w:t>2006 IPCC Guidelines for National Greenhouse Gas Inventories</w:t>
            </w:r>
          </w:p>
        </w:tc>
      </w:tr>
      <w:tr w:rsidR="00E76C1C" w:rsidRPr="00BC5484" w14:paraId="64B72429" w14:textId="77777777" w:rsidTr="00E76C1C">
        <w:trPr>
          <w:cantSplit/>
          <w:jc w:val="center"/>
        </w:trPr>
        <w:tc>
          <w:tcPr>
            <w:tcW w:w="1137" w:type="pct"/>
            <w:shd w:val="clear" w:color="auto" w:fill="D9D9D9"/>
          </w:tcPr>
          <w:p w14:paraId="56B0B536" w14:textId="77777777" w:rsidR="00E76C1C" w:rsidRPr="00BC5484" w:rsidRDefault="00E76C1C" w:rsidP="00E76C1C">
            <w:pPr>
              <w:rPr>
                <w:rFonts w:cs="Arial"/>
                <w:b/>
                <w:szCs w:val="22"/>
              </w:rPr>
            </w:pPr>
            <w:r w:rsidRPr="00BC5484">
              <w:rPr>
                <w:rFonts w:cs="Arial"/>
                <w:b/>
                <w:szCs w:val="22"/>
              </w:rPr>
              <w:t>Value(s) applied</w:t>
            </w:r>
          </w:p>
        </w:tc>
        <w:tc>
          <w:tcPr>
            <w:tcW w:w="3863" w:type="pct"/>
            <w:shd w:val="clear" w:color="auto" w:fill="auto"/>
          </w:tcPr>
          <w:p w14:paraId="5424B647" w14:textId="77777777" w:rsidR="00E76C1C" w:rsidRPr="00BC5484" w:rsidRDefault="00E76C1C" w:rsidP="00E76C1C">
            <w:pPr>
              <w:rPr>
                <w:rFonts w:cs="Arial"/>
                <w:szCs w:val="22"/>
              </w:rPr>
            </w:pPr>
            <w:r w:rsidRPr="00BC5484">
              <w:rPr>
                <w:rFonts w:cs="Arial"/>
                <w:szCs w:val="22"/>
              </w:rPr>
              <w:t>Kerosene = 0.0438</w:t>
            </w:r>
          </w:p>
          <w:p w14:paraId="1F719D95" w14:textId="77777777" w:rsidR="00E76C1C" w:rsidRPr="00BC5484" w:rsidRDefault="00E76C1C" w:rsidP="00E76C1C">
            <w:pPr>
              <w:rPr>
                <w:rFonts w:cs="Arial"/>
                <w:szCs w:val="22"/>
              </w:rPr>
            </w:pPr>
            <w:r w:rsidRPr="00BC5484">
              <w:rPr>
                <w:rFonts w:cs="Arial"/>
                <w:szCs w:val="22"/>
              </w:rPr>
              <w:t>LPG = 0.0473</w:t>
            </w:r>
          </w:p>
        </w:tc>
      </w:tr>
      <w:tr w:rsidR="00E76C1C" w:rsidRPr="00BC5484" w14:paraId="7FA45F14" w14:textId="77777777" w:rsidTr="00E76C1C">
        <w:trPr>
          <w:cantSplit/>
          <w:jc w:val="center"/>
        </w:trPr>
        <w:tc>
          <w:tcPr>
            <w:tcW w:w="1137" w:type="pct"/>
            <w:shd w:val="clear" w:color="auto" w:fill="D9D9D9"/>
          </w:tcPr>
          <w:p w14:paraId="60F31A3A" w14:textId="77777777" w:rsidR="00E76C1C" w:rsidRPr="00BC5484" w:rsidRDefault="00E76C1C" w:rsidP="00E76C1C">
            <w:pPr>
              <w:jc w:val="left"/>
              <w:rPr>
                <w:rFonts w:cs="Arial"/>
                <w:b/>
                <w:szCs w:val="22"/>
              </w:rPr>
            </w:pPr>
            <w:r w:rsidRPr="00BC5484">
              <w:rPr>
                <w:rFonts w:cs="Arial"/>
                <w:b/>
                <w:szCs w:val="22"/>
              </w:rPr>
              <w:t xml:space="preserve">Choice of data or Measurement methods and procedures </w:t>
            </w:r>
          </w:p>
        </w:tc>
        <w:tc>
          <w:tcPr>
            <w:tcW w:w="3863" w:type="pct"/>
            <w:shd w:val="clear" w:color="auto" w:fill="auto"/>
          </w:tcPr>
          <w:p w14:paraId="6941FB09" w14:textId="77777777" w:rsidR="00E76C1C" w:rsidRPr="00BC5484" w:rsidRDefault="00E76C1C" w:rsidP="00E76C1C">
            <w:pPr>
              <w:rPr>
                <w:rFonts w:cs="Arial"/>
                <w:szCs w:val="22"/>
              </w:rPr>
            </w:pPr>
            <w:r w:rsidRPr="00BC5484">
              <w:rPr>
                <w:rFonts w:cs="Arial"/>
                <w:szCs w:val="22"/>
              </w:rPr>
              <w:t>As per requirement of the methodology and Table 2.3, Chapter 2, Volume 2 of the 2006 IPCC Guidelines.</w:t>
            </w:r>
          </w:p>
          <w:p w14:paraId="23486B8D" w14:textId="77777777" w:rsidR="00E76C1C" w:rsidRPr="00BC5484" w:rsidRDefault="00E76C1C" w:rsidP="00E76C1C">
            <w:pPr>
              <w:rPr>
                <w:rFonts w:cs="Arial"/>
                <w:szCs w:val="22"/>
              </w:rPr>
            </w:pPr>
          </w:p>
          <w:p w14:paraId="2C52CD8D" w14:textId="77777777" w:rsidR="00E76C1C" w:rsidRPr="00BC5484" w:rsidRDefault="00E76C1C" w:rsidP="00E76C1C">
            <w:pPr>
              <w:rPr>
                <w:rFonts w:cs="Arial"/>
                <w:szCs w:val="22"/>
              </w:rPr>
            </w:pPr>
            <w:r w:rsidRPr="00BC5484">
              <w:rPr>
                <w:rFonts w:cs="Arial"/>
                <w:szCs w:val="22"/>
              </w:rPr>
              <w:t>The IPCC is a standard, credible source of emissions factors.</w:t>
            </w:r>
          </w:p>
        </w:tc>
      </w:tr>
      <w:tr w:rsidR="00143CE6" w:rsidRPr="00BC5484" w14:paraId="1CCE06E2" w14:textId="77777777" w:rsidTr="00E76C1C">
        <w:trPr>
          <w:cantSplit/>
          <w:jc w:val="center"/>
        </w:trPr>
        <w:tc>
          <w:tcPr>
            <w:tcW w:w="1137" w:type="pct"/>
            <w:shd w:val="clear" w:color="auto" w:fill="D9D9D9"/>
          </w:tcPr>
          <w:p w14:paraId="5FE07FB2" w14:textId="77777777" w:rsidR="00143CE6" w:rsidRPr="00BC5484" w:rsidRDefault="00143CE6" w:rsidP="00143CE6">
            <w:pPr>
              <w:rPr>
                <w:rFonts w:cs="Arial"/>
                <w:b/>
                <w:szCs w:val="22"/>
              </w:rPr>
            </w:pPr>
            <w:r w:rsidRPr="00BC5484">
              <w:rPr>
                <w:rFonts w:cs="Arial"/>
                <w:b/>
                <w:szCs w:val="22"/>
              </w:rPr>
              <w:t>Purpose of data</w:t>
            </w:r>
          </w:p>
        </w:tc>
        <w:tc>
          <w:tcPr>
            <w:tcW w:w="3863" w:type="pct"/>
            <w:shd w:val="clear" w:color="auto" w:fill="auto"/>
          </w:tcPr>
          <w:p w14:paraId="428FAC33" w14:textId="77777777" w:rsidR="00143CE6" w:rsidRPr="00BC5484" w:rsidRDefault="00143CE6" w:rsidP="00143CE6">
            <w:pPr>
              <w:autoSpaceDE w:val="0"/>
              <w:autoSpaceDN w:val="0"/>
              <w:adjustRightInd w:val="0"/>
              <w:rPr>
                <w:rFonts w:cs="Arial"/>
                <w:szCs w:val="22"/>
              </w:rPr>
            </w:pPr>
            <w:r w:rsidRPr="00BC5484">
              <w:rPr>
                <w:rFonts w:cs="Arial"/>
                <w:szCs w:val="22"/>
                <w:lang w:val="en-US"/>
              </w:rPr>
              <w:t>For the calculation of emission reductions derived from fuel usage</w:t>
            </w:r>
          </w:p>
        </w:tc>
      </w:tr>
      <w:tr w:rsidR="00143CE6" w:rsidRPr="00BC5484" w14:paraId="3C0EE14C" w14:textId="77777777" w:rsidTr="00E76C1C">
        <w:trPr>
          <w:cantSplit/>
          <w:jc w:val="center"/>
        </w:trPr>
        <w:tc>
          <w:tcPr>
            <w:tcW w:w="1137" w:type="pct"/>
            <w:shd w:val="clear" w:color="auto" w:fill="D9D9D9"/>
          </w:tcPr>
          <w:p w14:paraId="26EAC43A" w14:textId="77777777" w:rsidR="00143CE6" w:rsidRPr="00BC5484" w:rsidRDefault="00143CE6" w:rsidP="00143CE6">
            <w:pPr>
              <w:rPr>
                <w:rFonts w:cs="Arial"/>
                <w:b/>
                <w:szCs w:val="22"/>
              </w:rPr>
            </w:pPr>
            <w:r w:rsidRPr="00BC5484">
              <w:rPr>
                <w:rFonts w:cs="Arial"/>
                <w:b/>
                <w:szCs w:val="22"/>
              </w:rPr>
              <w:lastRenderedPageBreak/>
              <w:t>Additional comment</w:t>
            </w:r>
          </w:p>
        </w:tc>
        <w:tc>
          <w:tcPr>
            <w:tcW w:w="3863" w:type="pct"/>
            <w:shd w:val="clear" w:color="auto" w:fill="auto"/>
          </w:tcPr>
          <w:p w14:paraId="17769A6C" w14:textId="77777777" w:rsidR="00143CE6" w:rsidRPr="00BC5484" w:rsidRDefault="00143CE6" w:rsidP="00143CE6">
            <w:pPr>
              <w:rPr>
                <w:rFonts w:cs="Arial"/>
                <w:b/>
                <w:szCs w:val="22"/>
              </w:rPr>
            </w:pPr>
            <w:r w:rsidRPr="00BC5484">
              <w:rPr>
                <w:rFonts w:cs="Arial"/>
                <w:szCs w:val="22"/>
              </w:rPr>
              <w:t>IPCC (2006);</w:t>
            </w:r>
            <w:r w:rsidRPr="00BC5484">
              <w:rPr>
                <w:rFonts w:cs="Arial"/>
                <w:szCs w:val="22"/>
                <w:lang w:val="en-US"/>
              </w:rPr>
              <w:t xml:space="preserve"> May be updated according to any future changes by the IPCC</w:t>
            </w:r>
          </w:p>
        </w:tc>
      </w:tr>
    </w:tbl>
    <w:p w14:paraId="21E60610" w14:textId="77777777" w:rsidR="00E76C1C" w:rsidRPr="00BC5484" w:rsidRDefault="00E76C1C" w:rsidP="00E76C1C">
      <w:pPr>
        <w:pStyle w:val="SDMPDDPoASubSection1"/>
        <w:rPr>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bottom w:w="20" w:type="dxa"/>
        </w:tblCellMar>
        <w:tblLook w:val="00C0" w:firstRow="0" w:lastRow="1" w:firstColumn="1" w:lastColumn="0" w:noHBand="0" w:noVBand="0"/>
      </w:tblPr>
      <w:tblGrid>
        <w:gridCol w:w="2190"/>
        <w:gridCol w:w="7439"/>
      </w:tblGrid>
      <w:tr w:rsidR="00E76C1C" w:rsidRPr="00BC5484" w14:paraId="7B528746" w14:textId="77777777" w:rsidTr="00E76C1C">
        <w:trPr>
          <w:cantSplit/>
          <w:jc w:val="center"/>
        </w:trPr>
        <w:tc>
          <w:tcPr>
            <w:tcW w:w="1137" w:type="pct"/>
            <w:shd w:val="clear" w:color="auto" w:fill="D9D9D9"/>
          </w:tcPr>
          <w:p w14:paraId="10836B68" w14:textId="77777777" w:rsidR="00E76C1C" w:rsidRPr="00BC5484" w:rsidRDefault="00E76C1C" w:rsidP="00E76C1C">
            <w:pPr>
              <w:rPr>
                <w:rFonts w:cs="Arial"/>
                <w:b/>
                <w:szCs w:val="22"/>
              </w:rPr>
            </w:pPr>
            <w:r w:rsidRPr="00BC5484">
              <w:rPr>
                <w:rFonts w:cs="Arial"/>
                <w:b/>
                <w:szCs w:val="22"/>
              </w:rPr>
              <w:t>Data / Parameter</w:t>
            </w:r>
          </w:p>
        </w:tc>
        <w:tc>
          <w:tcPr>
            <w:tcW w:w="3863" w:type="pct"/>
            <w:shd w:val="clear" w:color="auto" w:fill="auto"/>
          </w:tcPr>
          <w:p w14:paraId="1CBC3539" w14:textId="77777777" w:rsidR="00E76C1C" w:rsidRPr="00BC5484" w:rsidRDefault="00E76C1C" w:rsidP="00E76C1C">
            <w:pPr>
              <w:rPr>
                <w:rFonts w:cs="Arial"/>
                <w:b/>
                <w:szCs w:val="22"/>
              </w:rPr>
            </w:pPr>
            <w:r w:rsidRPr="00BC5484">
              <w:rPr>
                <w:rFonts w:cs="Arial"/>
                <w:b/>
                <w:szCs w:val="22"/>
              </w:rPr>
              <w:t>η</w:t>
            </w:r>
            <w:r w:rsidRPr="00BC5484">
              <w:rPr>
                <w:rFonts w:cs="Arial"/>
                <w:b/>
                <w:szCs w:val="22"/>
                <w:vertAlign w:val="subscript"/>
              </w:rPr>
              <w:t>biogas</w:t>
            </w:r>
            <w:r w:rsidRPr="00BC5484">
              <w:rPr>
                <w:rFonts w:cs="Arial"/>
                <w:b/>
                <w:iCs/>
                <w:szCs w:val="22"/>
                <w:vertAlign w:val="subscript"/>
              </w:rPr>
              <w:t xml:space="preserve"> stove</w:t>
            </w:r>
          </w:p>
        </w:tc>
      </w:tr>
      <w:tr w:rsidR="00E76C1C" w:rsidRPr="00BC5484" w14:paraId="1E1B0529" w14:textId="77777777" w:rsidTr="00E76C1C">
        <w:trPr>
          <w:cantSplit/>
          <w:jc w:val="center"/>
        </w:trPr>
        <w:tc>
          <w:tcPr>
            <w:tcW w:w="1137" w:type="pct"/>
            <w:shd w:val="clear" w:color="auto" w:fill="D9D9D9"/>
          </w:tcPr>
          <w:p w14:paraId="281C71C8" w14:textId="77777777" w:rsidR="00E76C1C" w:rsidRPr="00BC5484" w:rsidDel="00785F13" w:rsidRDefault="00E76C1C" w:rsidP="00E76C1C">
            <w:pPr>
              <w:rPr>
                <w:rFonts w:cs="Arial"/>
                <w:b/>
                <w:szCs w:val="22"/>
              </w:rPr>
            </w:pPr>
            <w:r w:rsidRPr="00BC5484">
              <w:rPr>
                <w:rFonts w:cs="Arial"/>
                <w:b/>
                <w:szCs w:val="22"/>
              </w:rPr>
              <w:t>Unit</w:t>
            </w:r>
          </w:p>
        </w:tc>
        <w:tc>
          <w:tcPr>
            <w:tcW w:w="3863" w:type="pct"/>
            <w:shd w:val="clear" w:color="auto" w:fill="auto"/>
          </w:tcPr>
          <w:p w14:paraId="6645C81E" w14:textId="77777777" w:rsidR="00E76C1C" w:rsidRPr="00BC5484" w:rsidRDefault="00E76C1C" w:rsidP="00E76C1C">
            <w:pPr>
              <w:rPr>
                <w:rFonts w:cs="Arial"/>
                <w:szCs w:val="22"/>
              </w:rPr>
            </w:pPr>
            <w:r w:rsidRPr="00BC5484">
              <w:rPr>
                <w:rFonts w:cs="Arial"/>
                <w:szCs w:val="22"/>
              </w:rPr>
              <w:t>%</w:t>
            </w:r>
          </w:p>
        </w:tc>
      </w:tr>
      <w:tr w:rsidR="00E76C1C" w:rsidRPr="00BC5484" w14:paraId="3FA56341" w14:textId="77777777" w:rsidTr="00E76C1C">
        <w:trPr>
          <w:cantSplit/>
          <w:jc w:val="center"/>
        </w:trPr>
        <w:tc>
          <w:tcPr>
            <w:tcW w:w="1137" w:type="pct"/>
            <w:shd w:val="clear" w:color="auto" w:fill="D9D9D9"/>
          </w:tcPr>
          <w:p w14:paraId="0DA1BCB5" w14:textId="77777777" w:rsidR="00E76C1C" w:rsidRPr="00BC5484" w:rsidRDefault="00E76C1C" w:rsidP="00E76C1C">
            <w:pPr>
              <w:rPr>
                <w:rFonts w:cs="Arial"/>
                <w:b/>
                <w:szCs w:val="22"/>
              </w:rPr>
            </w:pPr>
            <w:r w:rsidRPr="00BC5484">
              <w:rPr>
                <w:rFonts w:cs="Arial"/>
                <w:b/>
                <w:szCs w:val="22"/>
              </w:rPr>
              <w:t>Description</w:t>
            </w:r>
          </w:p>
        </w:tc>
        <w:tc>
          <w:tcPr>
            <w:tcW w:w="3863" w:type="pct"/>
            <w:shd w:val="clear" w:color="auto" w:fill="auto"/>
          </w:tcPr>
          <w:p w14:paraId="10D111D2" w14:textId="77777777" w:rsidR="00E76C1C" w:rsidRPr="00BC5484" w:rsidRDefault="00E76C1C" w:rsidP="00E76C1C">
            <w:pPr>
              <w:rPr>
                <w:rFonts w:cs="Arial"/>
                <w:szCs w:val="22"/>
              </w:rPr>
            </w:pPr>
            <w:r w:rsidRPr="00BC5484">
              <w:rPr>
                <w:rFonts w:cs="Arial"/>
                <w:szCs w:val="22"/>
              </w:rPr>
              <w:t>Combustion efficiency of the biogas stove introduced by the VPA</w:t>
            </w:r>
          </w:p>
        </w:tc>
      </w:tr>
      <w:tr w:rsidR="00E76C1C" w:rsidRPr="00BC5484" w14:paraId="6908F3D0" w14:textId="77777777" w:rsidTr="00E76C1C">
        <w:trPr>
          <w:cantSplit/>
          <w:jc w:val="center"/>
        </w:trPr>
        <w:tc>
          <w:tcPr>
            <w:tcW w:w="1137" w:type="pct"/>
            <w:shd w:val="clear" w:color="auto" w:fill="D9D9D9"/>
          </w:tcPr>
          <w:p w14:paraId="46DD96C5" w14:textId="77777777" w:rsidR="00E76C1C" w:rsidRPr="00BC5484" w:rsidRDefault="00E76C1C" w:rsidP="00E76C1C">
            <w:pPr>
              <w:rPr>
                <w:rFonts w:cs="Arial"/>
                <w:b/>
                <w:szCs w:val="22"/>
              </w:rPr>
            </w:pPr>
            <w:r w:rsidRPr="00BC5484">
              <w:rPr>
                <w:rFonts w:cs="Arial"/>
                <w:b/>
                <w:szCs w:val="22"/>
              </w:rPr>
              <w:t>Source of data</w:t>
            </w:r>
          </w:p>
        </w:tc>
        <w:tc>
          <w:tcPr>
            <w:tcW w:w="3863" w:type="pct"/>
            <w:shd w:val="clear" w:color="auto" w:fill="auto"/>
          </w:tcPr>
          <w:p w14:paraId="3DEDDB75" w14:textId="77777777" w:rsidR="00E76C1C" w:rsidRPr="00BC5484" w:rsidRDefault="00E76C1C" w:rsidP="00E76C1C">
            <w:pPr>
              <w:rPr>
                <w:rFonts w:cs="Arial"/>
                <w:szCs w:val="22"/>
              </w:rPr>
            </w:pPr>
            <w:r w:rsidRPr="00BC5484">
              <w:rPr>
                <w:rFonts w:cs="Arial"/>
                <w:szCs w:val="22"/>
              </w:rPr>
              <w:t>LIPI Stove Report, 2010; Indonesian Government standard on stove efficiency</w:t>
            </w:r>
          </w:p>
        </w:tc>
      </w:tr>
      <w:tr w:rsidR="00E76C1C" w:rsidRPr="00BC5484" w14:paraId="58450902" w14:textId="77777777" w:rsidTr="00E76C1C">
        <w:trPr>
          <w:cantSplit/>
          <w:jc w:val="center"/>
        </w:trPr>
        <w:tc>
          <w:tcPr>
            <w:tcW w:w="1137" w:type="pct"/>
            <w:shd w:val="clear" w:color="auto" w:fill="D9D9D9"/>
          </w:tcPr>
          <w:p w14:paraId="177E6A60" w14:textId="77777777" w:rsidR="00E76C1C" w:rsidRPr="00BC5484" w:rsidRDefault="00E76C1C" w:rsidP="00E76C1C">
            <w:pPr>
              <w:rPr>
                <w:rFonts w:cs="Arial"/>
                <w:b/>
                <w:szCs w:val="22"/>
              </w:rPr>
            </w:pPr>
            <w:r w:rsidRPr="00BC5484">
              <w:rPr>
                <w:rFonts w:cs="Arial"/>
                <w:b/>
                <w:szCs w:val="22"/>
              </w:rPr>
              <w:t>Value(s) applied</w:t>
            </w:r>
          </w:p>
        </w:tc>
        <w:tc>
          <w:tcPr>
            <w:tcW w:w="3863" w:type="pct"/>
            <w:shd w:val="clear" w:color="auto" w:fill="auto"/>
          </w:tcPr>
          <w:p w14:paraId="67C3A95B" w14:textId="77777777" w:rsidR="00E76C1C" w:rsidRPr="00BC5484" w:rsidRDefault="00E76C1C" w:rsidP="00E76C1C">
            <w:pPr>
              <w:rPr>
                <w:rFonts w:cs="Arial"/>
                <w:szCs w:val="22"/>
              </w:rPr>
            </w:pPr>
            <w:r w:rsidRPr="00BC5484">
              <w:rPr>
                <w:rFonts w:cs="Arial"/>
                <w:szCs w:val="22"/>
              </w:rPr>
              <w:t>50</w:t>
            </w:r>
          </w:p>
        </w:tc>
      </w:tr>
      <w:tr w:rsidR="00E76C1C" w:rsidRPr="00BC5484" w14:paraId="2B2E4BF6" w14:textId="77777777" w:rsidTr="00E76C1C">
        <w:trPr>
          <w:cantSplit/>
          <w:jc w:val="center"/>
        </w:trPr>
        <w:tc>
          <w:tcPr>
            <w:tcW w:w="1137" w:type="pct"/>
            <w:shd w:val="clear" w:color="auto" w:fill="D9D9D9"/>
          </w:tcPr>
          <w:p w14:paraId="6B7782B7" w14:textId="77777777" w:rsidR="00E76C1C" w:rsidRPr="00BC5484" w:rsidRDefault="00E76C1C" w:rsidP="00E76C1C">
            <w:pPr>
              <w:jc w:val="left"/>
              <w:rPr>
                <w:rFonts w:cs="Arial"/>
                <w:b/>
                <w:szCs w:val="22"/>
              </w:rPr>
            </w:pPr>
            <w:r w:rsidRPr="00BC5484">
              <w:rPr>
                <w:rFonts w:cs="Arial"/>
                <w:b/>
                <w:szCs w:val="22"/>
              </w:rPr>
              <w:t xml:space="preserve">Choice of data or Measurement methods and procedures </w:t>
            </w:r>
          </w:p>
        </w:tc>
        <w:tc>
          <w:tcPr>
            <w:tcW w:w="3863" w:type="pct"/>
            <w:shd w:val="clear" w:color="auto" w:fill="auto"/>
          </w:tcPr>
          <w:p w14:paraId="62DEA362" w14:textId="77777777" w:rsidR="00E76C1C" w:rsidRPr="00BC5484" w:rsidRDefault="00E76C1C" w:rsidP="00E76C1C">
            <w:pPr>
              <w:rPr>
                <w:rFonts w:cs="Arial"/>
                <w:szCs w:val="22"/>
              </w:rPr>
            </w:pPr>
            <w:r w:rsidRPr="00BC5484">
              <w:rPr>
                <w:rFonts w:cs="Arial"/>
                <w:szCs w:val="22"/>
              </w:rPr>
              <w:t xml:space="preserve">A comprehensive combustion efficiency test of the biogas stove introduced by the VPA was conducted in 2010 by LIPI, a governmental testing institute. The resulting efficiency of the biogas stoves was 52%. The Indonesian Government standard on stove efficiency indicates an efficiency of 50% is prevalent. The latter has been used to be conservative. </w:t>
            </w:r>
          </w:p>
          <w:p w14:paraId="122EDF04" w14:textId="77777777" w:rsidR="00E76C1C" w:rsidRPr="00BC5484" w:rsidRDefault="00E76C1C" w:rsidP="00E76C1C">
            <w:pPr>
              <w:rPr>
                <w:rFonts w:cs="Arial"/>
                <w:b/>
                <w:szCs w:val="22"/>
              </w:rPr>
            </w:pPr>
          </w:p>
        </w:tc>
      </w:tr>
      <w:tr w:rsidR="00143CE6" w:rsidRPr="00BC5484" w14:paraId="36E42081" w14:textId="77777777" w:rsidTr="00E76C1C">
        <w:trPr>
          <w:cantSplit/>
          <w:jc w:val="center"/>
        </w:trPr>
        <w:tc>
          <w:tcPr>
            <w:tcW w:w="1137" w:type="pct"/>
            <w:shd w:val="clear" w:color="auto" w:fill="D9D9D9"/>
          </w:tcPr>
          <w:p w14:paraId="2A24D5FD" w14:textId="77777777" w:rsidR="00143CE6" w:rsidRPr="00BC5484" w:rsidRDefault="00143CE6" w:rsidP="00143CE6">
            <w:pPr>
              <w:rPr>
                <w:rFonts w:cs="Arial"/>
                <w:b/>
                <w:szCs w:val="22"/>
              </w:rPr>
            </w:pPr>
            <w:r w:rsidRPr="00BC5484">
              <w:rPr>
                <w:rFonts w:cs="Arial"/>
                <w:b/>
                <w:szCs w:val="22"/>
              </w:rPr>
              <w:t>Purpose of data</w:t>
            </w:r>
          </w:p>
        </w:tc>
        <w:tc>
          <w:tcPr>
            <w:tcW w:w="3863" w:type="pct"/>
            <w:shd w:val="clear" w:color="auto" w:fill="auto"/>
          </w:tcPr>
          <w:p w14:paraId="62321889" w14:textId="77777777" w:rsidR="00143CE6" w:rsidRPr="00BC5484" w:rsidRDefault="00143CE6" w:rsidP="00143CE6">
            <w:pPr>
              <w:autoSpaceDE w:val="0"/>
              <w:autoSpaceDN w:val="0"/>
              <w:adjustRightInd w:val="0"/>
              <w:rPr>
                <w:rFonts w:cs="Arial"/>
                <w:szCs w:val="22"/>
              </w:rPr>
            </w:pPr>
            <w:r w:rsidRPr="00BC5484">
              <w:rPr>
                <w:rFonts w:cs="Arial"/>
                <w:szCs w:val="22"/>
                <w:lang w:val="en-US"/>
              </w:rPr>
              <w:t>For the calculation of emission reductions derived from fuel usage</w:t>
            </w:r>
          </w:p>
        </w:tc>
      </w:tr>
      <w:tr w:rsidR="00143CE6" w:rsidRPr="00BC5484" w14:paraId="37A46E4D" w14:textId="77777777" w:rsidTr="00E76C1C">
        <w:trPr>
          <w:cantSplit/>
          <w:jc w:val="center"/>
        </w:trPr>
        <w:tc>
          <w:tcPr>
            <w:tcW w:w="1137" w:type="pct"/>
            <w:shd w:val="clear" w:color="auto" w:fill="D9D9D9"/>
          </w:tcPr>
          <w:p w14:paraId="68BFBB72" w14:textId="77777777" w:rsidR="00143CE6" w:rsidRPr="00BC5484" w:rsidRDefault="00143CE6" w:rsidP="00143CE6">
            <w:pPr>
              <w:rPr>
                <w:rFonts w:cs="Arial"/>
                <w:b/>
                <w:szCs w:val="22"/>
              </w:rPr>
            </w:pPr>
            <w:r w:rsidRPr="00BC5484">
              <w:rPr>
                <w:rFonts w:cs="Arial"/>
                <w:b/>
                <w:szCs w:val="22"/>
              </w:rPr>
              <w:t>Additional comment</w:t>
            </w:r>
          </w:p>
        </w:tc>
        <w:tc>
          <w:tcPr>
            <w:tcW w:w="3863" w:type="pct"/>
            <w:shd w:val="clear" w:color="auto" w:fill="auto"/>
          </w:tcPr>
          <w:p w14:paraId="1E86E24D" w14:textId="77777777" w:rsidR="00143CE6" w:rsidRPr="00BC5484" w:rsidRDefault="00143CE6" w:rsidP="00143CE6">
            <w:pPr>
              <w:rPr>
                <w:rFonts w:cs="Arial"/>
                <w:szCs w:val="22"/>
              </w:rPr>
            </w:pPr>
            <w:r w:rsidRPr="00BC5484">
              <w:rPr>
                <w:rFonts w:cs="Arial"/>
                <w:szCs w:val="22"/>
              </w:rPr>
              <w:t>-</w:t>
            </w:r>
          </w:p>
        </w:tc>
      </w:tr>
    </w:tbl>
    <w:p w14:paraId="3A286101" w14:textId="77777777" w:rsidR="00E76C1C" w:rsidRPr="00BC5484" w:rsidRDefault="00E76C1C" w:rsidP="00E76C1C">
      <w:pPr>
        <w:pStyle w:val="SDMPDDPoASubSection1"/>
        <w:rPr>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bottom w:w="20" w:type="dxa"/>
        </w:tblCellMar>
        <w:tblLook w:val="00C0" w:firstRow="0" w:lastRow="1" w:firstColumn="1" w:lastColumn="0" w:noHBand="0" w:noVBand="0"/>
      </w:tblPr>
      <w:tblGrid>
        <w:gridCol w:w="2190"/>
        <w:gridCol w:w="7439"/>
      </w:tblGrid>
      <w:tr w:rsidR="00E76C1C" w:rsidRPr="00BC5484" w14:paraId="022F9022" w14:textId="77777777" w:rsidTr="00E76C1C">
        <w:trPr>
          <w:cantSplit/>
          <w:jc w:val="center"/>
        </w:trPr>
        <w:tc>
          <w:tcPr>
            <w:tcW w:w="1137" w:type="pct"/>
            <w:shd w:val="clear" w:color="auto" w:fill="D9D9D9"/>
          </w:tcPr>
          <w:p w14:paraId="3A1E45D2" w14:textId="77777777" w:rsidR="00E76C1C" w:rsidRPr="00BC5484" w:rsidRDefault="00E76C1C" w:rsidP="00E76C1C">
            <w:pPr>
              <w:rPr>
                <w:rFonts w:cs="Arial"/>
                <w:b/>
                <w:szCs w:val="22"/>
              </w:rPr>
            </w:pPr>
            <w:r w:rsidRPr="00BC5484">
              <w:rPr>
                <w:rFonts w:cs="Arial"/>
                <w:b/>
                <w:szCs w:val="22"/>
              </w:rPr>
              <w:t>Data / Parameter</w:t>
            </w:r>
          </w:p>
        </w:tc>
        <w:tc>
          <w:tcPr>
            <w:tcW w:w="3863" w:type="pct"/>
            <w:shd w:val="clear" w:color="auto" w:fill="auto"/>
          </w:tcPr>
          <w:p w14:paraId="366956B1" w14:textId="77777777" w:rsidR="00E76C1C" w:rsidRPr="00BC5484" w:rsidRDefault="00E76C1C" w:rsidP="00E76C1C">
            <w:pPr>
              <w:rPr>
                <w:rFonts w:cs="Arial"/>
                <w:b/>
                <w:szCs w:val="22"/>
                <w:vertAlign w:val="subscript"/>
              </w:rPr>
            </w:pPr>
            <w:r w:rsidRPr="00BC5484">
              <w:rPr>
                <w:rFonts w:cs="Arial"/>
                <w:b/>
                <w:szCs w:val="22"/>
              </w:rPr>
              <w:t>EF</w:t>
            </w:r>
            <w:r w:rsidRPr="00BC5484">
              <w:rPr>
                <w:rFonts w:cs="Arial"/>
                <w:b/>
                <w:szCs w:val="22"/>
                <w:vertAlign w:val="subscript"/>
              </w:rPr>
              <w:t>awms,T</w:t>
            </w:r>
          </w:p>
        </w:tc>
      </w:tr>
      <w:tr w:rsidR="00E76C1C" w:rsidRPr="00BC5484" w14:paraId="3394F377" w14:textId="77777777" w:rsidTr="00E76C1C">
        <w:trPr>
          <w:cantSplit/>
          <w:jc w:val="center"/>
        </w:trPr>
        <w:tc>
          <w:tcPr>
            <w:tcW w:w="1137" w:type="pct"/>
            <w:shd w:val="clear" w:color="auto" w:fill="D9D9D9"/>
          </w:tcPr>
          <w:p w14:paraId="75B914EE" w14:textId="77777777" w:rsidR="00E76C1C" w:rsidRPr="00BC5484" w:rsidDel="00785F13" w:rsidRDefault="00E76C1C" w:rsidP="00E76C1C">
            <w:pPr>
              <w:rPr>
                <w:rFonts w:cs="Arial"/>
                <w:b/>
                <w:szCs w:val="22"/>
              </w:rPr>
            </w:pPr>
            <w:r w:rsidRPr="00BC5484">
              <w:rPr>
                <w:rFonts w:cs="Arial"/>
                <w:b/>
                <w:szCs w:val="22"/>
              </w:rPr>
              <w:t>Unit</w:t>
            </w:r>
          </w:p>
        </w:tc>
        <w:tc>
          <w:tcPr>
            <w:tcW w:w="3863" w:type="pct"/>
            <w:shd w:val="clear" w:color="auto" w:fill="auto"/>
          </w:tcPr>
          <w:p w14:paraId="5864F196" w14:textId="77777777" w:rsidR="00E76C1C" w:rsidRPr="00BC5484" w:rsidRDefault="00E76C1C" w:rsidP="00E76C1C">
            <w:pPr>
              <w:rPr>
                <w:rFonts w:cs="Arial"/>
                <w:szCs w:val="22"/>
                <w:vertAlign w:val="subscript"/>
              </w:rPr>
            </w:pPr>
            <w:r w:rsidRPr="00BC5484">
              <w:rPr>
                <w:rFonts w:cs="Arial"/>
                <w:szCs w:val="22"/>
              </w:rPr>
              <w:t>kg CH</w:t>
            </w:r>
            <w:r w:rsidRPr="00BC5484">
              <w:rPr>
                <w:rFonts w:cs="Arial"/>
                <w:szCs w:val="22"/>
                <w:vertAlign w:val="subscript"/>
              </w:rPr>
              <w:t>4</w:t>
            </w:r>
          </w:p>
        </w:tc>
      </w:tr>
      <w:tr w:rsidR="00E76C1C" w:rsidRPr="00BC5484" w14:paraId="7B52DB67" w14:textId="77777777" w:rsidTr="00E76C1C">
        <w:trPr>
          <w:cantSplit/>
          <w:jc w:val="center"/>
        </w:trPr>
        <w:tc>
          <w:tcPr>
            <w:tcW w:w="1137" w:type="pct"/>
            <w:shd w:val="clear" w:color="auto" w:fill="D9D9D9"/>
          </w:tcPr>
          <w:p w14:paraId="744CEC40" w14:textId="77777777" w:rsidR="00E76C1C" w:rsidRPr="00BC5484" w:rsidRDefault="00E76C1C" w:rsidP="00E76C1C">
            <w:pPr>
              <w:rPr>
                <w:rFonts w:cs="Arial"/>
                <w:b/>
                <w:szCs w:val="22"/>
              </w:rPr>
            </w:pPr>
            <w:r w:rsidRPr="00BC5484">
              <w:rPr>
                <w:rFonts w:cs="Arial"/>
                <w:b/>
                <w:szCs w:val="22"/>
              </w:rPr>
              <w:t>Description</w:t>
            </w:r>
          </w:p>
        </w:tc>
        <w:tc>
          <w:tcPr>
            <w:tcW w:w="3863" w:type="pct"/>
            <w:shd w:val="clear" w:color="auto" w:fill="auto"/>
          </w:tcPr>
          <w:p w14:paraId="46105327" w14:textId="77777777" w:rsidR="00E76C1C" w:rsidRPr="00BC5484" w:rsidRDefault="00E76C1C" w:rsidP="00E76C1C">
            <w:pPr>
              <w:rPr>
                <w:rFonts w:cs="Arial"/>
                <w:szCs w:val="22"/>
              </w:rPr>
            </w:pPr>
            <w:r w:rsidRPr="00BC5484">
              <w:rPr>
                <w:rFonts w:cs="Arial"/>
                <w:szCs w:val="22"/>
              </w:rPr>
              <w:t>Emission factor for the defined livestock population category T by average temperature (27.1°C)</w:t>
            </w:r>
          </w:p>
        </w:tc>
      </w:tr>
      <w:tr w:rsidR="00E76C1C" w:rsidRPr="00BC5484" w14:paraId="568ACEDE" w14:textId="77777777" w:rsidTr="00E76C1C">
        <w:trPr>
          <w:cantSplit/>
          <w:jc w:val="center"/>
        </w:trPr>
        <w:tc>
          <w:tcPr>
            <w:tcW w:w="1137" w:type="pct"/>
            <w:shd w:val="clear" w:color="auto" w:fill="D9D9D9"/>
          </w:tcPr>
          <w:p w14:paraId="34B7EF43" w14:textId="77777777" w:rsidR="00E76C1C" w:rsidRPr="00BC5484" w:rsidRDefault="00E76C1C" w:rsidP="00E76C1C">
            <w:pPr>
              <w:rPr>
                <w:rFonts w:cs="Arial"/>
                <w:b/>
                <w:szCs w:val="22"/>
              </w:rPr>
            </w:pPr>
            <w:r w:rsidRPr="00BC5484">
              <w:rPr>
                <w:rFonts w:cs="Arial"/>
                <w:b/>
                <w:szCs w:val="22"/>
              </w:rPr>
              <w:t>Source of data</w:t>
            </w:r>
          </w:p>
        </w:tc>
        <w:tc>
          <w:tcPr>
            <w:tcW w:w="3863" w:type="pct"/>
            <w:shd w:val="clear" w:color="auto" w:fill="auto"/>
          </w:tcPr>
          <w:p w14:paraId="0F62A619" w14:textId="77777777" w:rsidR="00E76C1C" w:rsidRPr="00BC5484" w:rsidRDefault="00E76C1C" w:rsidP="00E76C1C">
            <w:pPr>
              <w:rPr>
                <w:rFonts w:cs="Arial"/>
                <w:szCs w:val="22"/>
              </w:rPr>
            </w:pPr>
            <w:r w:rsidRPr="00BC5484">
              <w:rPr>
                <w:rFonts w:cs="Arial"/>
                <w:szCs w:val="22"/>
              </w:rPr>
              <w:t>2006 IPCC Guidelines for National Greenhouse Gas Inventories; Indonesian Meteorological Climatological and Geophysical Agency</w:t>
            </w:r>
          </w:p>
        </w:tc>
      </w:tr>
      <w:tr w:rsidR="00E76C1C" w:rsidRPr="00BC5484" w14:paraId="58A30AB0" w14:textId="77777777" w:rsidTr="00E76C1C">
        <w:trPr>
          <w:cantSplit/>
          <w:jc w:val="center"/>
        </w:trPr>
        <w:tc>
          <w:tcPr>
            <w:tcW w:w="1137" w:type="pct"/>
            <w:shd w:val="clear" w:color="auto" w:fill="D9D9D9"/>
          </w:tcPr>
          <w:p w14:paraId="262F06EC" w14:textId="77777777" w:rsidR="00E76C1C" w:rsidRPr="00BC5484" w:rsidRDefault="00E76C1C" w:rsidP="00E76C1C">
            <w:pPr>
              <w:rPr>
                <w:rFonts w:cs="Arial"/>
                <w:b/>
                <w:szCs w:val="22"/>
              </w:rPr>
            </w:pPr>
            <w:r w:rsidRPr="00BC5484">
              <w:rPr>
                <w:rFonts w:cs="Arial"/>
                <w:b/>
                <w:szCs w:val="22"/>
              </w:rPr>
              <w:t>Value(s) applied</w:t>
            </w:r>
          </w:p>
        </w:tc>
        <w:tc>
          <w:tcPr>
            <w:tcW w:w="3863" w:type="pct"/>
            <w:shd w:val="clear" w:color="auto" w:fill="auto"/>
          </w:tcPr>
          <w:p w14:paraId="75295144" w14:textId="77777777" w:rsidR="00E76C1C" w:rsidRPr="00BC5484" w:rsidRDefault="00E76C1C" w:rsidP="00E76C1C">
            <w:pPr>
              <w:rPr>
                <w:rFonts w:cs="Arial"/>
                <w:szCs w:val="22"/>
              </w:rPr>
            </w:pPr>
            <w:r w:rsidRPr="00BC5484">
              <w:rPr>
                <w:rFonts w:cs="Arial"/>
                <w:szCs w:val="22"/>
              </w:rPr>
              <w:t>Dairy cows = 31</w:t>
            </w:r>
          </w:p>
          <w:p w14:paraId="4D1F8D1F" w14:textId="77777777" w:rsidR="00E76C1C" w:rsidRPr="00BC5484" w:rsidRDefault="00E76C1C" w:rsidP="00E76C1C">
            <w:pPr>
              <w:rPr>
                <w:rFonts w:cs="Arial"/>
                <w:szCs w:val="22"/>
              </w:rPr>
            </w:pPr>
            <w:r w:rsidRPr="00BC5484">
              <w:rPr>
                <w:rFonts w:cs="Arial"/>
                <w:szCs w:val="22"/>
              </w:rPr>
              <w:t>Other cattle = 1</w:t>
            </w:r>
          </w:p>
          <w:p w14:paraId="4E75BBFF" w14:textId="77777777" w:rsidR="00E76C1C" w:rsidRPr="00BC5484" w:rsidRDefault="00E76C1C" w:rsidP="00E76C1C">
            <w:pPr>
              <w:rPr>
                <w:rFonts w:cs="Arial"/>
                <w:szCs w:val="22"/>
              </w:rPr>
            </w:pPr>
            <w:r w:rsidRPr="00BC5484">
              <w:rPr>
                <w:rFonts w:cs="Arial"/>
                <w:szCs w:val="22"/>
              </w:rPr>
              <w:t>Buffalo = 2</w:t>
            </w:r>
          </w:p>
          <w:p w14:paraId="15BA0865" w14:textId="77777777" w:rsidR="00E76C1C" w:rsidRPr="00BC5484" w:rsidRDefault="00E76C1C" w:rsidP="00E76C1C">
            <w:pPr>
              <w:rPr>
                <w:rFonts w:cs="Arial"/>
                <w:szCs w:val="22"/>
              </w:rPr>
            </w:pPr>
            <w:r w:rsidRPr="00BC5484">
              <w:rPr>
                <w:rFonts w:cs="Arial"/>
                <w:szCs w:val="22"/>
              </w:rPr>
              <w:t>Market swine = 7</w:t>
            </w:r>
          </w:p>
          <w:p w14:paraId="1CE0CD9B" w14:textId="77777777" w:rsidR="00E76C1C" w:rsidRPr="00BC5484" w:rsidRDefault="00E76C1C" w:rsidP="00E76C1C">
            <w:pPr>
              <w:rPr>
                <w:rFonts w:cs="Arial"/>
                <w:szCs w:val="22"/>
              </w:rPr>
            </w:pPr>
            <w:r w:rsidRPr="00BC5484">
              <w:rPr>
                <w:rFonts w:cs="Arial"/>
                <w:szCs w:val="22"/>
              </w:rPr>
              <w:t>Goats = 0.22</w:t>
            </w:r>
          </w:p>
          <w:p w14:paraId="773C6EA6" w14:textId="77777777" w:rsidR="00E76C1C" w:rsidRPr="00BC5484" w:rsidRDefault="00E76C1C" w:rsidP="00E76C1C">
            <w:pPr>
              <w:rPr>
                <w:rFonts w:cs="Arial"/>
                <w:szCs w:val="22"/>
              </w:rPr>
            </w:pPr>
            <w:r w:rsidRPr="00BC5484">
              <w:rPr>
                <w:rFonts w:cs="Arial"/>
                <w:szCs w:val="22"/>
              </w:rPr>
              <w:t>Sheep = 0.20</w:t>
            </w:r>
          </w:p>
          <w:p w14:paraId="646DD11C" w14:textId="77777777" w:rsidR="00E76C1C" w:rsidRPr="00BC5484" w:rsidRDefault="00E76C1C" w:rsidP="00E76C1C">
            <w:pPr>
              <w:rPr>
                <w:rFonts w:cs="Arial"/>
                <w:szCs w:val="22"/>
              </w:rPr>
            </w:pPr>
            <w:r w:rsidRPr="00BC5484">
              <w:rPr>
                <w:rFonts w:cs="Arial"/>
                <w:szCs w:val="22"/>
              </w:rPr>
              <w:t>Poultry = 0.02</w:t>
            </w:r>
          </w:p>
          <w:p w14:paraId="63FC1448" w14:textId="77777777" w:rsidR="00E76C1C" w:rsidRPr="00BC5484" w:rsidRDefault="00E76C1C" w:rsidP="00E76C1C">
            <w:pPr>
              <w:rPr>
                <w:rFonts w:cs="Arial"/>
                <w:szCs w:val="22"/>
              </w:rPr>
            </w:pPr>
          </w:p>
        </w:tc>
      </w:tr>
      <w:tr w:rsidR="00E76C1C" w:rsidRPr="00BC5484" w14:paraId="71437A21" w14:textId="77777777" w:rsidTr="00E76C1C">
        <w:trPr>
          <w:cantSplit/>
          <w:jc w:val="center"/>
        </w:trPr>
        <w:tc>
          <w:tcPr>
            <w:tcW w:w="1137" w:type="pct"/>
            <w:shd w:val="clear" w:color="auto" w:fill="D9D9D9"/>
          </w:tcPr>
          <w:p w14:paraId="01DDD76F" w14:textId="77777777" w:rsidR="00E76C1C" w:rsidRPr="00BC5484" w:rsidRDefault="00E76C1C" w:rsidP="00E76C1C">
            <w:pPr>
              <w:jc w:val="left"/>
              <w:rPr>
                <w:rFonts w:cs="Arial"/>
                <w:b/>
                <w:szCs w:val="22"/>
              </w:rPr>
            </w:pPr>
            <w:r w:rsidRPr="00BC5484">
              <w:rPr>
                <w:rFonts w:cs="Arial"/>
                <w:b/>
                <w:szCs w:val="22"/>
              </w:rPr>
              <w:t xml:space="preserve">Choice of data or Measurement methods and procedures </w:t>
            </w:r>
          </w:p>
        </w:tc>
        <w:tc>
          <w:tcPr>
            <w:tcW w:w="3863" w:type="pct"/>
            <w:shd w:val="clear" w:color="auto" w:fill="auto"/>
          </w:tcPr>
          <w:p w14:paraId="369E7A77" w14:textId="77777777" w:rsidR="00E76C1C" w:rsidRPr="00BC5484" w:rsidRDefault="00E76C1C" w:rsidP="00E76C1C">
            <w:pPr>
              <w:rPr>
                <w:rFonts w:cs="Arial"/>
                <w:szCs w:val="22"/>
              </w:rPr>
            </w:pPr>
            <w:r w:rsidRPr="00BC5484">
              <w:rPr>
                <w:rFonts w:cs="Arial"/>
                <w:szCs w:val="22"/>
              </w:rPr>
              <w:t>As per requirement of the methodology and sourced from Tables 10.A-4 through A-9., Chapter 10, Volume 4 of the 2006 IPCC Guidelines</w:t>
            </w:r>
          </w:p>
          <w:p w14:paraId="78CD0976" w14:textId="77777777" w:rsidR="00E76C1C" w:rsidRPr="00BC5484" w:rsidRDefault="00E76C1C" w:rsidP="00E76C1C">
            <w:pPr>
              <w:rPr>
                <w:rFonts w:cs="Arial"/>
                <w:szCs w:val="22"/>
              </w:rPr>
            </w:pPr>
          </w:p>
          <w:p w14:paraId="6CF0E9BA" w14:textId="77777777" w:rsidR="00E76C1C" w:rsidRPr="00BC5484" w:rsidRDefault="00E76C1C" w:rsidP="00E76C1C">
            <w:pPr>
              <w:rPr>
                <w:rFonts w:cs="Arial"/>
                <w:b/>
                <w:szCs w:val="22"/>
              </w:rPr>
            </w:pPr>
            <w:r w:rsidRPr="00BC5484">
              <w:rPr>
                <w:rFonts w:cs="Arial"/>
                <w:szCs w:val="22"/>
              </w:rPr>
              <w:t>The IPCC is a standard, credible source of emissions factors.</w:t>
            </w:r>
          </w:p>
        </w:tc>
      </w:tr>
      <w:tr w:rsidR="00143CE6" w:rsidRPr="00BC5484" w14:paraId="1D605070" w14:textId="77777777" w:rsidTr="00E76C1C">
        <w:trPr>
          <w:cantSplit/>
          <w:jc w:val="center"/>
        </w:trPr>
        <w:tc>
          <w:tcPr>
            <w:tcW w:w="1137" w:type="pct"/>
            <w:shd w:val="clear" w:color="auto" w:fill="D9D9D9"/>
          </w:tcPr>
          <w:p w14:paraId="44B1440A" w14:textId="77777777" w:rsidR="00143CE6" w:rsidRPr="00BC5484" w:rsidRDefault="00143CE6" w:rsidP="00143CE6">
            <w:pPr>
              <w:rPr>
                <w:rFonts w:cs="Arial"/>
                <w:b/>
                <w:szCs w:val="22"/>
              </w:rPr>
            </w:pPr>
            <w:r w:rsidRPr="00BC5484">
              <w:rPr>
                <w:rFonts w:cs="Arial"/>
                <w:b/>
                <w:szCs w:val="22"/>
              </w:rPr>
              <w:t>Purpose of data</w:t>
            </w:r>
          </w:p>
        </w:tc>
        <w:tc>
          <w:tcPr>
            <w:tcW w:w="3863" w:type="pct"/>
            <w:shd w:val="clear" w:color="auto" w:fill="auto"/>
          </w:tcPr>
          <w:p w14:paraId="5F8C1DCE" w14:textId="77777777" w:rsidR="00143CE6" w:rsidRPr="00BC5484" w:rsidRDefault="00143CE6" w:rsidP="00143CE6">
            <w:pPr>
              <w:autoSpaceDE w:val="0"/>
              <w:autoSpaceDN w:val="0"/>
              <w:adjustRightInd w:val="0"/>
              <w:rPr>
                <w:rFonts w:cs="Arial"/>
                <w:szCs w:val="22"/>
              </w:rPr>
            </w:pPr>
            <w:r w:rsidRPr="00BC5484">
              <w:rPr>
                <w:rFonts w:cs="Arial"/>
                <w:szCs w:val="22"/>
                <w:lang w:val="en-US"/>
              </w:rPr>
              <w:t>For the calculation of emission reductions derived from fuel usage</w:t>
            </w:r>
          </w:p>
        </w:tc>
      </w:tr>
      <w:tr w:rsidR="00143CE6" w:rsidRPr="00BC5484" w14:paraId="63AE63EC" w14:textId="77777777" w:rsidTr="00E76C1C">
        <w:trPr>
          <w:cantSplit/>
          <w:jc w:val="center"/>
        </w:trPr>
        <w:tc>
          <w:tcPr>
            <w:tcW w:w="1137" w:type="pct"/>
            <w:shd w:val="clear" w:color="auto" w:fill="D9D9D9"/>
          </w:tcPr>
          <w:p w14:paraId="12FAA20C" w14:textId="77777777" w:rsidR="00143CE6" w:rsidRPr="00BC5484" w:rsidRDefault="00143CE6" w:rsidP="00143CE6">
            <w:pPr>
              <w:rPr>
                <w:rFonts w:cs="Arial"/>
                <w:b/>
                <w:szCs w:val="22"/>
              </w:rPr>
            </w:pPr>
            <w:r w:rsidRPr="00BC5484">
              <w:rPr>
                <w:rFonts w:cs="Arial"/>
                <w:b/>
                <w:szCs w:val="22"/>
              </w:rPr>
              <w:t>Additional comment</w:t>
            </w:r>
          </w:p>
        </w:tc>
        <w:tc>
          <w:tcPr>
            <w:tcW w:w="3863" w:type="pct"/>
            <w:shd w:val="clear" w:color="auto" w:fill="auto"/>
          </w:tcPr>
          <w:p w14:paraId="3427532B" w14:textId="77777777" w:rsidR="00143CE6" w:rsidRPr="00BC5484" w:rsidRDefault="00143CE6" w:rsidP="00143CE6">
            <w:pPr>
              <w:rPr>
                <w:rFonts w:cs="Arial"/>
                <w:b/>
                <w:szCs w:val="22"/>
              </w:rPr>
            </w:pPr>
            <w:r w:rsidRPr="00BC5484">
              <w:rPr>
                <w:rFonts w:cs="Arial"/>
                <w:szCs w:val="22"/>
              </w:rPr>
              <w:t>IPCC (2006);</w:t>
            </w:r>
            <w:r w:rsidRPr="00BC5484">
              <w:rPr>
                <w:rFonts w:cs="Arial"/>
                <w:szCs w:val="22"/>
                <w:lang w:val="en-US"/>
              </w:rPr>
              <w:t xml:space="preserve"> May be updated according to any future changes by the IPCC.</w:t>
            </w:r>
          </w:p>
        </w:tc>
      </w:tr>
    </w:tbl>
    <w:p w14:paraId="343C43A1" w14:textId="77777777" w:rsidR="00E76C1C" w:rsidRPr="00BC5484" w:rsidRDefault="00E76C1C" w:rsidP="00E76C1C">
      <w:pPr>
        <w:pStyle w:val="SDMPDDPoASubSection1"/>
        <w:rPr>
          <w:szCs w:val="22"/>
        </w:rPr>
      </w:pPr>
    </w:p>
    <w:p w14:paraId="06FB4ABD" w14:textId="77777777" w:rsidR="000978C2" w:rsidRPr="00BC5484" w:rsidRDefault="000978C2" w:rsidP="00B36E81">
      <w:pPr>
        <w:pStyle w:val="SDMPDDPoASubSection1"/>
        <w:numPr>
          <w:ilvl w:val="2"/>
          <w:numId w:val="31"/>
        </w:numPr>
        <w:rPr>
          <w:szCs w:val="22"/>
        </w:rPr>
      </w:pPr>
      <w:r w:rsidRPr="00BC5484">
        <w:rPr>
          <w:szCs w:val="22"/>
        </w:rPr>
        <w:t>Ex-ante calculation of emission reductions</w:t>
      </w:r>
    </w:p>
    <w:p w14:paraId="716EE091" w14:textId="77777777" w:rsidR="005E608C" w:rsidRPr="00BC5484" w:rsidRDefault="005E608C" w:rsidP="00991A48">
      <w:pPr>
        <w:rPr>
          <w:rFonts w:cs="Arial"/>
          <w:szCs w:val="22"/>
          <w:lang w:eastAsia="en-US"/>
        </w:rPr>
      </w:pPr>
      <w:r w:rsidRPr="00BC5484">
        <w:rPr>
          <w:rFonts w:cs="Arial"/>
          <w:szCs w:val="22"/>
          <w:lang w:eastAsia="en-US"/>
        </w:rPr>
        <w:t>&gt;&gt;</w:t>
      </w:r>
    </w:p>
    <w:p w14:paraId="45AA0573" w14:textId="77777777" w:rsidR="00E76C1C" w:rsidRPr="00BC5484" w:rsidRDefault="00E76C1C" w:rsidP="00E76C1C">
      <w:pPr>
        <w:rPr>
          <w:rFonts w:cs="Arial"/>
          <w:szCs w:val="22"/>
        </w:rPr>
      </w:pPr>
    </w:p>
    <w:p w14:paraId="269FE079" w14:textId="77777777" w:rsidR="00E76C1C" w:rsidRPr="00BC5484" w:rsidRDefault="00E76C1C" w:rsidP="00B36E81">
      <w:pPr>
        <w:pStyle w:val="ListParagraph"/>
        <w:numPr>
          <w:ilvl w:val="0"/>
          <w:numId w:val="43"/>
        </w:numPr>
        <w:rPr>
          <w:rFonts w:cs="Arial"/>
          <w:i/>
          <w:szCs w:val="22"/>
        </w:rPr>
      </w:pPr>
      <w:r w:rsidRPr="00BC5484">
        <w:rPr>
          <w:rFonts w:cs="Arial"/>
          <w:i/>
          <w:szCs w:val="22"/>
        </w:rPr>
        <w:t>Accounting for emission reductions due to the displacement of fossil fuels and non-renewable biomass</w:t>
      </w:r>
      <w:r w:rsidRPr="00BC5484">
        <w:rPr>
          <w:rStyle w:val="FootnoteReference"/>
          <w:rFonts w:cs="Arial"/>
          <w:i/>
          <w:szCs w:val="22"/>
        </w:rPr>
        <w:footnoteReference w:id="19"/>
      </w:r>
      <w:r w:rsidRPr="00BC5484">
        <w:rPr>
          <w:rFonts w:cs="Arial"/>
          <w:i/>
          <w:szCs w:val="22"/>
        </w:rPr>
        <w:t>.</w:t>
      </w:r>
    </w:p>
    <w:p w14:paraId="5E7357AC" w14:textId="77777777" w:rsidR="00E76C1C" w:rsidRPr="00BC5484" w:rsidRDefault="00E76C1C" w:rsidP="00E76C1C">
      <w:pPr>
        <w:rPr>
          <w:rFonts w:cs="Arial"/>
          <w:szCs w:val="22"/>
        </w:rPr>
      </w:pPr>
    </w:p>
    <w:p w14:paraId="09F759E6" w14:textId="77777777" w:rsidR="00E76C1C" w:rsidRPr="00BC5484" w:rsidRDefault="00E76C1C" w:rsidP="00E76C1C">
      <w:pPr>
        <w:rPr>
          <w:rFonts w:cs="Arial"/>
          <w:szCs w:val="22"/>
          <w:u w:val="single"/>
        </w:rPr>
      </w:pPr>
      <w:r w:rsidRPr="00BC5484">
        <w:rPr>
          <w:rFonts w:cs="Arial"/>
          <w:szCs w:val="22"/>
          <w:u w:val="single"/>
        </w:rPr>
        <w:t>Emission reductions:</w:t>
      </w:r>
    </w:p>
    <w:p w14:paraId="71407C0E" w14:textId="77777777" w:rsidR="00E76C1C" w:rsidRPr="00BC5484" w:rsidRDefault="00E76C1C" w:rsidP="00E76C1C">
      <w:pPr>
        <w:rPr>
          <w:rFonts w:cs="Arial"/>
          <w:szCs w:val="22"/>
        </w:rPr>
      </w:pPr>
      <w:r w:rsidRPr="00BC5484">
        <w:rPr>
          <w:rFonts w:cs="Arial"/>
          <w:szCs w:val="22"/>
        </w:rPr>
        <w:t xml:space="preserve">Emission reductions are credited by comparing fuel consumption in a project scenario to the baseline scenario of </w:t>
      </w:r>
      <w:r w:rsidR="00BC5C5E" w:rsidRPr="00BC5484">
        <w:rPr>
          <w:rFonts w:cs="Arial"/>
          <w:szCs w:val="22"/>
        </w:rPr>
        <w:t>VPA-2</w:t>
      </w:r>
      <w:r w:rsidRPr="00BC5484">
        <w:rPr>
          <w:rFonts w:cs="Arial"/>
          <w:szCs w:val="22"/>
        </w:rPr>
        <w:t xml:space="preserve">. As the baseline fuel and the project fuel and the corresponding emission factors are different, the overall GHG reductions achieved by </w:t>
      </w:r>
      <w:r w:rsidR="00BC5C5E" w:rsidRPr="00BC5484">
        <w:rPr>
          <w:rFonts w:cs="Arial"/>
          <w:szCs w:val="22"/>
        </w:rPr>
        <w:t>VPA-2</w:t>
      </w:r>
      <w:r w:rsidRPr="00BC5484">
        <w:rPr>
          <w:rFonts w:cs="Arial"/>
          <w:szCs w:val="22"/>
        </w:rPr>
        <w:t xml:space="preserve"> in year </w:t>
      </w:r>
      <w:r w:rsidRPr="00BC5484">
        <w:rPr>
          <w:rFonts w:cs="Arial"/>
          <w:i/>
          <w:szCs w:val="22"/>
        </w:rPr>
        <w:t>y</w:t>
      </w:r>
      <w:r w:rsidRPr="00BC5484">
        <w:rPr>
          <w:rFonts w:cs="Arial"/>
          <w:szCs w:val="22"/>
        </w:rPr>
        <w:t xml:space="preserve"> are calculated as follows:</w:t>
      </w:r>
    </w:p>
    <w:p w14:paraId="51E42B6E" w14:textId="77777777" w:rsidR="00E76C1C" w:rsidRPr="00BC5484" w:rsidRDefault="00E76C1C" w:rsidP="00E76C1C">
      <w:pPr>
        <w:rPr>
          <w:rFonts w:cs="Arial"/>
          <w:szCs w:val="22"/>
        </w:rPr>
      </w:pPr>
    </w:p>
    <w:p w14:paraId="39630F07" w14:textId="77777777" w:rsidR="00E76C1C" w:rsidRPr="00BC5484" w:rsidRDefault="00E76C1C" w:rsidP="00E76C1C">
      <w:pPr>
        <w:rPr>
          <w:rFonts w:cs="Arial"/>
          <w:szCs w:val="22"/>
        </w:rPr>
      </w:pPr>
      <w:r w:rsidRPr="00BC5484">
        <w:rPr>
          <w:rFonts w:cs="Arial"/>
          <w:szCs w:val="22"/>
        </w:rPr>
        <w:tab/>
      </w:r>
      <w:r w:rsidRPr="00BC5484">
        <w:rPr>
          <w:rFonts w:cs="Arial"/>
          <w:szCs w:val="22"/>
        </w:rPr>
        <w:tab/>
      </w:r>
    </w:p>
    <w:p w14:paraId="284440E2" w14:textId="77777777" w:rsidR="00E76C1C" w:rsidRPr="00BC5484" w:rsidRDefault="00987BB8" w:rsidP="00E76C1C">
      <w:pPr>
        <w:ind w:right="-779"/>
        <w:rPr>
          <w:rFonts w:cs="Arial"/>
          <w:b/>
          <w:szCs w:val="22"/>
        </w:rPr>
      </w:pPr>
      <m:oMath>
        <m:sSub>
          <m:sSubPr>
            <m:ctrlPr>
              <w:rPr>
                <w:rFonts w:ascii="Cambria Math" w:eastAsia="Calibri" w:hAnsi="Cambria Math"/>
                <w:b/>
                <w:szCs w:val="24"/>
                <w:lang w:val="de-DE"/>
              </w:rPr>
            </m:ctrlPr>
          </m:sSubPr>
          <m:e>
            <m:r>
              <m:rPr>
                <m:sty m:val="b"/>
              </m:rPr>
              <w:rPr>
                <w:rFonts w:ascii="Cambria Math" w:eastAsia="Calibri" w:hAnsi="Cambria Math"/>
                <w:szCs w:val="24"/>
                <w:lang w:val="de-DE"/>
              </w:rPr>
              <m:t>ER</m:t>
            </m:r>
          </m:e>
          <m:sub>
            <m:r>
              <m:rPr>
                <m:sty m:val="b"/>
              </m:rPr>
              <w:rPr>
                <w:rFonts w:ascii="Cambria Math" w:eastAsia="Calibri" w:hAnsi="Cambria Math"/>
                <w:szCs w:val="24"/>
                <w:lang w:val="de-DE"/>
              </w:rPr>
              <m:t>CO2,y</m:t>
            </m:r>
          </m:sub>
        </m:sSub>
        <m:r>
          <m:rPr>
            <m:sty m:val="bi"/>
          </m:rPr>
          <w:rPr>
            <w:rFonts w:ascii="Cambria Math" w:eastAsia="Calibri" w:hAnsi="Cambria Math"/>
            <w:szCs w:val="24"/>
            <w:lang w:val="de-DE"/>
          </w:rPr>
          <m:t>=</m:t>
        </m:r>
        <m:nary>
          <m:naryPr>
            <m:chr m:val="∑"/>
            <m:limLoc m:val="subSup"/>
            <m:supHide m:val="1"/>
            <m:ctrlPr>
              <w:rPr>
                <w:rFonts w:ascii="Cambria Math" w:eastAsia="Calibri" w:hAnsi="Cambria Math"/>
                <w:b/>
                <w:i/>
                <w:szCs w:val="24"/>
                <w:lang w:val="de-DE"/>
              </w:rPr>
            </m:ctrlPr>
          </m:naryPr>
          <m:sub>
            <m:r>
              <m:rPr>
                <m:sty m:val="p"/>
              </m:rPr>
              <w:rPr>
                <w:rFonts w:ascii="Cambria Math" w:eastAsia="Calibri" w:hAnsi="Cambria Math"/>
                <w:szCs w:val="24"/>
                <w:lang w:val="de-DE"/>
              </w:rPr>
              <m:t>b</m:t>
            </m:r>
            <m:r>
              <m:rPr>
                <m:sty m:val="p"/>
              </m:rPr>
              <w:rPr>
                <w:rFonts w:ascii="Cambria Math" w:eastAsia="Calibri" w:hAnsi="Cambria Math"/>
              </w:rPr>
              <m:t>1</m:t>
            </m:r>
            <m:r>
              <m:rPr>
                <m:sty m:val="p"/>
              </m:rPr>
              <w:rPr>
                <w:rFonts w:ascii="Cambria Math" w:eastAsia="Calibri" w:hAnsi="Cambria Math"/>
                <w:szCs w:val="24"/>
                <w:lang w:val="de-DE"/>
              </w:rPr>
              <m:t>,p</m:t>
            </m:r>
            <m:r>
              <m:rPr>
                <m:sty m:val="p"/>
              </m:rPr>
              <w:rPr>
                <w:rFonts w:ascii="Cambria Math" w:eastAsia="Calibri" w:hAnsi="Cambria Math"/>
              </w:rPr>
              <m:t>1</m:t>
            </m:r>
          </m:sub>
          <m:sup/>
          <m:e>
            <m:sSub>
              <m:sSubPr>
                <m:ctrlPr>
                  <w:rPr>
                    <w:rFonts w:ascii="Cambria Math" w:eastAsia="Calibri" w:hAnsi="Cambria Math"/>
                    <w:b/>
                    <w:i/>
                    <w:szCs w:val="24"/>
                    <w:lang w:val="de-DE"/>
                  </w:rPr>
                </m:ctrlPr>
              </m:sSubPr>
              <m:e>
                <m:r>
                  <m:rPr>
                    <m:sty m:val="p"/>
                  </m:rPr>
                  <w:rPr>
                    <w:rFonts w:ascii="Cambria Math" w:eastAsia="Calibri" w:hAnsi="Cambria Math"/>
                    <w:szCs w:val="24"/>
                    <w:lang w:val="de-DE"/>
                  </w:rPr>
                  <m:t>N</m:t>
                </m:r>
              </m:e>
              <m:sub>
                <m:r>
                  <m:rPr>
                    <m:sty m:val="p"/>
                  </m:rPr>
                  <w:rPr>
                    <w:rFonts w:ascii="Cambria Math" w:eastAsia="Calibri" w:hAnsi="Cambria Math"/>
                    <w:szCs w:val="24"/>
                    <w:lang w:val="de-DE"/>
                  </w:rPr>
                  <m:t>p</m:t>
                </m:r>
                <m:r>
                  <m:rPr>
                    <m:sty m:val="p"/>
                  </m:rPr>
                  <w:rPr>
                    <w:rFonts w:ascii="Cambria Math" w:eastAsia="Calibri" w:hAnsi="Cambria Math"/>
                  </w:rPr>
                  <m:t>1</m:t>
                </m:r>
                <m:r>
                  <m:rPr>
                    <m:sty m:val="p"/>
                  </m:rPr>
                  <w:rPr>
                    <w:rFonts w:ascii="Cambria Math" w:eastAsia="Calibri" w:hAnsi="Cambria Math"/>
                    <w:szCs w:val="24"/>
                    <w:lang w:val="de-DE"/>
                  </w:rPr>
                  <m:t>,y</m:t>
                </m:r>
              </m:sub>
            </m:sSub>
          </m:e>
        </m:nary>
        <m:r>
          <m:rPr>
            <m:sty m:val="bi"/>
          </m:rPr>
          <w:rPr>
            <w:rFonts w:ascii="Cambria Math" w:eastAsia="Calibri" w:hAnsi="Cambria Math"/>
            <w:szCs w:val="24"/>
            <w:lang w:val="de-DE"/>
          </w:rPr>
          <m:t>*</m:t>
        </m:r>
        <m:sSub>
          <m:sSubPr>
            <m:ctrlPr>
              <w:rPr>
                <w:rFonts w:ascii="Cambria Math" w:eastAsia="Calibri" w:hAnsi="Cambria Math"/>
                <w:szCs w:val="24"/>
                <w:lang w:val="de-DE"/>
              </w:rPr>
            </m:ctrlPr>
          </m:sSubPr>
          <m:e>
            <m:r>
              <m:rPr>
                <m:sty m:val="p"/>
              </m:rPr>
              <w:rPr>
                <w:rFonts w:ascii="Cambria Math" w:eastAsia="Calibri" w:hAnsi="Cambria Math"/>
                <w:szCs w:val="24"/>
                <w:lang w:val="de-DE"/>
              </w:rPr>
              <m:t>U</m:t>
            </m:r>
          </m:e>
          <m:sub>
            <m:r>
              <m:rPr>
                <m:sty m:val="p"/>
              </m:rPr>
              <w:rPr>
                <w:rFonts w:ascii="Cambria Math" w:eastAsia="Calibri" w:hAnsi="Cambria Math"/>
                <w:szCs w:val="24"/>
                <w:lang w:val="de-DE"/>
              </w:rPr>
              <m:t>p</m:t>
            </m:r>
            <m:r>
              <m:rPr>
                <m:sty m:val="p"/>
              </m:rPr>
              <w:rPr>
                <w:rFonts w:ascii="Cambria Math" w:eastAsia="Calibri" w:hAnsi="Cambria Math"/>
              </w:rPr>
              <m:t>1</m:t>
            </m:r>
            <m:r>
              <m:rPr>
                <m:sty m:val="p"/>
              </m:rPr>
              <w:rPr>
                <w:rFonts w:ascii="Cambria Math" w:eastAsia="Calibri" w:hAnsi="Cambria Math"/>
                <w:szCs w:val="24"/>
                <w:lang w:val="de-DE"/>
              </w:rPr>
              <m:t>,y</m:t>
            </m:r>
          </m:sub>
        </m:sSub>
        <m:r>
          <m:rPr>
            <m:sty m:val="p"/>
          </m:rPr>
          <w:rPr>
            <w:rFonts w:ascii="Cambria Math" w:eastAsia="Calibri" w:hAnsi="Cambria Math"/>
            <w:szCs w:val="24"/>
            <w:lang w:val="de-DE"/>
          </w:rPr>
          <m:t>*</m:t>
        </m:r>
        <m:d>
          <m:dPr>
            <m:ctrlPr>
              <w:rPr>
                <w:rFonts w:ascii="Cambria Math" w:eastAsia="Calibri" w:hAnsi="Cambria Math"/>
                <w:szCs w:val="24"/>
                <w:lang w:val="de-DE"/>
              </w:rPr>
            </m:ctrlPr>
          </m:dPr>
          <m:e>
            <m:sSub>
              <m:sSubPr>
                <m:ctrlPr>
                  <w:rPr>
                    <w:rFonts w:ascii="Cambria Math" w:eastAsia="Calibri" w:hAnsi="Cambria Math"/>
                    <w:i/>
                    <w:szCs w:val="24"/>
                    <w:lang w:val="de-DE"/>
                  </w:rPr>
                </m:ctrlPr>
              </m:sSubPr>
              <m:e>
                <m:r>
                  <w:rPr>
                    <w:rFonts w:ascii="Cambria Math" w:eastAsia="Calibri" w:hAnsi="Cambria Math"/>
                    <w:szCs w:val="24"/>
                    <w:lang w:val="de-DE"/>
                  </w:rPr>
                  <m:t>f</m:t>
                </m:r>
              </m:e>
              <m:sub>
                <m:r>
                  <m:rPr>
                    <m:sty m:val="p"/>
                  </m:rPr>
                  <w:rPr>
                    <w:rFonts w:ascii="Cambria Math" w:eastAsia="Calibri" w:hAnsi="Cambria Math"/>
                    <w:szCs w:val="24"/>
                    <w:lang w:val="de-DE"/>
                  </w:rPr>
                  <m:t>NRB</m:t>
                </m:r>
              </m:sub>
            </m:sSub>
            <m:r>
              <w:rPr>
                <w:rFonts w:ascii="Cambria Math" w:eastAsia="Calibri" w:hAnsi="Cambria Math"/>
                <w:szCs w:val="24"/>
                <w:lang w:val="de-DE"/>
              </w:rPr>
              <m:t xml:space="preserve">* </m:t>
            </m:r>
            <m:sSub>
              <m:sSubPr>
                <m:ctrlPr>
                  <w:rPr>
                    <w:rFonts w:ascii="Cambria Math" w:eastAsia="Calibri" w:hAnsi="Cambria Math"/>
                    <w:szCs w:val="24"/>
                    <w:lang w:val="de-DE"/>
                  </w:rPr>
                </m:ctrlPr>
              </m:sSubPr>
              <m:e>
                <m:r>
                  <m:rPr>
                    <m:sty m:val="p"/>
                  </m:rPr>
                  <w:rPr>
                    <w:rFonts w:ascii="Cambria Math" w:eastAsia="Calibri" w:hAnsi="Cambria Math"/>
                    <w:szCs w:val="24"/>
                    <w:lang w:val="de-DE"/>
                  </w:rPr>
                  <m:t>ER</m:t>
                </m:r>
              </m:e>
              <m:sub>
                <m:r>
                  <m:rPr>
                    <m:sty m:val="p"/>
                  </m:rPr>
                  <w:rPr>
                    <w:rFonts w:ascii="Cambria Math" w:eastAsia="Calibri" w:hAnsi="Cambria Math"/>
                    <w:szCs w:val="24"/>
                    <w:lang w:val="de-DE"/>
                  </w:rPr>
                  <m:t>b</m:t>
                </m:r>
                <m:r>
                  <m:rPr>
                    <m:sty m:val="p"/>
                  </m:rPr>
                  <w:rPr>
                    <w:rFonts w:ascii="Cambria Math" w:eastAsia="Calibri" w:hAnsi="Cambria Math"/>
                  </w:rPr>
                  <m:t>1</m:t>
                </m:r>
                <m:r>
                  <m:rPr>
                    <m:sty m:val="p"/>
                  </m:rPr>
                  <w:rPr>
                    <w:rFonts w:ascii="Cambria Math" w:eastAsia="Calibri" w:hAnsi="Cambria Math"/>
                    <w:szCs w:val="24"/>
                    <w:lang w:val="de-DE"/>
                  </w:rPr>
                  <m:t>,p</m:t>
                </m:r>
                <m:r>
                  <m:rPr>
                    <m:sty m:val="p"/>
                  </m:rPr>
                  <w:rPr>
                    <w:rFonts w:ascii="Cambria Math" w:eastAsia="Calibri" w:hAnsi="Cambria Math"/>
                  </w:rPr>
                  <m:t>1</m:t>
                </m:r>
                <m:r>
                  <m:rPr>
                    <m:sty m:val="p"/>
                  </m:rPr>
                  <w:rPr>
                    <w:rFonts w:ascii="Cambria Math" w:eastAsia="Calibri" w:hAnsi="Cambria Math"/>
                    <w:szCs w:val="24"/>
                    <w:lang w:val="de-DE"/>
                  </w:rPr>
                  <m:t>,y, CO2</m:t>
                </m:r>
              </m:sub>
            </m:sSub>
            <m:r>
              <w:rPr>
                <w:rFonts w:ascii="Cambria Math" w:eastAsia="Calibri" w:hAnsi="Cambria Math"/>
                <w:szCs w:val="24"/>
                <w:lang w:val="de-DE"/>
              </w:rPr>
              <m:t>+</m:t>
            </m:r>
            <m:sSub>
              <m:sSubPr>
                <m:ctrlPr>
                  <w:rPr>
                    <w:rFonts w:ascii="Cambria Math" w:eastAsia="Calibri" w:hAnsi="Cambria Math"/>
                    <w:szCs w:val="24"/>
                    <w:lang w:val="de-DE"/>
                  </w:rPr>
                </m:ctrlPr>
              </m:sSubPr>
              <m:e>
                <m:r>
                  <m:rPr>
                    <m:sty m:val="p"/>
                  </m:rPr>
                  <w:rPr>
                    <w:rFonts w:ascii="Cambria Math" w:eastAsia="Calibri" w:hAnsi="Cambria Math"/>
                    <w:szCs w:val="24"/>
                    <w:lang w:val="de-DE"/>
                  </w:rPr>
                  <m:t>ER</m:t>
                </m:r>
              </m:e>
              <m:sub>
                <m:r>
                  <m:rPr>
                    <m:sty m:val="p"/>
                  </m:rPr>
                  <w:rPr>
                    <w:rFonts w:ascii="Cambria Math" w:eastAsia="Calibri" w:hAnsi="Cambria Math"/>
                    <w:szCs w:val="24"/>
                    <w:lang w:val="de-DE"/>
                  </w:rPr>
                  <m:t>b</m:t>
                </m:r>
                <m:r>
                  <m:rPr>
                    <m:sty m:val="p"/>
                  </m:rPr>
                  <w:rPr>
                    <w:rFonts w:ascii="Cambria Math" w:eastAsia="Calibri" w:hAnsi="Cambria Math"/>
                  </w:rPr>
                  <m:t>1</m:t>
                </m:r>
                <m:r>
                  <m:rPr>
                    <m:sty m:val="p"/>
                  </m:rPr>
                  <w:rPr>
                    <w:rFonts w:ascii="Cambria Math" w:eastAsia="Calibri" w:hAnsi="Cambria Math"/>
                    <w:szCs w:val="24"/>
                    <w:lang w:val="de-DE"/>
                  </w:rPr>
                  <m:t>,p</m:t>
                </m:r>
                <m:r>
                  <m:rPr>
                    <m:sty m:val="p"/>
                  </m:rPr>
                  <w:rPr>
                    <w:rFonts w:ascii="Cambria Math" w:eastAsia="Calibri" w:hAnsi="Cambria Math"/>
                  </w:rPr>
                  <m:t>1</m:t>
                </m:r>
                <m:r>
                  <m:rPr>
                    <m:sty m:val="p"/>
                  </m:rPr>
                  <w:rPr>
                    <w:rFonts w:ascii="Cambria Math" w:eastAsia="Calibri" w:hAnsi="Cambria Math"/>
                    <w:szCs w:val="24"/>
                    <w:lang w:val="de-DE"/>
                  </w:rPr>
                  <m:t>,y,non-CO2</m:t>
                </m:r>
              </m:sub>
            </m:sSub>
          </m:e>
        </m:d>
        <m:r>
          <w:rPr>
            <w:rFonts w:ascii="Cambria Math" w:eastAsia="Calibri" w:hAnsi="Cambria Math"/>
            <w:szCs w:val="24"/>
            <w:lang w:val="de-DE"/>
          </w:rPr>
          <m:t xml:space="preserve">- </m:t>
        </m:r>
        <m:nary>
          <m:naryPr>
            <m:chr m:val="∑"/>
            <m:limLoc m:val="undOvr"/>
            <m:subHide m:val="1"/>
            <m:supHide m:val="1"/>
            <m:ctrlPr>
              <w:rPr>
                <w:rFonts w:ascii="Cambria Math" w:eastAsia="Calibri" w:hAnsi="Cambria Math"/>
                <w:i/>
                <w:szCs w:val="24"/>
                <w:lang w:val="de-DE"/>
              </w:rPr>
            </m:ctrlPr>
          </m:naryPr>
          <m:sub/>
          <m:sup/>
          <m:e>
            <m:sSub>
              <m:sSubPr>
                <m:ctrlPr>
                  <w:rPr>
                    <w:rFonts w:ascii="Cambria Math" w:eastAsia="Calibri" w:hAnsi="Cambria Math"/>
                    <w:szCs w:val="24"/>
                    <w:lang w:val="de-DE"/>
                  </w:rPr>
                </m:ctrlPr>
              </m:sSubPr>
              <m:e>
                <m:r>
                  <m:rPr>
                    <m:sty m:val="p"/>
                  </m:rPr>
                  <w:rPr>
                    <w:rFonts w:ascii="Cambria Math" w:eastAsia="Calibri" w:hAnsi="Cambria Math"/>
                    <w:szCs w:val="24"/>
                    <w:lang w:val="de-DE"/>
                  </w:rPr>
                  <m:t>LE</m:t>
                </m:r>
              </m:e>
              <m:sub>
                <m:r>
                  <m:rPr>
                    <m:sty m:val="p"/>
                  </m:rPr>
                  <w:rPr>
                    <w:rFonts w:ascii="Cambria Math" w:eastAsia="Calibri" w:hAnsi="Cambria Math"/>
                    <w:szCs w:val="24"/>
                    <w:lang w:val="de-DE"/>
                  </w:rPr>
                  <m:t>p</m:t>
                </m:r>
                <m:r>
                  <m:rPr>
                    <m:sty m:val="p"/>
                  </m:rPr>
                  <w:rPr>
                    <w:rFonts w:ascii="Cambria Math" w:eastAsia="Calibri" w:hAnsi="Cambria Math"/>
                  </w:rPr>
                  <m:t>1</m:t>
                </m:r>
                <m:r>
                  <m:rPr>
                    <m:sty m:val="p"/>
                  </m:rPr>
                  <w:rPr>
                    <w:rFonts w:ascii="Cambria Math" w:eastAsia="Calibri" w:hAnsi="Cambria Math"/>
                    <w:szCs w:val="24"/>
                    <w:lang w:val="de-DE"/>
                  </w:rPr>
                  <m:t>,y</m:t>
                </m:r>
              </m:sub>
            </m:sSub>
          </m:e>
        </m:nary>
      </m:oMath>
      <w:r w:rsidR="00E76C1C" w:rsidRPr="00BC5484">
        <w:rPr>
          <w:rFonts w:cs="Arial"/>
          <w:szCs w:val="22"/>
        </w:rPr>
        <w:t xml:space="preserve">               </w:t>
      </w:r>
      <w:r w:rsidR="00D2383B" w:rsidRPr="00BC5484">
        <w:rPr>
          <w:rFonts w:cs="Arial"/>
          <w:szCs w:val="22"/>
        </w:rPr>
        <w:t xml:space="preserve">         </w:t>
      </w:r>
      <w:r w:rsidR="00E76C1C" w:rsidRPr="00BC5484">
        <w:rPr>
          <w:rFonts w:cs="Arial"/>
          <w:b/>
          <w:szCs w:val="22"/>
        </w:rPr>
        <w:t>(1)</w:t>
      </w:r>
    </w:p>
    <w:p w14:paraId="5D79E090" w14:textId="77777777" w:rsidR="00E76C1C" w:rsidRPr="00BC5484" w:rsidRDefault="00E76C1C" w:rsidP="00E76C1C">
      <w:pPr>
        <w:rPr>
          <w:rFonts w:cs="Arial"/>
          <w:szCs w:val="22"/>
        </w:rPr>
      </w:pPr>
    </w:p>
    <w:p w14:paraId="27A8D293" w14:textId="77777777" w:rsidR="00E76C1C" w:rsidRPr="00BC5484" w:rsidRDefault="00E76C1C" w:rsidP="00E76C1C">
      <w:pPr>
        <w:rPr>
          <w:rFonts w:cs="Arial"/>
          <w:szCs w:val="22"/>
        </w:rPr>
      </w:pPr>
      <w:r w:rsidRPr="00BC5484">
        <w:rPr>
          <w:rFonts w:cs="Arial"/>
          <w:szCs w:val="22"/>
        </w:rPr>
        <w:t xml:space="preserve">Where: </w:t>
      </w:r>
    </w:p>
    <w:p w14:paraId="12A31836" w14:textId="77777777" w:rsidR="00E76C1C" w:rsidRPr="00BC5484" w:rsidRDefault="00E76C1C" w:rsidP="00E76C1C">
      <w:pPr>
        <w:rPr>
          <w:rFonts w:cs="Arial"/>
          <w:szCs w:val="22"/>
        </w:rPr>
      </w:pPr>
    </w:p>
    <w:p w14:paraId="15E49C0C" w14:textId="77777777" w:rsidR="00E76C1C" w:rsidRPr="00BC5484" w:rsidRDefault="00E76C1C" w:rsidP="00E76C1C">
      <w:pPr>
        <w:ind w:left="1872" w:hanging="1248"/>
        <w:rPr>
          <w:rFonts w:cs="Arial"/>
          <w:szCs w:val="22"/>
        </w:rPr>
      </w:pPr>
      <w:r w:rsidRPr="00BC5484">
        <w:rPr>
          <w:rFonts w:cs="Arial"/>
          <w:szCs w:val="22"/>
        </w:rPr>
        <w:t>ER</w:t>
      </w:r>
      <w:r w:rsidRPr="00BC5484">
        <w:rPr>
          <w:rFonts w:cs="Arial"/>
          <w:szCs w:val="22"/>
          <w:vertAlign w:val="subscript"/>
          <w:lang w:eastAsia="nl-NL"/>
        </w:rPr>
        <w:t>CO2</w:t>
      </w:r>
      <w:r w:rsidRPr="00BC5484">
        <w:rPr>
          <w:rFonts w:cs="Arial"/>
          <w:szCs w:val="22"/>
          <w:vertAlign w:val="subscript"/>
        </w:rPr>
        <w:t>,y</w:t>
      </w:r>
      <w:r w:rsidRPr="00BC5484">
        <w:rPr>
          <w:rFonts w:cs="Arial"/>
          <w:szCs w:val="22"/>
        </w:rPr>
        <w:tab/>
        <w:t xml:space="preserve">Cumulative </w:t>
      </w:r>
      <w:r w:rsidRPr="00BC5484">
        <w:rPr>
          <w:rFonts w:cs="Arial"/>
          <w:szCs w:val="22"/>
          <w:lang w:eastAsia="nl-NL"/>
        </w:rPr>
        <w:t>CO</w:t>
      </w:r>
      <w:r w:rsidRPr="00BC5484">
        <w:rPr>
          <w:rFonts w:cs="Arial"/>
          <w:szCs w:val="22"/>
          <w:vertAlign w:val="subscript"/>
          <w:lang w:eastAsia="nl-NL"/>
        </w:rPr>
        <w:t>2</w:t>
      </w:r>
      <w:r w:rsidRPr="00BC5484">
        <w:rPr>
          <w:rFonts w:cs="Arial"/>
          <w:szCs w:val="22"/>
        </w:rPr>
        <w:t xml:space="preserve"> emission reductions from the substitution of non-renewable biomass and fossil fuels</w:t>
      </w:r>
    </w:p>
    <w:p w14:paraId="7E433652" w14:textId="77777777" w:rsidR="00E76C1C" w:rsidRPr="00BC5484" w:rsidRDefault="00E76C1C" w:rsidP="00E76C1C">
      <w:pPr>
        <w:rPr>
          <w:rFonts w:cs="Arial"/>
          <w:szCs w:val="22"/>
        </w:rPr>
      </w:pPr>
    </w:p>
    <w:p w14:paraId="7387F04E" w14:textId="77777777" w:rsidR="00E76C1C" w:rsidRPr="00BC5484" w:rsidRDefault="00E76C1C" w:rsidP="00E76C1C">
      <w:pPr>
        <w:ind w:left="1872" w:hanging="1248"/>
        <w:rPr>
          <w:rFonts w:cs="Arial"/>
          <w:szCs w:val="22"/>
        </w:rPr>
      </w:pPr>
      <w:r w:rsidRPr="00BC5484">
        <w:rPr>
          <w:rFonts w:cs="Arial"/>
          <w:szCs w:val="22"/>
        </w:rPr>
        <w:t>∑</w:t>
      </w:r>
      <w:r w:rsidRPr="00BC5484">
        <w:rPr>
          <w:rFonts w:cs="Arial"/>
          <w:szCs w:val="22"/>
          <w:vertAlign w:val="subscript"/>
        </w:rPr>
        <w:t>b1,p1</w:t>
      </w:r>
      <w:r w:rsidRPr="00BC5484">
        <w:rPr>
          <w:rFonts w:cs="Arial"/>
          <w:szCs w:val="22"/>
        </w:rPr>
        <w:tab/>
        <w:t>Sum over all relevant (baseline b1/project p1) couples</w:t>
      </w:r>
    </w:p>
    <w:p w14:paraId="411ADEBD" w14:textId="77777777" w:rsidR="00E76C1C" w:rsidRPr="00BC5484" w:rsidRDefault="00E76C1C" w:rsidP="00E76C1C">
      <w:pPr>
        <w:ind w:left="1872" w:hanging="1248"/>
        <w:rPr>
          <w:rFonts w:cs="Arial"/>
          <w:szCs w:val="22"/>
        </w:rPr>
      </w:pPr>
    </w:p>
    <w:p w14:paraId="3EDFE2FC" w14:textId="77777777" w:rsidR="00E76C1C" w:rsidRPr="00BC5484" w:rsidRDefault="00E76C1C" w:rsidP="00E76C1C">
      <w:pPr>
        <w:autoSpaceDE w:val="0"/>
        <w:autoSpaceDN w:val="0"/>
        <w:adjustRightInd w:val="0"/>
        <w:ind w:left="1872" w:hanging="1248"/>
        <w:rPr>
          <w:rStyle w:val="CommentReference"/>
          <w:rFonts w:cs="Arial"/>
          <w:sz w:val="22"/>
          <w:szCs w:val="22"/>
        </w:rPr>
      </w:pPr>
      <w:r w:rsidRPr="00BC5484">
        <w:rPr>
          <w:rFonts w:cs="Arial"/>
          <w:szCs w:val="22"/>
        </w:rPr>
        <w:t>N</w:t>
      </w:r>
      <w:r w:rsidRPr="00BC5484">
        <w:rPr>
          <w:rFonts w:cs="Arial"/>
          <w:szCs w:val="22"/>
          <w:vertAlign w:val="subscript"/>
        </w:rPr>
        <w:t>p1,y</w:t>
      </w:r>
      <w:r w:rsidRPr="00BC5484">
        <w:rPr>
          <w:rFonts w:cs="Arial"/>
          <w:szCs w:val="22"/>
        </w:rPr>
        <w:tab/>
        <w:t>Cumulative project operational rate included in the project database for project scenario p1 against baseline scenario b1 in year y</w:t>
      </w:r>
      <w:r w:rsidRPr="00BC5484" w:rsidDel="00FB7BD6">
        <w:rPr>
          <w:rStyle w:val="CommentReference"/>
          <w:rFonts w:cs="Arial"/>
          <w:sz w:val="22"/>
          <w:szCs w:val="22"/>
        </w:rPr>
        <w:t xml:space="preserve"> </w:t>
      </w:r>
    </w:p>
    <w:p w14:paraId="2E13ADB9" w14:textId="77777777" w:rsidR="00E76C1C" w:rsidRPr="00BC5484" w:rsidRDefault="00E76C1C" w:rsidP="00E76C1C">
      <w:pPr>
        <w:autoSpaceDE w:val="0"/>
        <w:autoSpaceDN w:val="0"/>
        <w:adjustRightInd w:val="0"/>
        <w:ind w:left="1872" w:hanging="1248"/>
        <w:rPr>
          <w:rFonts w:cs="Arial"/>
          <w:szCs w:val="22"/>
        </w:rPr>
      </w:pPr>
    </w:p>
    <w:p w14:paraId="43FC5352" w14:textId="77777777" w:rsidR="00E76C1C" w:rsidRPr="00BC5484" w:rsidRDefault="00E76C1C" w:rsidP="00E76C1C">
      <w:pPr>
        <w:ind w:left="1872" w:hanging="1248"/>
        <w:rPr>
          <w:rFonts w:cs="Arial"/>
          <w:szCs w:val="22"/>
        </w:rPr>
      </w:pPr>
      <w:r w:rsidRPr="00BC5484">
        <w:rPr>
          <w:rFonts w:cs="Arial"/>
          <w:szCs w:val="22"/>
        </w:rPr>
        <w:t>U</w:t>
      </w:r>
      <w:r w:rsidRPr="00BC5484">
        <w:rPr>
          <w:rFonts w:cs="Arial"/>
          <w:szCs w:val="22"/>
          <w:vertAlign w:val="subscript"/>
        </w:rPr>
        <w:t xml:space="preserve">p1,y </w:t>
      </w:r>
      <w:r w:rsidRPr="00BC5484">
        <w:rPr>
          <w:rFonts w:cs="Arial"/>
          <w:szCs w:val="22"/>
        </w:rPr>
        <w:tab/>
        <w:t>Cumulative usage rate for technologies in project scenario p1 in year y, based on cumulative adoption rate and drop off rate (fraction)</w:t>
      </w:r>
    </w:p>
    <w:p w14:paraId="421544B5" w14:textId="77777777" w:rsidR="00E76C1C" w:rsidRPr="00BC5484" w:rsidRDefault="00E76C1C" w:rsidP="00E76C1C">
      <w:pPr>
        <w:ind w:left="1890" w:hanging="1260"/>
        <w:rPr>
          <w:rFonts w:cs="Arial"/>
          <w:szCs w:val="22"/>
        </w:rPr>
      </w:pPr>
    </w:p>
    <w:p w14:paraId="44F9BE60" w14:textId="77777777" w:rsidR="00E76C1C" w:rsidRPr="00BC5484" w:rsidRDefault="00E76C1C" w:rsidP="00E76C1C">
      <w:pPr>
        <w:ind w:left="1872" w:hanging="1248"/>
        <w:rPr>
          <w:rFonts w:cs="Arial"/>
          <w:i/>
          <w:szCs w:val="22"/>
        </w:rPr>
      </w:pPr>
      <w:r w:rsidRPr="00BC5484">
        <w:rPr>
          <w:rFonts w:cs="Arial"/>
          <w:szCs w:val="22"/>
        </w:rPr>
        <w:t>ER</w:t>
      </w:r>
      <w:r w:rsidRPr="00BC5484">
        <w:rPr>
          <w:rFonts w:cs="Arial"/>
          <w:szCs w:val="22"/>
          <w:vertAlign w:val="subscript"/>
        </w:rPr>
        <w:t>b1,p1,y,CO2</w:t>
      </w:r>
      <w:r w:rsidRPr="00BC5484">
        <w:rPr>
          <w:rFonts w:cs="Arial"/>
          <w:i/>
          <w:szCs w:val="22"/>
        </w:rPr>
        <w:tab/>
      </w:r>
      <w:r w:rsidRPr="00BC5484">
        <w:rPr>
          <w:rFonts w:cs="Arial"/>
          <w:szCs w:val="22"/>
        </w:rPr>
        <w:t>Specific CO</w:t>
      </w:r>
      <w:r w:rsidRPr="00BC5484">
        <w:rPr>
          <w:rFonts w:cs="Arial"/>
          <w:szCs w:val="22"/>
          <w:vertAlign w:val="subscript"/>
        </w:rPr>
        <w:t>2</w:t>
      </w:r>
      <w:r w:rsidRPr="00BC5484">
        <w:rPr>
          <w:rFonts w:cs="Arial"/>
          <w:szCs w:val="22"/>
        </w:rPr>
        <w:t xml:space="preserve"> emission savings for an individual technology of project p1 against an individual technology of baseline b1 in year y, in tCO</w:t>
      </w:r>
      <w:r w:rsidRPr="00BC5484">
        <w:rPr>
          <w:rFonts w:cs="Arial"/>
          <w:szCs w:val="22"/>
          <w:vertAlign w:val="subscript"/>
        </w:rPr>
        <w:t>2</w:t>
      </w:r>
      <w:r w:rsidRPr="00BC5484">
        <w:rPr>
          <w:rFonts w:cs="Arial"/>
          <w:szCs w:val="22"/>
        </w:rPr>
        <w:t>/year, and as derived from the statistical analysis of the data collected from the field tests</w:t>
      </w:r>
    </w:p>
    <w:p w14:paraId="3C0954EC" w14:textId="77777777" w:rsidR="00E76C1C" w:rsidRPr="00BC5484" w:rsidRDefault="00E76C1C" w:rsidP="00E76C1C">
      <w:pPr>
        <w:ind w:left="1872" w:hanging="1248"/>
        <w:rPr>
          <w:rFonts w:cs="Arial"/>
          <w:szCs w:val="22"/>
          <w:vertAlign w:val="subscript"/>
        </w:rPr>
      </w:pPr>
    </w:p>
    <w:p w14:paraId="4D0BB8BA" w14:textId="77777777" w:rsidR="00E76C1C" w:rsidRPr="00BC5484" w:rsidRDefault="00E76C1C" w:rsidP="00E76C1C">
      <w:pPr>
        <w:ind w:left="1872" w:hanging="1248"/>
        <w:rPr>
          <w:rFonts w:cs="Arial"/>
          <w:i/>
          <w:szCs w:val="22"/>
        </w:rPr>
      </w:pPr>
      <w:r w:rsidRPr="00BC5484">
        <w:rPr>
          <w:rFonts w:cs="Arial"/>
          <w:szCs w:val="22"/>
        </w:rPr>
        <w:t>ER</w:t>
      </w:r>
      <w:r w:rsidRPr="00BC5484">
        <w:rPr>
          <w:rFonts w:cs="Arial"/>
          <w:szCs w:val="22"/>
          <w:vertAlign w:val="subscript"/>
        </w:rPr>
        <w:t>b1,p1,y,non-CO2</w:t>
      </w:r>
      <w:r w:rsidRPr="00BC5484">
        <w:rPr>
          <w:rFonts w:cs="Arial"/>
          <w:i/>
          <w:szCs w:val="22"/>
        </w:rPr>
        <w:tab/>
      </w:r>
      <w:r w:rsidRPr="00BC5484">
        <w:rPr>
          <w:rFonts w:cs="Arial"/>
          <w:szCs w:val="22"/>
        </w:rPr>
        <w:t>Specific non-CO</w:t>
      </w:r>
      <w:r w:rsidRPr="00BC5484">
        <w:rPr>
          <w:rFonts w:cs="Arial"/>
          <w:szCs w:val="22"/>
          <w:vertAlign w:val="subscript"/>
        </w:rPr>
        <w:t>2</w:t>
      </w:r>
      <w:r w:rsidRPr="00BC5484">
        <w:rPr>
          <w:rFonts w:cs="Arial"/>
          <w:szCs w:val="22"/>
        </w:rPr>
        <w:t xml:space="preserve"> emission savings for an individual technology of project p1 against an individual technology of baseline b1 in year y, converted in tCO</w:t>
      </w:r>
      <w:r w:rsidRPr="00BC5484">
        <w:rPr>
          <w:rFonts w:cs="Arial"/>
          <w:szCs w:val="22"/>
          <w:vertAlign w:val="subscript"/>
        </w:rPr>
        <w:t>2</w:t>
      </w:r>
      <w:r w:rsidRPr="00BC5484">
        <w:rPr>
          <w:rFonts w:cs="Arial"/>
          <w:szCs w:val="22"/>
        </w:rPr>
        <w:t>/year, and as derived from the statistical analysis of the data collected from the field tests</w:t>
      </w:r>
    </w:p>
    <w:p w14:paraId="55BA8CFD" w14:textId="77777777" w:rsidR="00E76C1C" w:rsidRPr="00BC5484" w:rsidRDefault="00E76C1C" w:rsidP="00E76C1C">
      <w:pPr>
        <w:ind w:left="1872" w:hanging="1248"/>
        <w:rPr>
          <w:rFonts w:cs="Arial"/>
          <w:szCs w:val="22"/>
          <w:vertAlign w:val="subscript"/>
        </w:rPr>
      </w:pPr>
    </w:p>
    <w:p w14:paraId="70BFA272" w14:textId="77777777" w:rsidR="00E76C1C" w:rsidRPr="00BC5484" w:rsidRDefault="00E76C1C" w:rsidP="00E76C1C">
      <w:pPr>
        <w:autoSpaceDE w:val="0"/>
        <w:autoSpaceDN w:val="0"/>
        <w:adjustRightInd w:val="0"/>
        <w:ind w:left="1872" w:hanging="1248"/>
        <w:rPr>
          <w:rFonts w:cs="Arial"/>
          <w:szCs w:val="22"/>
        </w:rPr>
      </w:pPr>
      <w:r w:rsidRPr="00BC5484">
        <w:rPr>
          <w:rFonts w:cs="Arial"/>
          <w:i/>
          <w:szCs w:val="22"/>
        </w:rPr>
        <w:t>f</w:t>
      </w:r>
      <w:r w:rsidRPr="00BC5484">
        <w:rPr>
          <w:rFonts w:cs="Arial"/>
          <w:szCs w:val="22"/>
          <w:vertAlign w:val="subscript"/>
        </w:rPr>
        <w:t>NRB</w:t>
      </w:r>
      <w:r w:rsidRPr="00BC5484">
        <w:rPr>
          <w:rFonts w:cs="Arial"/>
          <w:szCs w:val="22"/>
        </w:rPr>
        <w:tab/>
        <w:t>Fraction of biomass used that can be established as non-renewable biomass</w:t>
      </w:r>
    </w:p>
    <w:p w14:paraId="02C7D5C5" w14:textId="77777777" w:rsidR="00E76C1C" w:rsidRPr="00BC5484" w:rsidRDefault="00E76C1C" w:rsidP="00E76C1C">
      <w:pPr>
        <w:rPr>
          <w:rFonts w:cs="Arial"/>
          <w:szCs w:val="22"/>
        </w:rPr>
      </w:pPr>
    </w:p>
    <w:p w14:paraId="47609ED6" w14:textId="77777777" w:rsidR="00E76C1C" w:rsidRPr="00BC5484" w:rsidRDefault="00E76C1C" w:rsidP="00E76C1C">
      <w:pPr>
        <w:ind w:left="1872" w:hanging="1248"/>
        <w:rPr>
          <w:rFonts w:cs="Arial"/>
          <w:szCs w:val="22"/>
        </w:rPr>
      </w:pPr>
      <w:r w:rsidRPr="00BC5484">
        <w:rPr>
          <w:rFonts w:cs="Arial"/>
          <w:szCs w:val="22"/>
        </w:rPr>
        <w:t>LE</w:t>
      </w:r>
      <w:r w:rsidRPr="00BC5484">
        <w:rPr>
          <w:rFonts w:cs="Arial"/>
          <w:szCs w:val="22"/>
          <w:vertAlign w:val="subscript"/>
        </w:rPr>
        <w:t>p1,y</w:t>
      </w:r>
      <w:r w:rsidRPr="00BC5484">
        <w:rPr>
          <w:rFonts w:cs="Arial"/>
          <w:szCs w:val="22"/>
        </w:rPr>
        <w:tab/>
        <w:t>Leakage for project scenario p1 in year y (tCO</w:t>
      </w:r>
      <w:r w:rsidRPr="00BC5484">
        <w:rPr>
          <w:rFonts w:cs="Arial"/>
          <w:szCs w:val="22"/>
          <w:vertAlign w:val="subscript"/>
        </w:rPr>
        <w:t>2</w:t>
      </w:r>
      <w:r w:rsidRPr="00BC5484">
        <w:rPr>
          <w:rFonts w:cs="Arial"/>
          <w:szCs w:val="22"/>
        </w:rPr>
        <w:t>e/yr)</w:t>
      </w:r>
    </w:p>
    <w:p w14:paraId="60BA6164" w14:textId="77777777" w:rsidR="00E76C1C" w:rsidRPr="00BC5484" w:rsidRDefault="00E76C1C" w:rsidP="00E76C1C">
      <w:pPr>
        <w:rPr>
          <w:rFonts w:cs="Arial"/>
          <w:i/>
          <w:szCs w:val="22"/>
        </w:rPr>
      </w:pPr>
    </w:p>
    <w:p w14:paraId="69372E84" w14:textId="77777777" w:rsidR="00E76C1C" w:rsidRPr="00BC5484" w:rsidRDefault="00E76C1C" w:rsidP="00E76C1C">
      <w:pPr>
        <w:rPr>
          <w:rFonts w:cs="Arial"/>
          <w:szCs w:val="22"/>
        </w:rPr>
      </w:pPr>
      <w:r w:rsidRPr="00BC5484">
        <w:rPr>
          <w:rFonts w:cs="Arial"/>
          <w:szCs w:val="22"/>
        </w:rPr>
        <w:t>As there is one common baseline scenario and one type of technology applied, and specific non-</w:t>
      </w:r>
      <w:r w:rsidRPr="00BC5484">
        <w:rPr>
          <w:rFonts w:cs="Arial"/>
          <w:szCs w:val="22"/>
          <w:lang w:eastAsia="nl-NL"/>
        </w:rPr>
        <w:t>CO</w:t>
      </w:r>
      <w:r w:rsidRPr="00BC5484">
        <w:rPr>
          <w:rFonts w:cs="Arial"/>
          <w:szCs w:val="22"/>
          <w:vertAlign w:val="subscript"/>
          <w:lang w:eastAsia="nl-NL"/>
        </w:rPr>
        <w:t>2</w:t>
      </w:r>
      <w:r w:rsidRPr="00BC5484">
        <w:rPr>
          <w:rFonts w:cs="Arial"/>
          <w:szCs w:val="22"/>
        </w:rPr>
        <w:t xml:space="preserve"> emission savings are treated in a separate equation (equation </w:t>
      </w:r>
      <w:r w:rsidRPr="00BC5484">
        <w:rPr>
          <w:rFonts w:cs="Arial"/>
          <w:b/>
          <w:szCs w:val="22"/>
        </w:rPr>
        <w:t>7</w:t>
      </w:r>
      <w:r w:rsidRPr="00BC5484">
        <w:rPr>
          <w:rFonts w:cs="Arial"/>
          <w:szCs w:val="22"/>
        </w:rPr>
        <w:t xml:space="preserve"> onwards), the </w:t>
      </w:r>
      <w:r w:rsidR="00BC5C5E" w:rsidRPr="00BC5484">
        <w:rPr>
          <w:rFonts w:cs="Arial"/>
          <w:szCs w:val="22"/>
        </w:rPr>
        <w:t>VPA-2</w:t>
      </w:r>
      <w:r w:rsidRPr="00BC5484">
        <w:rPr>
          <w:rFonts w:cs="Arial"/>
          <w:szCs w:val="22"/>
        </w:rPr>
        <w:t xml:space="preserve"> can apply the following formula for calculating emission reductions:</w:t>
      </w:r>
    </w:p>
    <w:p w14:paraId="05005B18" w14:textId="77777777" w:rsidR="00E76C1C" w:rsidRPr="00BC5484" w:rsidRDefault="00E76C1C" w:rsidP="00E76C1C">
      <w:pPr>
        <w:rPr>
          <w:rFonts w:cs="Arial"/>
          <w:szCs w:val="22"/>
        </w:rPr>
      </w:pPr>
    </w:p>
    <w:p w14:paraId="79B352B9" w14:textId="77777777" w:rsidR="00E76C1C" w:rsidRPr="00BC5484" w:rsidRDefault="00987BB8" w:rsidP="00E76C1C">
      <w:pPr>
        <w:rPr>
          <w:rFonts w:cs="Arial"/>
          <w:szCs w:val="22"/>
        </w:rPr>
      </w:pPr>
      <m:oMath>
        <m:nary>
          <m:naryPr>
            <m:chr m:val="∑"/>
            <m:limLoc m:val="undOvr"/>
            <m:subHide m:val="1"/>
            <m:supHide m:val="1"/>
            <m:ctrlPr>
              <w:rPr>
                <w:rFonts w:ascii="Cambria Math" w:eastAsia="Calibri" w:hAnsi="Cambria Math" w:cs="Arial"/>
                <w:i/>
                <w:sz w:val="24"/>
                <w:szCs w:val="24"/>
                <w:lang w:val="de-DE"/>
              </w:rPr>
            </m:ctrlPr>
          </m:naryPr>
          <m:sub/>
          <m:sup/>
          <m:e>
            <m:sSub>
              <m:sSubPr>
                <m:ctrlPr>
                  <w:rPr>
                    <w:rFonts w:ascii="Cambria Math" w:eastAsia="Calibri" w:hAnsi="Cambria Math" w:cs="Arial"/>
                    <w:sz w:val="24"/>
                    <w:szCs w:val="24"/>
                    <w:lang w:val="de-DE"/>
                  </w:rPr>
                </m:ctrlPr>
              </m:sSubPr>
              <m:e>
                <m:r>
                  <m:rPr>
                    <m:sty m:val="p"/>
                  </m:rPr>
                  <w:rPr>
                    <w:rFonts w:ascii="Cambria Math" w:hAnsi="Cambria Math" w:cs="Arial"/>
                    <w:sz w:val="24"/>
                  </w:rPr>
                  <m:t>ER</m:t>
                </m:r>
              </m:e>
              <m:sub>
                <m:r>
                  <m:rPr>
                    <m:sty m:val="p"/>
                  </m:rPr>
                  <w:rPr>
                    <w:rFonts w:ascii="Cambria Math" w:hAnsi="Cambria Math" w:cs="Arial"/>
                    <w:sz w:val="24"/>
                  </w:rPr>
                  <m:t>CO2,y</m:t>
                </m:r>
              </m:sub>
            </m:sSub>
          </m:e>
        </m:nary>
        <m:r>
          <w:rPr>
            <w:rFonts w:ascii="Cambria Math" w:hAnsi="Cambria Math" w:cs="Arial"/>
            <w:sz w:val="24"/>
          </w:rPr>
          <m:t>=(</m:t>
        </m:r>
        <m:nary>
          <m:naryPr>
            <m:chr m:val="∑"/>
            <m:limLoc m:val="undOvr"/>
            <m:subHide m:val="1"/>
            <m:supHide m:val="1"/>
            <m:ctrlPr>
              <w:rPr>
                <w:rFonts w:ascii="Cambria Math" w:eastAsia="Calibri" w:hAnsi="Cambria Math" w:cs="Arial"/>
                <w:i/>
                <w:sz w:val="24"/>
                <w:szCs w:val="24"/>
                <w:lang w:val="de-DE"/>
              </w:rPr>
            </m:ctrlPr>
          </m:naryPr>
          <m:sub/>
          <m:sup/>
          <m:e>
            <m:sSub>
              <m:sSubPr>
                <m:ctrlPr>
                  <w:rPr>
                    <w:rFonts w:ascii="Cambria Math" w:eastAsia="Calibri" w:hAnsi="Cambria Math" w:cs="Arial"/>
                    <w:sz w:val="24"/>
                    <w:szCs w:val="24"/>
                    <w:lang w:val="de-DE"/>
                  </w:rPr>
                </m:ctrlPr>
              </m:sSubPr>
              <m:e>
                <m:r>
                  <m:rPr>
                    <m:sty m:val="p"/>
                  </m:rPr>
                  <w:rPr>
                    <w:rFonts w:ascii="Cambria Math" w:hAnsi="Cambria Math" w:cs="Arial"/>
                    <w:sz w:val="24"/>
                  </w:rPr>
                  <m:t>BE</m:t>
                </m:r>
              </m:e>
              <m:sub>
                <m:r>
                  <m:rPr>
                    <m:sty m:val="p"/>
                  </m:rPr>
                  <w:rPr>
                    <w:rFonts w:ascii="Cambria Math" w:hAnsi="Cambria Math" w:cs="Arial"/>
                    <w:sz w:val="24"/>
                  </w:rPr>
                  <m:t>b1,CO2,y</m:t>
                </m:r>
              </m:sub>
            </m:sSub>
          </m:e>
        </m:nary>
        <m:r>
          <w:rPr>
            <w:rFonts w:ascii="Cambria Math" w:hAnsi="Cambria Math" w:cs="Arial"/>
            <w:sz w:val="24"/>
          </w:rPr>
          <m:t xml:space="preserve">- </m:t>
        </m:r>
        <m:nary>
          <m:naryPr>
            <m:chr m:val="∑"/>
            <m:limLoc m:val="undOvr"/>
            <m:subHide m:val="1"/>
            <m:supHide m:val="1"/>
            <m:ctrlPr>
              <w:rPr>
                <w:rFonts w:ascii="Cambria Math" w:eastAsia="Calibri" w:hAnsi="Cambria Math" w:cs="Arial"/>
                <w:i/>
                <w:sz w:val="24"/>
                <w:szCs w:val="24"/>
                <w:lang w:val="de-DE"/>
              </w:rPr>
            </m:ctrlPr>
          </m:naryPr>
          <m:sub/>
          <m:sup/>
          <m:e>
            <m:sSub>
              <m:sSubPr>
                <m:ctrlPr>
                  <w:rPr>
                    <w:rFonts w:ascii="Cambria Math" w:eastAsia="Calibri" w:hAnsi="Cambria Math" w:cs="Arial"/>
                    <w:sz w:val="24"/>
                    <w:szCs w:val="24"/>
                    <w:lang w:val="de-DE"/>
                  </w:rPr>
                </m:ctrlPr>
              </m:sSubPr>
              <m:e>
                <m:r>
                  <m:rPr>
                    <m:sty m:val="p"/>
                  </m:rPr>
                  <w:rPr>
                    <w:rFonts w:ascii="Cambria Math" w:hAnsi="Cambria Math" w:cs="Arial"/>
                    <w:sz w:val="24"/>
                  </w:rPr>
                  <m:t>PE</m:t>
                </m:r>
              </m:e>
              <m:sub>
                <m:r>
                  <m:rPr>
                    <m:sty m:val="p"/>
                  </m:rPr>
                  <w:rPr>
                    <w:rFonts w:ascii="Cambria Math" w:hAnsi="Cambria Math" w:cs="Arial"/>
                    <w:sz w:val="24"/>
                  </w:rPr>
                  <m:t>p1,CO2,y</m:t>
                </m:r>
              </m:sub>
            </m:sSub>
          </m:e>
        </m:nary>
        <m:r>
          <w:rPr>
            <w:rFonts w:ascii="Cambria Math" w:hAnsi="Cambria Math" w:cs="Arial"/>
            <w:sz w:val="24"/>
          </w:rPr>
          <m:t xml:space="preserve">- </m:t>
        </m:r>
        <m:nary>
          <m:naryPr>
            <m:chr m:val="∑"/>
            <m:limLoc m:val="undOvr"/>
            <m:subHide m:val="1"/>
            <m:supHide m:val="1"/>
            <m:ctrlPr>
              <w:rPr>
                <w:rFonts w:ascii="Cambria Math" w:eastAsia="Calibri" w:hAnsi="Cambria Math" w:cs="Arial"/>
                <w:i/>
                <w:sz w:val="24"/>
                <w:szCs w:val="24"/>
                <w:lang w:val="de-DE"/>
              </w:rPr>
            </m:ctrlPr>
          </m:naryPr>
          <m:sub/>
          <m:sup/>
          <m:e>
            <m:sSub>
              <m:sSubPr>
                <m:ctrlPr>
                  <w:rPr>
                    <w:rFonts w:ascii="Cambria Math" w:eastAsia="Calibri" w:hAnsi="Cambria Math" w:cs="Arial"/>
                    <w:sz w:val="24"/>
                    <w:szCs w:val="24"/>
                    <w:lang w:val="de-DE"/>
                  </w:rPr>
                </m:ctrlPr>
              </m:sSubPr>
              <m:e>
                <m:r>
                  <m:rPr>
                    <m:sty m:val="p"/>
                  </m:rPr>
                  <w:rPr>
                    <w:rFonts w:ascii="Cambria Math" w:hAnsi="Cambria Math" w:cs="Arial"/>
                    <w:sz w:val="24"/>
                  </w:rPr>
                  <m:t>LE</m:t>
                </m:r>
              </m:e>
              <m:sub>
                <m:r>
                  <m:rPr>
                    <m:sty m:val="p"/>
                  </m:rPr>
                  <w:rPr>
                    <w:rFonts w:ascii="Cambria Math" w:hAnsi="Cambria Math" w:cs="Arial"/>
                    <w:sz w:val="24"/>
                  </w:rPr>
                  <m:t>p1,CO2,y</m:t>
                </m:r>
              </m:sub>
            </m:sSub>
          </m:e>
        </m:nary>
        <m:r>
          <w:rPr>
            <w:rFonts w:ascii="Cambria Math" w:hAnsi="Cambria Math" w:cs="Arial"/>
            <w:sz w:val="24"/>
          </w:rPr>
          <m:t xml:space="preserve"> ) </m:t>
        </m:r>
        <m:r>
          <m:rPr>
            <m:sty m:val="p"/>
          </m:rPr>
          <w:rPr>
            <w:rFonts w:ascii="Cambria Math" w:hAnsi="Cambria Math" w:cs="Arial"/>
            <w:sz w:val="24"/>
          </w:rPr>
          <m:t>*</m:t>
        </m:r>
        <m:sSub>
          <m:sSubPr>
            <m:ctrlPr>
              <w:rPr>
                <w:rFonts w:ascii="Cambria Math" w:eastAsia="Calibri" w:hAnsi="Cambria Math" w:cs="Arial"/>
                <w:sz w:val="24"/>
                <w:szCs w:val="22"/>
                <w:lang w:val="en-US"/>
              </w:rPr>
            </m:ctrlPr>
          </m:sSubPr>
          <m:e>
            <m:r>
              <m:rPr>
                <m:sty m:val="p"/>
              </m:rPr>
              <w:rPr>
                <w:rFonts w:ascii="Cambria Math" w:hAnsi="Cambria Math" w:cs="Arial"/>
                <w:sz w:val="24"/>
              </w:rPr>
              <m:t>N</m:t>
            </m:r>
          </m:e>
          <m:sub>
            <m:r>
              <m:rPr>
                <m:sty m:val="p"/>
              </m:rPr>
              <w:rPr>
                <w:rFonts w:ascii="Cambria Math" w:hAnsi="Cambria Math" w:cs="Arial"/>
                <w:sz w:val="24"/>
              </w:rPr>
              <m:t>p1,y</m:t>
            </m:r>
          </m:sub>
        </m:sSub>
        <m:r>
          <m:rPr>
            <m:sty m:val="p"/>
          </m:rPr>
          <w:rPr>
            <w:rFonts w:ascii="Cambria Math" w:hAnsi="Cambria Math" w:cs="Arial"/>
            <w:sz w:val="24"/>
          </w:rPr>
          <m:t xml:space="preserve">* </m:t>
        </m:r>
        <m:sSub>
          <m:sSubPr>
            <m:ctrlPr>
              <w:rPr>
                <w:rFonts w:ascii="Cambria Math" w:eastAsia="Calibri" w:hAnsi="Cambria Math" w:cs="Arial"/>
                <w:sz w:val="24"/>
                <w:szCs w:val="22"/>
                <w:lang w:val="en-US"/>
              </w:rPr>
            </m:ctrlPr>
          </m:sSubPr>
          <m:e>
            <m:r>
              <m:rPr>
                <m:sty m:val="p"/>
              </m:rPr>
              <w:rPr>
                <w:rFonts w:ascii="Cambria Math" w:hAnsi="Cambria Math" w:cs="Arial"/>
                <w:sz w:val="24"/>
              </w:rPr>
              <m:t>U</m:t>
            </m:r>
          </m:e>
          <m:sub>
            <m:r>
              <m:rPr>
                <m:sty m:val="p"/>
              </m:rPr>
              <w:rPr>
                <w:rFonts w:ascii="Cambria Math" w:hAnsi="Cambria Math" w:cs="Arial"/>
                <w:sz w:val="24"/>
              </w:rPr>
              <m:t>p1,y</m:t>
            </m:r>
          </m:sub>
        </m:sSub>
      </m:oMath>
      <w:r w:rsidR="00E76C1C" w:rsidRPr="00BC5484">
        <w:rPr>
          <w:rFonts w:cs="Arial"/>
          <w:b/>
          <w:szCs w:val="22"/>
        </w:rPr>
        <w:t xml:space="preserve">                  </w:t>
      </w:r>
      <w:r w:rsidR="00D2383B" w:rsidRPr="00BC5484">
        <w:rPr>
          <w:rFonts w:cs="Arial"/>
          <w:b/>
          <w:szCs w:val="22"/>
        </w:rPr>
        <w:t xml:space="preserve">               </w:t>
      </w:r>
      <w:r w:rsidR="00E76C1C" w:rsidRPr="00BC5484">
        <w:rPr>
          <w:rFonts w:cs="Arial"/>
          <w:b/>
          <w:szCs w:val="22"/>
        </w:rPr>
        <w:t>(2)</w:t>
      </w:r>
    </w:p>
    <w:p w14:paraId="6F798D72" w14:textId="77777777" w:rsidR="00E76C1C" w:rsidRPr="00BC5484" w:rsidRDefault="00E76C1C" w:rsidP="00E76C1C">
      <w:pPr>
        <w:rPr>
          <w:rFonts w:cs="Arial"/>
          <w:szCs w:val="22"/>
        </w:rPr>
      </w:pPr>
      <w:r w:rsidRPr="00BC5484">
        <w:rPr>
          <w:rFonts w:cs="Arial"/>
          <w:szCs w:val="22"/>
        </w:rPr>
        <w:tab/>
      </w:r>
      <w:r w:rsidRPr="00BC5484">
        <w:rPr>
          <w:rFonts w:cs="Arial"/>
          <w:szCs w:val="22"/>
        </w:rPr>
        <w:tab/>
      </w:r>
      <w:r w:rsidRPr="00BC5484">
        <w:rPr>
          <w:rFonts w:cs="Arial"/>
          <w:szCs w:val="22"/>
        </w:rPr>
        <w:tab/>
        <w:t xml:space="preserve">   </w:t>
      </w:r>
      <w:r w:rsidRPr="00BC5484">
        <w:rPr>
          <w:rFonts w:cs="Arial"/>
          <w:b/>
          <w:szCs w:val="22"/>
        </w:rPr>
        <w:tab/>
      </w:r>
    </w:p>
    <w:p w14:paraId="25345390" w14:textId="77777777" w:rsidR="00E76C1C" w:rsidRPr="00BC5484" w:rsidRDefault="00E76C1C" w:rsidP="00E76C1C">
      <w:pPr>
        <w:rPr>
          <w:rFonts w:cs="Arial"/>
          <w:szCs w:val="22"/>
        </w:rPr>
      </w:pPr>
      <w:r w:rsidRPr="00BC5484">
        <w:rPr>
          <w:rFonts w:cs="Arial"/>
          <w:szCs w:val="22"/>
        </w:rPr>
        <w:t xml:space="preserve">Where: </w:t>
      </w:r>
    </w:p>
    <w:p w14:paraId="63768C9C" w14:textId="77777777" w:rsidR="00E76C1C" w:rsidRPr="00BC5484" w:rsidRDefault="00E76C1C" w:rsidP="00E76C1C">
      <w:pPr>
        <w:rPr>
          <w:rFonts w:cs="Arial"/>
          <w:szCs w:val="22"/>
        </w:rPr>
      </w:pPr>
    </w:p>
    <w:p w14:paraId="55FD1995" w14:textId="77777777" w:rsidR="00E76C1C" w:rsidRPr="00BC5484" w:rsidRDefault="00E76C1C" w:rsidP="00E76C1C">
      <w:pPr>
        <w:ind w:left="1872" w:hanging="1248"/>
        <w:rPr>
          <w:rFonts w:cs="Arial"/>
          <w:szCs w:val="22"/>
        </w:rPr>
      </w:pPr>
      <w:r w:rsidRPr="00BC5484">
        <w:rPr>
          <w:rFonts w:cs="Arial"/>
          <w:szCs w:val="22"/>
        </w:rPr>
        <w:t>∑ER</w:t>
      </w:r>
      <w:r w:rsidRPr="00BC5484">
        <w:rPr>
          <w:rFonts w:cs="Arial"/>
          <w:szCs w:val="22"/>
          <w:vertAlign w:val="subscript"/>
        </w:rPr>
        <w:t>CO2,y</w:t>
      </w:r>
      <w:r w:rsidRPr="00BC5484">
        <w:rPr>
          <w:rFonts w:cs="Arial"/>
          <w:szCs w:val="22"/>
        </w:rPr>
        <w:tab/>
        <w:t xml:space="preserve">Cumulative </w:t>
      </w:r>
      <w:r w:rsidRPr="00BC5484">
        <w:rPr>
          <w:rFonts w:cs="Arial"/>
          <w:szCs w:val="22"/>
          <w:lang w:eastAsia="nl-NL"/>
        </w:rPr>
        <w:t>CO</w:t>
      </w:r>
      <w:r w:rsidRPr="00BC5484">
        <w:rPr>
          <w:rFonts w:cs="Arial"/>
          <w:szCs w:val="22"/>
          <w:vertAlign w:val="subscript"/>
          <w:lang w:eastAsia="nl-NL"/>
        </w:rPr>
        <w:t>2</w:t>
      </w:r>
      <w:r w:rsidRPr="00BC5484">
        <w:rPr>
          <w:rFonts w:cs="Arial"/>
          <w:szCs w:val="22"/>
        </w:rPr>
        <w:t xml:space="preserve"> emission reductions from the substitution of non-renewable biomass and fossil fuels</w:t>
      </w:r>
    </w:p>
    <w:p w14:paraId="69CB4BF5" w14:textId="77777777" w:rsidR="00E76C1C" w:rsidRPr="00BC5484" w:rsidRDefault="00E76C1C" w:rsidP="00E76C1C">
      <w:pPr>
        <w:rPr>
          <w:rFonts w:cs="Arial"/>
          <w:szCs w:val="22"/>
        </w:rPr>
      </w:pPr>
    </w:p>
    <w:p w14:paraId="372DE63F" w14:textId="77777777" w:rsidR="00E76C1C" w:rsidRPr="00BC5484" w:rsidRDefault="00E76C1C" w:rsidP="00E76C1C">
      <w:pPr>
        <w:ind w:left="1872" w:hanging="1248"/>
        <w:rPr>
          <w:rFonts w:cs="Arial"/>
          <w:szCs w:val="22"/>
        </w:rPr>
      </w:pPr>
      <w:r w:rsidRPr="00BC5484">
        <w:rPr>
          <w:rFonts w:cs="Arial"/>
          <w:szCs w:val="22"/>
        </w:rPr>
        <w:t>∑BE</w:t>
      </w:r>
      <w:r w:rsidRPr="00BC5484">
        <w:rPr>
          <w:rFonts w:cs="Arial"/>
          <w:szCs w:val="22"/>
          <w:vertAlign w:val="subscript"/>
        </w:rPr>
        <w:t>b1,CO2,y</w:t>
      </w:r>
      <w:r w:rsidRPr="00BC5484">
        <w:rPr>
          <w:rFonts w:cs="Arial"/>
          <w:szCs w:val="22"/>
        </w:rPr>
        <w:tab/>
        <w:t>Cumulative baseline emissions as calculated below under formula (</w:t>
      </w:r>
      <w:r w:rsidRPr="00BC5484">
        <w:rPr>
          <w:rFonts w:cs="Arial"/>
          <w:b/>
          <w:szCs w:val="22"/>
        </w:rPr>
        <w:t>3</w:t>
      </w:r>
      <w:r w:rsidRPr="00BC5484">
        <w:rPr>
          <w:rFonts w:cs="Arial"/>
          <w:szCs w:val="22"/>
        </w:rPr>
        <w:t xml:space="preserve">) </w:t>
      </w:r>
    </w:p>
    <w:p w14:paraId="76E6DC78" w14:textId="77777777" w:rsidR="00E76C1C" w:rsidRPr="00BC5484" w:rsidRDefault="00E76C1C" w:rsidP="00E76C1C">
      <w:pPr>
        <w:ind w:left="1872" w:hanging="1248"/>
        <w:rPr>
          <w:rFonts w:cs="Arial"/>
          <w:szCs w:val="22"/>
        </w:rPr>
      </w:pPr>
    </w:p>
    <w:p w14:paraId="11A4E2C7" w14:textId="77777777" w:rsidR="00E76C1C" w:rsidRPr="00BC5484" w:rsidRDefault="00E76C1C" w:rsidP="00E76C1C">
      <w:pPr>
        <w:ind w:left="1872" w:hanging="1248"/>
        <w:rPr>
          <w:rFonts w:cs="Arial"/>
          <w:szCs w:val="22"/>
        </w:rPr>
      </w:pPr>
      <w:r w:rsidRPr="00BC5484">
        <w:rPr>
          <w:rFonts w:cs="Arial"/>
          <w:szCs w:val="22"/>
        </w:rPr>
        <w:t>∑PE</w:t>
      </w:r>
      <w:r w:rsidRPr="00BC5484">
        <w:rPr>
          <w:rFonts w:cs="Arial"/>
          <w:szCs w:val="22"/>
          <w:vertAlign w:val="subscript"/>
        </w:rPr>
        <w:t>p1,CO2,y</w:t>
      </w:r>
      <w:r w:rsidRPr="00BC5484">
        <w:rPr>
          <w:rFonts w:cs="Arial"/>
          <w:szCs w:val="22"/>
        </w:rPr>
        <w:tab/>
        <w:t>Cumulative project emissions as calculated below under formula (</w:t>
      </w:r>
      <w:r w:rsidRPr="00BC5484">
        <w:rPr>
          <w:rFonts w:cs="Arial"/>
          <w:b/>
          <w:szCs w:val="22"/>
        </w:rPr>
        <w:t>4</w:t>
      </w:r>
      <w:r w:rsidRPr="00BC5484">
        <w:rPr>
          <w:rFonts w:cs="Arial"/>
          <w:szCs w:val="22"/>
        </w:rPr>
        <w:t xml:space="preserve">) </w:t>
      </w:r>
    </w:p>
    <w:p w14:paraId="7D9CB771" w14:textId="77777777" w:rsidR="00E76C1C" w:rsidRPr="00BC5484" w:rsidRDefault="00E76C1C" w:rsidP="00E76C1C">
      <w:pPr>
        <w:ind w:left="1872" w:hanging="1248"/>
        <w:rPr>
          <w:rFonts w:cs="Arial"/>
          <w:szCs w:val="22"/>
        </w:rPr>
      </w:pPr>
    </w:p>
    <w:p w14:paraId="00367160" w14:textId="77777777" w:rsidR="00E76C1C" w:rsidRPr="00BC5484" w:rsidRDefault="00E76C1C" w:rsidP="00E76C1C">
      <w:pPr>
        <w:ind w:left="1872" w:hanging="1248"/>
        <w:rPr>
          <w:rFonts w:cs="Arial"/>
          <w:szCs w:val="22"/>
        </w:rPr>
      </w:pPr>
      <w:r w:rsidRPr="00BC5484">
        <w:rPr>
          <w:rFonts w:cs="Arial"/>
          <w:szCs w:val="22"/>
        </w:rPr>
        <w:t>∑LE</w:t>
      </w:r>
      <w:r w:rsidRPr="00BC5484">
        <w:rPr>
          <w:rFonts w:cs="Arial"/>
          <w:szCs w:val="22"/>
          <w:vertAlign w:val="subscript"/>
        </w:rPr>
        <w:t>p1,CO2,y</w:t>
      </w:r>
      <w:r w:rsidRPr="00BC5484">
        <w:rPr>
          <w:rFonts w:cs="Arial"/>
          <w:szCs w:val="22"/>
        </w:rPr>
        <w:tab/>
        <w:t>Cumulative leakage as per methodology guidance</w:t>
      </w:r>
      <w:r w:rsidRPr="00BC5484">
        <w:rPr>
          <w:rStyle w:val="FootnoteReference"/>
          <w:rFonts w:cs="Arial"/>
          <w:szCs w:val="22"/>
        </w:rPr>
        <w:footnoteReference w:id="20"/>
      </w:r>
      <w:r w:rsidRPr="00BC5484">
        <w:rPr>
          <w:rFonts w:cs="Arial"/>
          <w:szCs w:val="22"/>
        </w:rPr>
        <w:t xml:space="preserve"> </w:t>
      </w:r>
    </w:p>
    <w:p w14:paraId="43A82526" w14:textId="77777777" w:rsidR="00E76C1C" w:rsidRPr="00BC5484" w:rsidRDefault="00E76C1C" w:rsidP="00E76C1C">
      <w:pPr>
        <w:ind w:left="1872" w:hanging="1248"/>
        <w:rPr>
          <w:rFonts w:cs="Arial"/>
          <w:szCs w:val="22"/>
        </w:rPr>
      </w:pPr>
    </w:p>
    <w:p w14:paraId="24A60244" w14:textId="77777777" w:rsidR="00E76C1C" w:rsidRPr="00BC5484" w:rsidRDefault="00E76C1C" w:rsidP="00E76C1C">
      <w:pPr>
        <w:ind w:left="1872" w:hanging="1248"/>
        <w:rPr>
          <w:rFonts w:cs="Arial"/>
          <w:szCs w:val="22"/>
        </w:rPr>
      </w:pPr>
      <w:r w:rsidRPr="00BC5484">
        <w:rPr>
          <w:rFonts w:cs="Arial"/>
          <w:szCs w:val="22"/>
        </w:rPr>
        <w:t>N</w:t>
      </w:r>
      <w:r w:rsidRPr="00BC5484">
        <w:rPr>
          <w:rFonts w:cs="Arial"/>
          <w:szCs w:val="22"/>
          <w:vertAlign w:val="subscript"/>
        </w:rPr>
        <w:t>p1,y</w:t>
      </w:r>
      <w:r w:rsidRPr="00BC5484">
        <w:rPr>
          <w:rFonts w:cs="Arial"/>
          <w:szCs w:val="22"/>
        </w:rPr>
        <w:tab/>
        <w:t>Cumulative project operational rate included in the project database for project scenario p1 against baseline scenario b1 in year y</w:t>
      </w:r>
    </w:p>
    <w:p w14:paraId="0FB1BC4E" w14:textId="77777777" w:rsidR="00E76C1C" w:rsidRPr="00BC5484" w:rsidRDefault="00E76C1C" w:rsidP="00E76C1C">
      <w:pPr>
        <w:ind w:left="1872" w:hanging="1248"/>
        <w:rPr>
          <w:rFonts w:cs="Arial"/>
          <w:szCs w:val="22"/>
        </w:rPr>
      </w:pPr>
    </w:p>
    <w:p w14:paraId="3091A865" w14:textId="77777777" w:rsidR="00E76C1C" w:rsidRPr="00BC5484" w:rsidRDefault="00E76C1C" w:rsidP="00E76C1C">
      <w:pPr>
        <w:ind w:left="1872" w:hanging="1248"/>
        <w:rPr>
          <w:rFonts w:cs="Arial"/>
          <w:szCs w:val="22"/>
        </w:rPr>
      </w:pPr>
      <w:r w:rsidRPr="00BC5484">
        <w:rPr>
          <w:rFonts w:cs="Arial"/>
          <w:szCs w:val="22"/>
        </w:rPr>
        <w:t>U</w:t>
      </w:r>
      <w:r w:rsidRPr="00BC5484">
        <w:rPr>
          <w:rFonts w:cs="Arial"/>
          <w:szCs w:val="22"/>
          <w:vertAlign w:val="subscript"/>
        </w:rPr>
        <w:t xml:space="preserve">p1,y </w:t>
      </w:r>
      <w:r w:rsidRPr="00BC5484">
        <w:rPr>
          <w:rFonts w:cs="Arial"/>
          <w:szCs w:val="22"/>
        </w:rPr>
        <w:tab/>
        <w:t>Cumulative usage rate for technologies in project scenario p1 in year y, based on cumulative adoption rate and drop off rate (fraction)</w:t>
      </w:r>
    </w:p>
    <w:p w14:paraId="5EF5FD09" w14:textId="77777777" w:rsidR="00E76C1C" w:rsidRPr="00BC5484" w:rsidRDefault="00E76C1C" w:rsidP="00E76C1C">
      <w:pPr>
        <w:ind w:left="1872" w:hanging="1248"/>
        <w:rPr>
          <w:rFonts w:cs="Arial"/>
          <w:szCs w:val="22"/>
        </w:rPr>
      </w:pPr>
    </w:p>
    <w:p w14:paraId="1DF93403" w14:textId="77777777" w:rsidR="00E76C1C" w:rsidRPr="00BC5484" w:rsidRDefault="00E76C1C" w:rsidP="00E76C1C">
      <w:pPr>
        <w:rPr>
          <w:rFonts w:cs="Arial"/>
          <w:szCs w:val="22"/>
          <w:u w:val="single"/>
        </w:rPr>
      </w:pPr>
      <w:r w:rsidRPr="00BC5484">
        <w:rPr>
          <w:rFonts w:cs="Arial"/>
          <w:szCs w:val="22"/>
          <w:u w:val="single"/>
        </w:rPr>
        <w:t xml:space="preserve">Baseline emissions: </w:t>
      </w:r>
    </w:p>
    <w:p w14:paraId="7C4D2696" w14:textId="77777777" w:rsidR="00E76C1C" w:rsidRPr="00BC5484" w:rsidRDefault="00E76C1C" w:rsidP="00E76C1C">
      <w:pPr>
        <w:rPr>
          <w:rFonts w:cs="Arial"/>
          <w:szCs w:val="22"/>
        </w:rPr>
      </w:pPr>
      <w:r w:rsidRPr="00BC5484">
        <w:rPr>
          <w:rFonts w:cs="Arial"/>
          <w:szCs w:val="22"/>
        </w:rPr>
        <w:t xml:space="preserve">The baseline scenario for </w:t>
      </w:r>
      <w:r w:rsidR="00BC5C5E" w:rsidRPr="00BC5484">
        <w:rPr>
          <w:rFonts w:cs="Arial"/>
          <w:szCs w:val="22"/>
        </w:rPr>
        <w:t>VPA-2</w:t>
      </w:r>
      <w:r w:rsidRPr="00BC5484">
        <w:rPr>
          <w:rFonts w:cs="Arial"/>
          <w:szCs w:val="22"/>
        </w:rPr>
        <w:t xml:space="preserve"> is defined by the baseline fuel consumption patterns in a household population that is targeted for adoption of the biodigester technology. In addition to the defined pre-project situation, the methodology allows for a baseline scenario to be assessed in terms of supressed demand if adequate evidence is provided that in the baseline scenario the target population consumes less fuel than would satisfy their human development needs. As households are the target group of this VPA, baseline #1 is referred to in the formulas, as per Eligibility Criterion 3 of the PoA-DD. The following formula calculates the baseline emissions per household:</w:t>
      </w:r>
    </w:p>
    <w:p w14:paraId="36CE3DFB" w14:textId="77777777" w:rsidR="00E76C1C" w:rsidRPr="00BC5484" w:rsidRDefault="00E76C1C" w:rsidP="00E76C1C">
      <w:pPr>
        <w:rPr>
          <w:rFonts w:cs="Arial"/>
          <w:position w:val="-10"/>
          <w:szCs w:val="22"/>
        </w:rPr>
      </w:pPr>
      <w:r w:rsidRPr="00BC5484">
        <w:rPr>
          <w:rFonts w:cs="Arial"/>
          <w:szCs w:val="22"/>
        </w:rPr>
        <w:fldChar w:fldCharType="begin"/>
      </w:r>
      <w:r w:rsidRPr="00BC5484">
        <w:rPr>
          <w:rFonts w:cs="Arial"/>
          <w:szCs w:val="22"/>
        </w:rPr>
        <w:instrText xml:space="preserve"> QUOTE </w:instrText>
      </w:r>
      <m:oMath>
        <m:sSub>
          <m:sSubPr>
            <m:ctrlPr>
              <w:rPr>
                <w:rFonts w:ascii="Cambria Math" w:hAnsi="Cambria Math"/>
                <w:b/>
                <w:sz w:val="24"/>
              </w:rPr>
            </m:ctrlPr>
          </m:sSubPr>
          <m:e>
            <m:r>
              <m:rPr>
                <m:sty m:val="p"/>
              </m:rPr>
              <w:rPr>
                <w:rFonts w:ascii="Cambria Math" w:hAnsi="Cambria Math"/>
                <w:sz w:val="24"/>
              </w:rPr>
              <m:t>BE</m:t>
            </m:r>
          </m:e>
          <m:sub>
            <m:r>
              <m:rPr>
                <m:sty m:val="p"/>
              </m:rPr>
              <w:rPr>
                <w:rFonts w:ascii="Cambria Math" w:hAnsi="Cambria Math"/>
                <w:sz w:val="24"/>
              </w:rPr>
              <m:t>CO2, y</m:t>
            </m:r>
          </m:sub>
        </m:sSub>
        <m:r>
          <m:rPr>
            <m:sty m:val="p"/>
          </m:rPr>
          <w:rPr>
            <w:rFonts w:ascii="Cambria Math" w:hAnsi="Cambria Math"/>
            <w:sz w:val="24"/>
          </w:rPr>
          <m:t xml:space="preserve">= </m:t>
        </m:r>
        <m:nary>
          <m:naryPr>
            <m:chr m:val="∑"/>
            <m:limLoc m:val="undOvr"/>
            <m:subHide m:val="1"/>
            <m:supHide m:val="1"/>
            <m:ctrlPr>
              <w:rPr>
                <w:rFonts w:ascii="Cambria Math" w:hAnsi="Cambria Math"/>
                <w:sz w:val="24"/>
              </w:rPr>
            </m:ctrlPr>
          </m:naryPr>
          <m:sub/>
          <m:sup/>
          <m:e>
            <m:r>
              <m:rPr>
                <m:sty m:val="p"/>
              </m:rPr>
              <w:rPr>
                <w:rFonts w:ascii="Cambria Math" w:hAnsi="Cambria Math"/>
                <w:sz w:val="24"/>
              </w:rPr>
              <m:t xml:space="preserve"> (</m:t>
            </m:r>
            <m:sSub>
              <m:sSubPr>
                <m:ctrlPr>
                  <w:rPr>
                    <w:rFonts w:ascii="Cambria Math" w:hAnsi="Cambria Math"/>
                    <w:i/>
                    <w:sz w:val="24"/>
                  </w:rPr>
                </m:ctrlPr>
              </m:sSubPr>
              <m:e>
                <m:r>
                  <m:rPr>
                    <m:sty m:val="p"/>
                  </m:rPr>
                  <w:rPr>
                    <w:rFonts w:ascii="Cambria Math" w:hAnsi="Cambria Math"/>
                    <w:sz w:val="24"/>
                  </w:rPr>
                  <m:t>BB</m:t>
                </m:r>
              </m:e>
              <m:sub>
                <m:r>
                  <m:rPr>
                    <m:sty m:val="p"/>
                  </m:rPr>
                  <w:rPr>
                    <w:rFonts w:ascii="Cambria Math" w:hAnsi="Cambria Math"/>
                    <w:sz w:val="24"/>
                  </w:rPr>
                  <m:t>b,1,fuel</m:t>
                </m:r>
              </m:sub>
            </m:sSub>
          </m:e>
        </m:nary>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NCV</m:t>
            </m:r>
          </m:e>
          <m:sub>
            <m:r>
              <m:rPr>
                <m:sty m:val="p"/>
              </m:rPr>
              <w:rPr>
                <w:rFonts w:ascii="Cambria Math" w:hAnsi="Cambria Math"/>
                <w:sz w:val="24"/>
              </w:rPr>
              <m:t xml:space="preserve">fuel </m:t>
            </m:r>
          </m:sub>
        </m:sSub>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EF</m:t>
            </m:r>
          </m:e>
          <m:sub>
            <m:r>
              <m:rPr>
                <m:sty m:val="p"/>
              </m:rPr>
              <w:rPr>
                <w:rFonts w:ascii="Cambria Math" w:hAnsi="Cambria Math"/>
                <w:sz w:val="24"/>
              </w:rPr>
              <m:t>b,fuel</m:t>
            </m:r>
          </m:sub>
        </m:sSub>
        <m:r>
          <m:rPr>
            <m:sty m:val="p"/>
          </m:rPr>
          <w:rPr>
            <w:rFonts w:ascii="Cambria Math" w:hAnsi="Cambria Math"/>
            <w:sz w:val="24"/>
          </w:rPr>
          <m:t xml:space="preserve"> )+( </m:t>
        </m:r>
        <m:sSub>
          <m:sSubPr>
            <m:ctrlPr>
              <w:rPr>
                <w:rFonts w:ascii="Cambria Math" w:hAnsi="Cambria Math"/>
                <w:i/>
                <w:sz w:val="24"/>
              </w:rPr>
            </m:ctrlPr>
          </m:sSubPr>
          <m:e>
            <m:r>
              <m:rPr>
                <m:sty m:val="p"/>
              </m:rPr>
              <w:rPr>
                <w:rFonts w:ascii="Cambria Math" w:hAnsi="Cambria Math"/>
                <w:sz w:val="24"/>
              </w:rPr>
              <m:t>BB</m:t>
            </m:r>
          </m:e>
          <m:sub>
            <m:r>
              <m:rPr>
                <m:sty m:val="p"/>
              </m:rPr>
              <w:rPr>
                <w:rFonts w:ascii="Cambria Math" w:hAnsi="Cambria Math"/>
                <w:sz w:val="24"/>
              </w:rPr>
              <m:t>b, 1,bio</m:t>
            </m:r>
          </m:sub>
        </m:sSub>
        <m:r>
          <m:rPr>
            <m:sty m:val="p"/>
          </m:rP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NCV</m:t>
            </m:r>
          </m:e>
          <m:sub>
            <m:r>
              <m:rPr>
                <m:sty m:val="p"/>
              </m:rPr>
              <w:rPr>
                <w:rFonts w:ascii="Cambria Math" w:hAnsi="Cambria Math"/>
                <w:sz w:val="24"/>
              </w:rPr>
              <m:t xml:space="preserve">bio </m:t>
            </m:r>
          </m:sub>
        </m:sSub>
        <m:r>
          <m:rPr>
            <m:sty m:val="p"/>
          </m:rPr>
          <w:rPr>
            <w:rFonts w:ascii="Cambria Math" w:hAnsi="Cambria Math"/>
            <w:sz w:val="24"/>
          </w:rPr>
          <m:t xml:space="preserve">* </m:t>
        </m:r>
        <m:sSub>
          <m:sSubPr>
            <m:ctrlPr>
              <w:rPr>
                <w:rFonts w:ascii="Cambria Math" w:hAnsi="Cambria Math"/>
                <w:i/>
                <w:sz w:val="24"/>
              </w:rPr>
            </m:ctrlPr>
          </m:sSubPr>
          <m:e>
            <m:r>
              <m:rPr>
                <m:sty m:val="p"/>
              </m:rPr>
              <w:rPr>
                <w:rFonts w:ascii="Cambria Math" w:hAnsi="Cambria Math"/>
                <w:sz w:val="24"/>
              </w:rPr>
              <m:t>EF</m:t>
            </m:r>
          </m:e>
          <m:sub>
            <m:r>
              <m:rPr>
                <m:sty m:val="p"/>
              </m:rPr>
              <w:rPr>
                <w:rFonts w:ascii="Cambria Math" w:hAnsi="Cambria Math"/>
                <w:sz w:val="24"/>
              </w:rPr>
              <m:t>b,bio</m:t>
            </m:r>
          </m:sub>
        </m:sSub>
        <m:r>
          <m:rPr>
            <m:sty m:val="p"/>
          </m:rPr>
          <w:rPr>
            <w:rFonts w:ascii="Cambria Math" w:hAnsi="Cambria Math"/>
            <w:sz w:val="24"/>
          </w:rPr>
          <m:t xml:space="preserve">* </m:t>
        </m:r>
        <m:sSub>
          <m:sSubPr>
            <m:ctrlPr>
              <w:rPr>
                <w:rFonts w:ascii="Cambria Math" w:hAnsi="Cambria Math"/>
                <w:i/>
                <w:sz w:val="24"/>
              </w:rPr>
            </m:ctrlPr>
          </m:sSubPr>
          <m:e>
            <m:r>
              <m:rPr>
                <m:sty m:val="p"/>
              </m:rPr>
              <w:rPr>
                <w:rFonts w:ascii="Cambria Math" w:hAnsi="Cambria Math"/>
                <w:sz w:val="24"/>
              </w:rPr>
              <m:t>f</m:t>
            </m:r>
          </m:e>
          <m:sub>
            <m:r>
              <m:rPr>
                <m:sty m:val="p"/>
              </m:rPr>
              <w:rPr>
                <w:rFonts w:ascii="Cambria Math" w:hAnsi="Cambria Math"/>
                <w:sz w:val="24"/>
              </w:rPr>
              <m:t>NRB</m:t>
            </m:r>
          </m:sub>
        </m:sSub>
        <m:r>
          <m:rPr>
            <m:sty m:val="p"/>
          </m:rPr>
          <w:rPr>
            <w:rFonts w:ascii="Cambria Math" w:hAnsi="Cambria Math"/>
            <w:sz w:val="24"/>
          </w:rPr>
          <m:t>)</m:t>
        </m:r>
      </m:oMath>
      <w:r w:rsidRPr="00BC5484">
        <w:rPr>
          <w:rFonts w:cs="Arial"/>
          <w:szCs w:val="22"/>
        </w:rPr>
        <w:instrText xml:space="preserve"> </w:instrText>
      </w:r>
      <w:r w:rsidRPr="00BC5484">
        <w:rPr>
          <w:rFonts w:cs="Arial"/>
          <w:szCs w:val="22"/>
        </w:rPr>
        <w:fldChar w:fldCharType="separate"/>
      </w:r>
    </w:p>
    <w:p w14:paraId="212C98D5" w14:textId="77777777" w:rsidR="00E76C1C" w:rsidRPr="00BC5484" w:rsidRDefault="00987BB8" w:rsidP="00E76C1C">
      <w:pPr>
        <w:rPr>
          <w:rFonts w:cs="Arial"/>
          <w:szCs w:val="22"/>
        </w:rPr>
      </w:pPr>
      <m:oMath>
        <m:sSub>
          <m:sSubPr>
            <m:ctrlPr>
              <w:rPr>
                <w:rFonts w:ascii="Cambria Math" w:eastAsia="Calibri" w:hAnsi="Cambria Math"/>
                <w:b/>
                <w:sz w:val="24"/>
                <w:szCs w:val="24"/>
                <w:lang w:val="de-DE"/>
              </w:rPr>
            </m:ctrlPr>
          </m:sSubPr>
          <m:e>
            <m:r>
              <m:rPr>
                <m:sty m:val="p"/>
              </m:rPr>
              <w:rPr>
                <w:rFonts w:ascii="Cambria Math" w:eastAsia="Calibri" w:hAnsi="Cambria Math"/>
                <w:sz w:val="24"/>
                <w:szCs w:val="24"/>
                <w:lang w:val="de-DE"/>
              </w:rPr>
              <m:t>BE</m:t>
            </m:r>
          </m:e>
          <m:sub>
            <m:r>
              <m:rPr>
                <m:sty m:val="p"/>
              </m:rPr>
              <w:rPr>
                <w:rFonts w:ascii="Cambria Math" w:eastAsia="Calibri" w:hAnsi="Cambria Math"/>
                <w:sz w:val="24"/>
                <w:szCs w:val="24"/>
                <w:lang w:val="de-DE"/>
              </w:rPr>
              <m:t>b1CO2, y</m:t>
            </m:r>
          </m:sub>
        </m:sSub>
        <m:r>
          <m:rPr>
            <m:sty m:val="p"/>
          </m:rPr>
          <w:rPr>
            <w:rFonts w:ascii="Cambria Math" w:eastAsia="Calibri" w:hAnsi="Cambria Math"/>
            <w:sz w:val="24"/>
            <w:szCs w:val="24"/>
            <w:lang w:val="de-DE"/>
          </w:rPr>
          <m:t xml:space="preserve">= </m:t>
        </m:r>
        <m:nary>
          <m:naryPr>
            <m:chr m:val="∑"/>
            <m:limLoc m:val="subSup"/>
            <m:supHide m:val="1"/>
            <m:ctrlPr>
              <w:rPr>
                <w:rFonts w:ascii="Cambria Math" w:eastAsia="Calibri" w:hAnsi="Cambria Math"/>
                <w:sz w:val="24"/>
                <w:szCs w:val="24"/>
                <w:lang w:val="de-DE"/>
              </w:rPr>
            </m:ctrlPr>
          </m:naryPr>
          <m:sub>
            <m:r>
              <m:rPr>
                <m:sty m:val="p"/>
              </m:rPr>
              <w:rPr>
                <w:rFonts w:ascii="Cambria Math" w:eastAsia="Calibri" w:hAnsi="Cambria Math"/>
                <w:sz w:val="24"/>
                <w:szCs w:val="24"/>
                <w:lang w:val="de-DE"/>
              </w:rPr>
              <m:t>b</m:t>
            </m:r>
          </m:sub>
          <m:sup/>
          <m:e>
            <m:sSub>
              <m:sSubPr>
                <m:ctrlPr>
                  <w:rPr>
                    <w:rFonts w:ascii="Cambria Math" w:eastAsia="Calibri" w:hAnsi="Cambria Math"/>
                    <w:sz w:val="24"/>
                    <w:szCs w:val="24"/>
                    <w:lang w:val="de-DE"/>
                  </w:rPr>
                </m:ctrlPr>
              </m:sSubPr>
              <m:e>
                <m:r>
                  <m:rPr>
                    <m:sty m:val="p"/>
                  </m:rPr>
                  <w:rPr>
                    <w:rFonts w:ascii="Cambria Math" w:eastAsia="Calibri" w:hAnsi="Cambria Math"/>
                    <w:sz w:val="24"/>
                    <w:szCs w:val="24"/>
                    <w:lang w:val="de-DE"/>
                  </w:rPr>
                  <m:t>BB</m:t>
                </m:r>
              </m:e>
              <m:sub>
                <m:r>
                  <m:rPr>
                    <m:sty m:val="p"/>
                  </m:rPr>
                  <w:rPr>
                    <w:rFonts w:ascii="Cambria Math" w:eastAsia="Calibri" w:hAnsi="Cambria Math"/>
                    <w:sz w:val="24"/>
                  </w:rPr>
                  <m:t>b</m:t>
                </m:r>
                <m:r>
                  <m:rPr>
                    <m:sty m:val="p"/>
                  </m:rPr>
                  <w:rPr>
                    <w:rFonts w:ascii="Cambria Math" w:eastAsia="Calibri" w:hAnsi="Cambria Math"/>
                    <w:sz w:val="24"/>
                    <w:szCs w:val="24"/>
                    <w:lang w:val="de-DE"/>
                  </w:rPr>
                  <m:t>1,fuel</m:t>
                </m:r>
              </m:sub>
            </m:sSub>
          </m:e>
        </m:nary>
        <m:r>
          <m:rPr>
            <m:sty m:val="p"/>
          </m:rPr>
          <w:rPr>
            <w:rFonts w:ascii="Cambria Math" w:eastAsia="Calibri" w:hAnsi="Cambria Math"/>
            <w:sz w:val="24"/>
            <w:szCs w:val="24"/>
            <w:lang w:val="de-DE"/>
          </w:rPr>
          <m:t xml:space="preserve">* </m:t>
        </m:r>
        <m:sSub>
          <m:sSubPr>
            <m:ctrlPr>
              <w:rPr>
                <w:rFonts w:ascii="Cambria Math" w:eastAsia="Calibri" w:hAnsi="Cambria Math"/>
                <w:sz w:val="24"/>
                <w:szCs w:val="24"/>
                <w:lang w:val="de-DE"/>
              </w:rPr>
            </m:ctrlPr>
          </m:sSubPr>
          <m:e>
            <m:r>
              <m:rPr>
                <m:sty m:val="p"/>
              </m:rPr>
              <w:rPr>
                <w:rFonts w:ascii="Cambria Math" w:eastAsia="Calibri" w:hAnsi="Cambria Math"/>
                <w:sz w:val="24"/>
                <w:szCs w:val="24"/>
                <w:lang w:val="de-DE"/>
              </w:rPr>
              <m:t>NCV</m:t>
            </m:r>
          </m:e>
          <m:sub>
            <m:r>
              <m:rPr>
                <m:sty m:val="p"/>
              </m:rPr>
              <w:rPr>
                <w:rFonts w:ascii="Cambria Math" w:eastAsia="Calibri" w:hAnsi="Cambria Math"/>
                <w:sz w:val="24"/>
                <w:szCs w:val="24"/>
                <w:lang w:val="de-DE"/>
              </w:rPr>
              <m:t xml:space="preserve">fuel </m:t>
            </m:r>
          </m:sub>
        </m:sSub>
        <m:r>
          <m:rPr>
            <m:sty m:val="p"/>
          </m:rPr>
          <w:rPr>
            <w:rFonts w:ascii="Cambria Math" w:eastAsia="Calibri" w:hAnsi="Cambria Math"/>
            <w:sz w:val="24"/>
            <w:szCs w:val="24"/>
            <w:lang w:val="de-DE"/>
          </w:rPr>
          <m:t xml:space="preserve">* </m:t>
        </m:r>
        <m:sSub>
          <m:sSubPr>
            <m:ctrlPr>
              <w:rPr>
                <w:rFonts w:ascii="Cambria Math" w:eastAsia="Calibri" w:hAnsi="Cambria Math"/>
                <w:sz w:val="24"/>
                <w:szCs w:val="24"/>
                <w:lang w:val="de-DE"/>
              </w:rPr>
            </m:ctrlPr>
          </m:sSubPr>
          <m:e>
            <m:r>
              <m:rPr>
                <m:sty m:val="p"/>
              </m:rPr>
              <w:rPr>
                <w:rFonts w:ascii="Cambria Math" w:eastAsia="Calibri" w:hAnsi="Cambria Math"/>
                <w:sz w:val="24"/>
                <w:szCs w:val="24"/>
                <w:lang w:val="de-DE"/>
              </w:rPr>
              <m:t>EF</m:t>
            </m:r>
          </m:e>
          <m:sub>
            <m:r>
              <m:rPr>
                <m:sty m:val="p"/>
              </m:rPr>
              <w:rPr>
                <w:rFonts w:ascii="Cambria Math" w:eastAsia="Calibri" w:hAnsi="Cambria Math"/>
                <w:sz w:val="24"/>
                <w:szCs w:val="24"/>
                <w:lang w:val="de-DE"/>
              </w:rPr>
              <m:t>b</m:t>
            </m:r>
            <m:r>
              <m:rPr>
                <m:sty m:val="p"/>
              </m:rPr>
              <w:rPr>
                <w:rFonts w:ascii="Cambria Math" w:eastAsia="Calibri" w:hAnsi="Cambria Math"/>
                <w:sz w:val="24"/>
              </w:rPr>
              <m:t>1</m:t>
            </m:r>
            <m:r>
              <m:rPr>
                <m:sty m:val="p"/>
              </m:rPr>
              <w:rPr>
                <w:rFonts w:ascii="Cambria Math" w:eastAsia="Calibri" w:hAnsi="Cambria Math"/>
                <w:sz w:val="24"/>
                <w:szCs w:val="24"/>
                <w:lang w:val="de-DE"/>
              </w:rPr>
              <m:t>,fuel</m:t>
            </m:r>
          </m:sub>
        </m:sSub>
        <m:r>
          <m:rPr>
            <m:sty m:val="p"/>
          </m:rPr>
          <w:rPr>
            <w:rFonts w:ascii="Cambria Math" w:eastAsia="Calibri" w:hAnsi="Cambria Math"/>
            <w:sz w:val="24"/>
            <w:szCs w:val="24"/>
            <w:lang w:val="de-DE"/>
          </w:rPr>
          <m:t xml:space="preserve"> )+( </m:t>
        </m:r>
        <m:sSub>
          <m:sSubPr>
            <m:ctrlPr>
              <w:rPr>
                <w:rFonts w:ascii="Cambria Math" w:eastAsia="Calibri" w:hAnsi="Cambria Math"/>
                <w:i/>
                <w:sz w:val="24"/>
                <w:szCs w:val="24"/>
                <w:lang w:val="de-DE"/>
              </w:rPr>
            </m:ctrlPr>
          </m:sSubPr>
          <m:e>
            <m:r>
              <m:rPr>
                <m:sty m:val="p"/>
              </m:rPr>
              <w:rPr>
                <w:rFonts w:ascii="Cambria Math" w:eastAsia="Calibri" w:hAnsi="Cambria Math"/>
                <w:sz w:val="24"/>
                <w:szCs w:val="24"/>
                <w:lang w:val="de-DE"/>
              </w:rPr>
              <m:t>BB</m:t>
            </m:r>
          </m:e>
          <m:sub>
            <m:r>
              <m:rPr>
                <m:sty m:val="p"/>
              </m:rPr>
              <w:rPr>
                <w:rFonts w:ascii="Cambria Math" w:eastAsia="Calibri" w:hAnsi="Cambria Math"/>
                <w:sz w:val="24"/>
              </w:rPr>
              <m:t>b</m:t>
            </m:r>
            <m:r>
              <m:rPr>
                <m:sty m:val="p"/>
              </m:rPr>
              <w:rPr>
                <w:rFonts w:ascii="Cambria Math" w:eastAsia="Calibri" w:hAnsi="Cambria Math"/>
                <w:sz w:val="24"/>
                <w:szCs w:val="24"/>
                <w:lang w:val="de-DE"/>
              </w:rPr>
              <m:t>1,bio</m:t>
            </m:r>
          </m:sub>
        </m:sSub>
        <m:r>
          <m:rPr>
            <m:sty m:val="p"/>
          </m:rPr>
          <w:rPr>
            <w:rFonts w:ascii="Cambria Math" w:eastAsia="Calibri" w:hAnsi="Cambria Math"/>
            <w:sz w:val="24"/>
            <w:szCs w:val="24"/>
            <w:lang w:val="de-DE"/>
          </w:rPr>
          <m:t>*</m:t>
        </m:r>
        <m:sSub>
          <m:sSubPr>
            <m:ctrlPr>
              <w:rPr>
                <w:rFonts w:ascii="Cambria Math" w:eastAsia="Calibri" w:hAnsi="Cambria Math"/>
                <w:i/>
                <w:sz w:val="24"/>
                <w:szCs w:val="24"/>
                <w:lang w:val="de-DE"/>
              </w:rPr>
            </m:ctrlPr>
          </m:sSubPr>
          <m:e>
            <m:r>
              <m:rPr>
                <m:sty m:val="p"/>
              </m:rPr>
              <w:rPr>
                <w:rFonts w:ascii="Cambria Math" w:eastAsia="Calibri" w:hAnsi="Cambria Math"/>
                <w:sz w:val="24"/>
                <w:szCs w:val="24"/>
                <w:lang w:val="de-DE"/>
              </w:rPr>
              <m:t>NCV</m:t>
            </m:r>
          </m:e>
          <m:sub>
            <m:r>
              <m:rPr>
                <m:sty m:val="p"/>
              </m:rPr>
              <w:rPr>
                <w:rFonts w:ascii="Cambria Math" w:eastAsia="Calibri" w:hAnsi="Cambria Math"/>
                <w:sz w:val="24"/>
                <w:szCs w:val="24"/>
                <w:lang w:val="de-DE"/>
              </w:rPr>
              <m:t xml:space="preserve">bio </m:t>
            </m:r>
          </m:sub>
        </m:sSub>
        <m:r>
          <m:rPr>
            <m:sty m:val="p"/>
          </m:rPr>
          <w:rPr>
            <w:rFonts w:ascii="Cambria Math" w:eastAsia="Calibri" w:hAnsi="Cambria Math"/>
            <w:sz w:val="24"/>
            <w:szCs w:val="24"/>
            <w:lang w:val="de-DE"/>
          </w:rPr>
          <m:t xml:space="preserve">* </m:t>
        </m:r>
        <m:sSub>
          <m:sSubPr>
            <m:ctrlPr>
              <w:rPr>
                <w:rFonts w:ascii="Cambria Math" w:eastAsia="Calibri" w:hAnsi="Cambria Math"/>
                <w:i/>
                <w:sz w:val="24"/>
                <w:szCs w:val="24"/>
                <w:lang w:val="de-DE"/>
              </w:rPr>
            </m:ctrlPr>
          </m:sSubPr>
          <m:e>
            <m:r>
              <m:rPr>
                <m:sty m:val="p"/>
              </m:rPr>
              <w:rPr>
                <w:rFonts w:ascii="Cambria Math" w:eastAsia="Calibri" w:hAnsi="Cambria Math"/>
                <w:sz w:val="24"/>
                <w:szCs w:val="24"/>
                <w:lang w:val="de-DE"/>
              </w:rPr>
              <m:t>EF</m:t>
            </m:r>
          </m:e>
          <m:sub>
            <m:r>
              <m:rPr>
                <m:sty m:val="p"/>
              </m:rPr>
              <w:rPr>
                <w:rFonts w:ascii="Cambria Math" w:eastAsia="Calibri" w:hAnsi="Cambria Math"/>
                <w:sz w:val="24"/>
                <w:szCs w:val="24"/>
                <w:lang w:val="de-DE"/>
              </w:rPr>
              <m:t>b</m:t>
            </m:r>
            <m:r>
              <m:rPr>
                <m:sty m:val="p"/>
              </m:rPr>
              <w:rPr>
                <w:rFonts w:ascii="Cambria Math" w:eastAsia="Calibri" w:hAnsi="Cambria Math"/>
                <w:sz w:val="24"/>
              </w:rPr>
              <m:t>1</m:t>
            </m:r>
            <m:r>
              <m:rPr>
                <m:sty m:val="p"/>
              </m:rPr>
              <w:rPr>
                <w:rFonts w:ascii="Cambria Math" w:eastAsia="Calibri" w:hAnsi="Cambria Math"/>
                <w:sz w:val="24"/>
                <w:szCs w:val="24"/>
                <w:lang w:val="de-DE"/>
              </w:rPr>
              <m:t>,bio</m:t>
            </m:r>
          </m:sub>
        </m:sSub>
        <m:r>
          <m:rPr>
            <m:sty m:val="p"/>
          </m:rPr>
          <w:rPr>
            <w:rFonts w:ascii="Cambria Math" w:eastAsia="Calibri" w:hAnsi="Cambria Math"/>
            <w:sz w:val="24"/>
            <w:szCs w:val="24"/>
            <w:lang w:val="de-DE"/>
          </w:rPr>
          <m:t xml:space="preserve">* </m:t>
        </m:r>
        <m:sSub>
          <m:sSubPr>
            <m:ctrlPr>
              <w:rPr>
                <w:rFonts w:ascii="Cambria Math" w:eastAsia="Calibri" w:hAnsi="Cambria Math"/>
                <w:i/>
                <w:sz w:val="24"/>
                <w:szCs w:val="24"/>
                <w:lang w:val="de-DE"/>
              </w:rPr>
            </m:ctrlPr>
          </m:sSubPr>
          <m:e>
            <m:r>
              <m:rPr>
                <m:sty m:val="p"/>
              </m:rPr>
              <w:rPr>
                <w:rFonts w:ascii="Cambria Math" w:eastAsia="Calibri" w:hAnsi="Cambria Math"/>
                <w:sz w:val="24"/>
                <w:szCs w:val="24"/>
                <w:lang w:val="de-DE"/>
              </w:rPr>
              <m:t>f</m:t>
            </m:r>
          </m:e>
          <m:sub>
            <m:r>
              <m:rPr>
                <m:sty m:val="p"/>
              </m:rPr>
              <w:rPr>
                <w:rFonts w:ascii="Cambria Math" w:eastAsia="Calibri" w:hAnsi="Cambria Math"/>
                <w:sz w:val="24"/>
                <w:szCs w:val="24"/>
                <w:lang w:val="de-DE"/>
              </w:rPr>
              <m:t>NRB</m:t>
            </m:r>
          </m:sub>
        </m:sSub>
        <m:r>
          <m:rPr>
            <m:sty m:val="p"/>
          </m:rPr>
          <w:rPr>
            <w:rFonts w:ascii="Cambria Math" w:eastAsia="Calibri" w:hAnsi="Cambria Math"/>
            <w:sz w:val="24"/>
            <w:szCs w:val="24"/>
            <w:lang w:val="de-DE"/>
          </w:rPr>
          <m:t xml:space="preserve">)  </m:t>
        </m:r>
      </m:oMath>
      <w:r w:rsidR="00E76C1C" w:rsidRPr="00BC5484">
        <w:rPr>
          <w:rFonts w:cs="Arial"/>
          <w:szCs w:val="22"/>
        </w:rPr>
        <w:t xml:space="preserve"> </w:t>
      </w:r>
      <w:r w:rsidR="00D2383B" w:rsidRPr="00BC5484">
        <w:rPr>
          <w:rFonts w:cs="Arial"/>
          <w:szCs w:val="22"/>
        </w:rPr>
        <w:t xml:space="preserve">    </w:t>
      </w:r>
      <w:r w:rsidR="00E76C1C" w:rsidRPr="00BC5484">
        <w:rPr>
          <w:rFonts w:cs="Arial"/>
          <w:szCs w:val="22"/>
        </w:rPr>
        <w:t>(</w:t>
      </w:r>
      <w:r w:rsidR="00E76C1C" w:rsidRPr="00BC5484">
        <w:rPr>
          <w:rFonts w:cs="Arial"/>
          <w:b/>
          <w:szCs w:val="22"/>
        </w:rPr>
        <w:t>3)</w:t>
      </w:r>
    </w:p>
    <w:p w14:paraId="46EFE444" w14:textId="77777777" w:rsidR="00E76C1C" w:rsidRPr="00BC5484" w:rsidRDefault="00E76C1C" w:rsidP="00E76C1C">
      <w:pPr>
        <w:rPr>
          <w:rFonts w:cs="Arial"/>
          <w:b/>
          <w:position w:val="-10"/>
          <w:szCs w:val="22"/>
          <w:lang w:val="de-DE"/>
        </w:rPr>
      </w:pPr>
    </w:p>
    <w:p w14:paraId="7C14EA14" w14:textId="77777777" w:rsidR="00E76C1C" w:rsidRPr="00BC5484" w:rsidRDefault="00E76C1C" w:rsidP="00E76C1C">
      <w:pPr>
        <w:rPr>
          <w:rFonts w:cs="Arial"/>
          <w:szCs w:val="22"/>
        </w:rPr>
      </w:pPr>
      <w:r w:rsidRPr="00BC5484">
        <w:rPr>
          <w:rFonts w:cs="Arial"/>
          <w:szCs w:val="22"/>
        </w:rPr>
        <w:fldChar w:fldCharType="end"/>
      </w:r>
      <w:r w:rsidRPr="00BC5484">
        <w:rPr>
          <w:rFonts w:cs="Arial"/>
          <w:szCs w:val="22"/>
        </w:rPr>
        <w:t>Where:</w:t>
      </w:r>
    </w:p>
    <w:p w14:paraId="4964F840" w14:textId="77777777" w:rsidR="00E76C1C" w:rsidRPr="00BC5484" w:rsidRDefault="00E76C1C" w:rsidP="00E76C1C">
      <w:pPr>
        <w:rPr>
          <w:rFonts w:cs="Arial"/>
          <w:szCs w:val="22"/>
        </w:rPr>
      </w:pPr>
    </w:p>
    <w:p w14:paraId="41949A2C" w14:textId="77777777" w:rsidR="00E76C1C" w:rsidRPr="00BC5484" w:rsidRDefault="00E76C1C" w:rsidP="00E76C1C">
      <w:pPr>
        <w:ind w:left="1872" w:hanging="1248"/>
        <w:rPr>
          <w:rFonts w:cs="Arial"/>
          <w:szCs w:val="22"/>
        </w:rPr>
      </w:pPr>
      <w:r w:rsidRPr="00BC5484">
        <w:rPr>
          <w:rFonts w:cs="Arial"/>
          <w:szCs w:val="22"/>
        </w:rPr>
        <w:t>BE</w:t>
      </w:r>
      <w:r w:rsidRPr="00BC5484">
        <w:rPr>
          <w:rFonts w:cs="Arial"/>
          <w:szCs w:val="22"/>
          <w:vertAlign w:val="subscript"/>
        </w:rPr>
        <w:t>b1,CO2,y</w:t>
      </w:r>
      <w:r w:rsidRPr="00BC5484">
        <w:rPr>
          <w:rFonts w:cs="Arial"/>
          <w:szCs w:val="22"/>
        </w:rPr>
        <w:tab/>
        <w:t>Cumulative baseline CO</w:t>
      </w:r>
      <w:r w:rsidRPr="00BC5484">
        <w:rPr>
          <w:rFonts w:cs="Arial"/>
          <w:szCs w:val="22"/>
          <w:vertAlign w:val="subscript"/>
        </w:rPr>
        <w:t>2</w:t>
      </w:r>
      <w:r w:rsidRPr="00BC5484">
        <w:rPr>
          <w:rFonts w:cs="Arial"/>
          <w:szCs w:val="22"/>
        </w:rPr>
        <w:t xml:space="preserve"> emissions from the use non-renewable biomass and fossil  fuels at households during year y</w:t>
      </w:r>
    </w:p>
    <w:p w14:paraId="7CEB6B8A" w14:textId="77777777" w:rsidR="00E76C1C" w:rsidRPr="00BC5484" w:rsidRDefault="00E76C1C" w:rsidP="00E76C1C">
      <w:pPr>
        <w:ind w:left="1872" w:hanging="1248"/>
        <w:rPr>
          <w:rFonts w:cs="Arial"/>
          <w:szCs w:val="22"/>
        </w:rPr>
      </w:pPr>
    </w:p>
    <w:p w14:paraId="6E897A00" w14:textId="77777777" w:rsidR="00E76C1C" w:rsidRPr="00BC5484" w:rsidRDefault="00E76C1C" w:rsidP="00E76C1C">
      <w:pPr>
        <w:ind w:left="1872" w:hanging="1248"/>
        <w:rPr>
          <w:rFonts w:cs="Arial"/>
          <w:szCs w:val="22"/>
        </w:rPr>
      </w:pPr>
      <w:r w:rsidRPr="00BC5484">
        <w:rPr>
          <w:rFonts w:cs="Arial"/>
          <w:szCs w:val="22"/>
        </w:rPr>
        <w:t>BB</w:t>
      </w:r>
      <w:r w:rsidRPr="00BC5484">
        <w:rPr>
          <w:rFonts w:cs="Arial"/>
          <w:szCs w:val="22"/>
          <w:vertAlign w:val="subscript"/>
        </w:rPr>
        <w:t>b1,fuel</w:t>
      </w:r>
      <w:r w:rsidRPr="00BC5484">
        <w:rPr>
          <w:rFonts w:cs="Arial"/>
          <w:szCs w:val="22"/>
        </w:rPr>
        <w:tab/>
        <w:t>The quantity of fossil fuel consumed in the baseline scenario 1, in tonnes/year</w:t>
      </w:r>
    </w:p>
    <w:p w14:paraId="2B1A4F5B" w14:textId="77777777" w:rsidR="00E76C1C" w:rsidRPr="00BC5484" w:rsidRDefault="00E76C1C" w:rsidP="00E76C1C">
      <w:pPr>
        <w:ind w:left="1872" w:hanging="1248"/>
        <w:rPr>
          <w:rFonts w:cs="Arial"/>
          <w:szCs w:val="22"/>
        </w:rPr>
      </w:pPr>
    </w:p>
    <w:p w14:paraId="2B632B8E" w14:textId="77777777" w:rsidR="00E76C1C" w:rsidRPr="00BC5484" w:rsidRDefault="00E76C1C" w:rsidP="00E76C1C">
      <w:pPr>
        <w:ind w:left="1872" w:hanging="1248"/>
        <w:rPr>
          <w:rFonts w:cs="Arial"/>
          <w:szCs w:val="22"/>
        </w:rPr>
      </w:pPr>
      <w:r w:rsidRPr="00BC5484">
        <w:rPr>
          <w:rFonts w:cs="Arial"/>
          <w:szCs w:val="22"/>
        </w:rPr>
        <w:t>NCV</w:t>
      </w:r>
      <w:r w:rsidRPr="00BC5484">
        <w:rPr>
          <w:rFonts w:cs="Arial"/>
          <w:szCs w:val="22"/>
          <w:vertAlign w:val="subscript"/>
        </w:rPr>
        <w:t>fuel</w:t>
      </w:r>
      <w:r w:rsidRPr="00BC5484">
        <w:rPr>
          <w:rFonts w:cs="Arial"/>
          <w:szCs w:val="22"/>
        </w:rPr>
        <w:tab/>
        <w:t>Net calorific value of fossil fuel, in TJ/tonne</w:t>
      </w:r>
    </w:p>
    <w:p w14:paraId="168AA3BB" w14:textId="77777777" w:rsidR="00E76C1C" w:rsidRPr="00BC5484" w:rsidRDefault="00E76C1C" w:rsidP="00E76C1C">
      <w:pPr>
        <w:ind w:left="1872" w:hanging="1248"/>
        <w:rPr>
          <w:rFonts w:cs="Arial"/>
          <w:szCs w:val="22"/>
        </w:rPr>
      </w:pPr>
    </w:p>
    <w:p w14:paraId="5FB7F8CD" w14:textId="77777777" w:rsidR="00E76C1C" w:rsidRPr="00BC5484" w:rsidRDefault="00E76C1C" w:rsidP="00E76C1C">
      <w:pPr>
        <w:ind w:left="1872" w:hanging="1248"/>
        <w:rPr>
          <w:rFonts w:cs="Arial"/>
          <w:szCs w:val="22"/>
        </w:rPr>
      </w:pPr>
      <w:r w:rsidRPr="00BC5484">
        <w:rPr>
          <w:rFonts w:cs="Arial"/>
          <w:szCs w:val="22"/>
        </w:rPr>
        <w:t>EF</w:t>
      </w:r>
      <w:r w:rsidRPr="00BC5484">
        <w:rPr>
          <w:rFonts w:cs="Arial"/>
          <w:szCs w:val="22"/>
          <w:vertAlign w:val="subscript"/>
        </w:rPr>
        <w:t>b1,fuel</w:t>
      </w:r>
      <w:r w:rsidRPr="00BC5484">
        <w:rPr>
          <w:rFonts w:cs="Arial"/>
          <w:szCs w:val="22"/>
        </w:rPr>
        <w:tab/>
        <w:t>CO</w:t>
      </w:r>
      <w:r w:rsidRPr="00BC5484">
        <w:rPr>
          <w:rFonts w:cs="Arial"/>
          <w:szCs w:val="22"/>
          <w:vertAlign w:val="subscript"/>
        </w:rPr>
        <w:t>2</w:t>
      </w:r>
      <w:r w:rsidRPr="00BC5484">
        <w:rPr>
          <w:rFonts w:cs="Arial"/>
          <w:szCs w:val="22"/>
        </w:rPr>
        <w:t xml:space="preserve"> emission factor of fossil fuel in baseline scenario 1, in tonnes/TJ</w:t>
      </w:r>
    </w:p>
    <w:p w14:paraId="2FD0AF55" w14:textId="77777777" w:rsidR="00E76C1C" w:rsidRPr="00BC5484" w:rsidRDefault="00E76C1C" w:rsidP="00E76C1C">
      <w:pPr>
        <w:ind w:left="1872" w:hanging="1248"/>
        <w:rPr>
          <w:rFonts w:cs="Arial"/>
          <w:szCs w:val="22"/>
        </w:rPr>
      </w:pPr>
    </w:p>
    <w:p w14:paraId="73E32811" w14:textId="77777777" w:rsidR="00E76C1C" w:rsidRPr="00BC5484" w:rsidRDefault="00E76C1C" w:rsidP="00E76C1C">
      <w:pPr>
        <w:ind w:left="1872" w:hanging="1248"/>
        <w:rPr>
          <w:rFonts w:cs="Arial"/>
          <w:szCs w:val="22"/>
        </w:rPr>
      </w:pPr>
      <w:r w:rsidRPr="00BC5484">
        <w:rPr>
          <w:rFonts w:cs="Arial"/>
          <w:szCs w:val="22"/>
        </w:rPr>
        <w:t>BB</w:t>
      </w:r>
      <w:r w:rsidRPr="00BC5484">
        <w:rPr>
          <w:rFonts w:cs="Arial"/>
          <w:szCs w:val="22"/>
          <w:vertAlign w:val="subscript"/>
        </w:rPr>
        <w:t>b1,bio</w:t>
      </w:r>
      <w:r w:rsidRPr="00BC5484">
        <w:rPr>
          <w:rFonts w:cs="Arial"/>
          <w:szCs w:val="22"/>
        </w:rPr>
        <w:tab/>
        <w:t>The quantity of biomass consumed in the baseline scenario 1, in tonnes/year</w:t>
      </w:r>
    </w:p>
    <w:p w14:paraId="6C850C5C" w14:textId="77777777" w:rsidR="00E76C1C" w:rsidRPr="00BC5484" w:rsidRDefault="00E76C1C" w:rsidP="00E76C1C">
      <w:pPr>
        <w:ind w:left="1872" w:hanging="1248"/>
        <w:rPr>
          <w:rFonts w:cs="Arial"/>
          <w:szCs w:val="22"/>
        </w:rPr>
      </w:pPr>
    </w:p>
    <w:p w14:paraId="47380CBF" w14:textId="77777777" w:rsidR="00E76C1C" w:rsidRPr="00BC5484" w:rsidRDefault="00E76C1C" w:rsidP="00E76C1C">
      <w:pPr>
        <w:ind w:left="1872" w:hanging="1248"/>
        <w:rPr>
          <w:rFonts w:cs="Arial"/>
          <w:szCs w:val="22"/>
        </w:rPr>
      </w:pPr>
      <w:r w:rsidRPr="00BC5484">
        <w:rPr>
          <w:rFonts w:cs="Arial"/>
          <w:szCs w:val="22"/>
        </w:rPr>
        <w:t>NCV</w:t>
      </w:r>
      <w:r w:rsidRPr="00BC5484">
        <w:rPr>
          <w:rFonts w:cs="Arial"/>
          <w:szCs w:val="22"/>
          <w:vertAlign w:val="subscript"/>
        </w:rPr>
        <w:t>bio</w:t>
      </w:r>
      <w:r w:rsidRPr="00BC5484">
        <w:rPr>
          <w:rFonts w:cs="Arial"/>
          <w:szCs w:val="22"/>
        </w:rPr>
        <w:tab/>
        <w:t>Net calorific value of biomass, in TJ/tonne</w:t>
      </w:r>
    </w:p>
    <w:p w14:paraId="4C4DE7CF" w14:textId="77777777" w:rsidR="00E76C1C" w:rsidRPr="00BC5484" w:rsidRDefault="00E76C1C" w:rsidP="00E76C1C">
      <w:pPr>
        <w:ind w:left="1872" w:hanging="1248"/>
        <w:rPr>
          <w:rFonts w:cs="Arial"/>
          <w:szCs w:val="22"/>
        </w:rPr>
      </w:pPr>
    </w:p>
    <w:p w14:paraId="63C2C3AB" w14:textId="77777777" w:rsidR="00E76C1C" w:rsidRPr="00BC5484" w:rsidRDefault="00E76C1C" w:rsidP="00E76C1C">
      <w:pPr>
        <w:ind w:left="1872" w:hanging="1248"/>
        <w:rPr>
          <w:rFonts w:cs="Arial"/>
          <w:szCs w:val="22"/>
        </w:rPr>
      </w:pPr>
      <w:r w:rsidRPr="00BC5484">
        <w:rPr>
          <w:rFonts w:cs="Arial"/>
          <w:szCs w:val="22"/>
        </w:rPr>
        <w:t>EF</w:t>
      </w:r>
      <w:r w:rsidRPr="00BC5484">
        <w:rPr>
          <w:rFonts w:cs="Arial"/>
          <w:szCs w:val="22"/>
          <w:vertAlign w:val="subscript"/>
        </w:rPr>
        <w:t>b1,bio</w:t>
      </w:r>
      <w:r w:rsidRPr="00BC5484">
        <w:rPr>
          <w:rFonts w:cs="Arial"/>
          <w:szCs w:val="22"/>
        </w:rPr>
        <w:tab/>
        <w:t>CO</w:t>
      </w:r>
      <w:r w:rsidRPr="00BC5484">
        <w:rPr>
          <w:rFonts w:cs="Arial"/>
          <w:szCs w:val="22"/>
          <w:vertAlign w:val="subscript"/>
        </w:rPr>
        <w:t>2</w:t>
      </w:r>
      <w:r w:rsidRPr="00BC5484">
        <w:rPr>
          <w:rFonts w:cs="Arial"/>
          <w:szCs w:val="22"/>
        </w:rPr>
        <w:t xml:space="preserve"> emission factor of biomass in baseline scenario 1, in tonnes/TJ</w:t>
      </w:r>
    </w:p>
    <w:p w14:paraId="41D95E4C" w14:textId="77777777" w:rsidR="00E76C1C" w:rsidRPr="00BC5484" w:rsidRDefault="00E76C1C" w:rsidP="00E76C1C">
      <w:pPr>
        <w:ind w:left="1872" w:hanging="1248"/>
        <w:rPr>
          <w:rFonts w:cs="Arial"/>
          <w:szCs w:val="22"/>
        </w:rPr>
      </w:pPr>
    </w:p>
    <w:p w14:paraId="4B036805" w14:textId="77777777" w:rsidR="00E76C1C" w:rsidRPr="00BC5484" w:rsidRDefault="00E76C1C" w:rsidP="00E76C1C">
      <w:pPr>
        <w:ind w:left="1872" w:hanging="1248"/>
        <w:rPr>
          <w:rFonts w:cs="Arial"/>
          <w:szCs w:val="22"/>
        </w:rPr>
      </w:pPr>
      <w:r w:rsidRPr="00BC5484">
        <w:rPr>
          <w:rFonts w:cs="Arial"/>
          <w:i/>
          <w:szCs w:val="22"/>
        </w:rPr>
        <w:t>f</w:t>
      </w:r>
      <w:r w:rsidRPr="00BC5484">
        <w:rPr>
          <w:rFonts w:cs="Arial"/>
          <w:szCs w:val="22"/>
          <w:vertAlign w:val="subscript"/>
        </w:rPr>
        <w:t>NRB</w:t>
      </w:r>
      <w:r w:rsidRPr="00BC5484">
        <w:rPr>
          <w:rFonts w:cs="Arial"/>
          <w:szCs w:val="22"/>
        </w:rPr>
        <w:tab/>
        <w:t>Fraction of non-renewable biomass, in percentage</w:t>
      </w:r>
    </w:p>
    <w:p w14:paraId="5CBA5C8F" w14:textId="77777777" w:rsidR="00E76C1C" w:rsidRPr="00BC5484" w:rsidRDefault="00E76C1C" w:rsidP="00E76C1C">
      <w:pPr>
        <w:ind w:left="1872" w:hanging="1248"/>
        <w:rPr>
          <w:rFonts w:cs="Arial"/>
          <w:szCs w:val="22"/>
        </w:rPr>
      </w:pPr>
    </w:p>
    <w:p w14:paraId="747DC47F" w14:textId="77777777" w:rsidR="00365C64" w:rsidRPr="00BC5484" w:rsidRDefault="00E76C1C" w:rsidP="00E76C1C">
      <w:pPr>
        <w:rPr>
          <w:rFonts w:cs="Arial"/>
          <w:szCs w:val="22"/>
        </w:rPr>
      </w:pPr>
      <w:r w:rsidRPr="00BC5484">
        <w:rPr>
          <w:rFonts w:cs="Arial"/>
          <w:szCs w:val="22"/>
        </w:rPr>
        <w:t>BB</w:t>
      </w:r>
      <w:r w:rsidRPr="00BC5484">
        <w:rPr>
          <w:rFonts w:cs="Arial"/>
          <w:szCs w:val="22"/>
          <w:vertAlign w:val="subscript"/>
        </w:rPr>
        <w:t>b1,bio</w:t>
      </w:r>
      <w:r w:rsidRPr="00BC5484">
        <w:rPr>
          <w:rFonts w:cs="Arial"/>
          <w:szCs w:val="22"/>
        </w:rPr>
        <w:t xml:space="preserve"> and BB</w:t>
      </w:r>
      <w:r w:rsidRPr="00BC5484">
        <w:rPr>
          <w:rFonts w:cs="Arial"/>
          <w:szCs w:val="22"/>
          <w:vertAlign w:val="subscript"/>
        </w:rPr>
        <w:t>b1,fuel</w:t>
      </w:r>
      <w:r w:rsidRPr="00BC5484">
        <w:rPr>
          <w:rFonts w:cs="Arial"/>
          <w:szCs w:val="22"/>
        </w:rPr>
        <w:t xml:space="preserve"> are estimated </w:t>
      </w:r>
      <w:r w:rsidRPr="00BC5484">
        <w:rPr>
          <w:rFonts w:cs="Arial"/>
          <w:i/>
          <w:szCs w:val="22"/>
        </w:rPr>
        <w:t>ex-ante</w:t>
      </w:r>
      <w:r w:rsidRPr="00BC5484">
        <w:rPr>
          <w:rFonts w:cs="Arial"/>
          <w:szCs w:val="22"/>
        </w:rPr>
        <w:t xml:space="preserve"> through the </w:t>
      </w:r>
      <w:r w:rsidR="00365C64" w:rsidRPr="00BC5484">
        <w:rPr>
          <w:rFonts w:cs="Arial"/>
          <w:szCs w:val="22"/>
        </w:rPr>
        <w:t>Kitchen Performance Test (KPT) survey conducted in December 2015</w:t>
      </w:r>
      <w:r w:rsidRPr="00BC5484">
        <w:rPr>
          <w:rFonts w:cs="Arial"/>
          <w:szCs w:val="22"/>
        </w:rPr>
        <w:t xml:space="preserve">. The Baseline </w:t>
      </w:r>
      <w:r w:rsidR="00365C64" w:rsidRPr="00BC5484">
        <w:rPr>
          <w:rFonts w:cs="Arial"/>
          <w:szCs w:val="22"/>
        </w:rPr>
        <w:t xml:space="preserve">KPT was performed by JRI Research, the consultant that is also in charge of carrying out the annual BUS surveys and has previous experience with designing KPTs. The surveying team was composed of 16 surveyors and 5 field supervisors. Guidance by the Gold Standard and the Berkeley Air KPT questionnaires was used to conduct the survey in the field. </w:t>
      </w:r>
      <w:r w:rsidRPr="00BC5484">
        <w:rPr>
          <w:rFonts w:cs="Arial"/>
          <w:szCs w:val="22"/>
          <w:lang w:val="en-US"/>
        </w:rPr>
        <w:t xml:space="preserve">A sample of </w:t>
      </w:r>
      <w:r w:rsidR="00365C64" w:rsidRPr="00BC5484">
        <w:rPr>
          <w:rFonts w:cs="Arial"/>
          <w:szCs w:val="22"/>
        </w:rPr>
        <w:t>51</w:t>
      </w:r>
      <w:r w:rsidRPr="00BC5484">
        <w:rPr>
          <w:rFonts w:cs="Arial"/>
          <w:szCs w:val="22"/>
        </w:rPr>
        <w:t xml:space="preserve"> household </w:t>
      </w:r>
      <w:r w:rsidR="00365C64" w:rsidRPr="00BC5484">
        <w:rPr>
          <w:rFonts w:cs="Arial"/>
          <w:szCs w:val="22"/>
        </w:rPr>
        <w:t>non-biogas users</w:t>
      </w:r>
      <w:r w:rsidRPr="00BC5484">
        <w:rPr>
          <w:rFonts w:cs="Arial"/>
          <w:szCs w:val="22"/>
        </w:rPr>
        <w:t xml:space="preserve"> was </w:t>
      </w:r>
      <w:r w:rsidR="00365C64" w:rsidRPr="00BC5484">
        <w:rPr>
          <w:rFonts w:cs="Arial"/>
          <w:szCs w:val="22"/>
        </w:rPr>
        <w:t>targeted for the fuel measurement campaigns that defined how</w:t>
      </w:r>
      <w:r w:rsidRPr="00BC5484">
        <w:rPr>
          <w:rFonts w:cs="Arial"/>
          <w:szCs w:val="22"/>
        </w:rPr>
        <w:t xml:space="preserve"> much biomass and fossil fuel </w:t>
      </w:r>
      <w:r w:rsidR="00365C64" w:rsidRPr="00BC5484">
        <w:rPr>
          <w:rFonts w:cs="Arial"/>
          <w:szCs w:val="22"/>
        </w:rPr>
        <w:t>is</w:t>
      </w:r>
      <w:r w:rsidRPr="00BC5484">
        <w:rPr>
          <w:rFonts w:cs="Arial"/>
          <w:szCs w:val="22"/>
        </w:rPr>
        <w:t xml:space="preserve"> use</w:t>
      </w:r>
      <w:r w:rsidR="00365C64" w:rsidRPr="00BC5484">
        <w:rPr>
          <w:rFonts w:cs="Arial"/>
          <w:szCs w:val="22"/>
        </w:rPr>
        <w:t>d by the households for cooking purposes</w:t>
      </w:r>
      <w:r w:rsidRPr="00BC5484">
        <w:rPr>
          <w:rFonts w:cs="Arial"/>
          <w:szCs w:val="22"/>
        </w:rPr>
        <w:t xml:space="preserve">. </w:t>
      </w:r>
      <w:r w:rsidR="00365C64" w:rsidRPr="00BC5484">
        <w:rPr>
          <w:rFonts w:cs="Arial"/>
          <w:szCs w:val="22"/>
        </w:rPr>
        <w:t xml:space="preserve">Care was taken that these households were similar in nature (household size, number of cattle, similar socio-economic conditions) as their neighbours with the biodigester. Weighting scales were calibrated, and surveyors were trained prior to implementing the measurement campaign in the field. All surveyed data were checked and processed by JRI Research, and then reported to head office in Jakarta (NBPSO). </w:t>
      </w:r>
    </w:p>
    <w:p w14:paraId="17E82138" w14:textId="77777777" w:rsidR="00365C64" w:rsidRPr="00BC5484" w:rsidRDefault="00365C64" w:rsidP="00E76C1C">
      <w:pPr>
        <w:rPr>
          <w:rFonts w:cs="Arial"/>
          <w:szCs w:val="22"/>
        </w:rPr>
      </w:pPr>
    </w:p>
    <w:p w14:paraId="3F4F162B" w14:textId="77777777" w:rsidR="00E76C1C" w:rsidRPr="00BC5484" w:rsidRDefault="00E76C1C" w:rsidP="00E76C1C">
      <w:pPr>
        <w:rPr>
          <w:rFonts w:cs="Arial"/>
          <w:szCs w:val="22"/>
          <w:u w:val="single"/>
        </w:rPr>
      </w:pPr>
      <w:r w:rsidRPr="00BC5484">
        <w:rPr>
          <w:rFonts w:cs="Arial"/>
          <w:szCs w:val="22"/>
        </w:rPr>
        <w:t xml:space="preserve">Baseline emissions relating to the use of biomass and fossil fuel </w:t>
      </w:r>
      <w:r w:rsidR="00365C64" w:rsidRPr="00BC5484">
        <w:rPr>
          <w:rFonts w:cs="Arial"/>
          <w:szCs w:val="22"/>
        </w:rPr>
        <w:t>shall be fixed for the entire crediting period.</w:t>
      </w:r>
      <w:r w:rsidRPr="00BC5484">
        <w:rPr>
          <w:rFonts w:cs="Arial"/>
          <w:szCs w:val="22"/>
        </w:rPr>
        <w:t xml:space="preserve"> </w:t>
      </w:r>
    </w:p>
    <w:p w14:paraId="58124BA2" w14:textId="77777777" w:rsidR="00E76C1C" w:rsidRPr="00BC5484" w:rsidRDefault="00E76C1C" w:rsidP="00E76C1C">
      <w:pPr>
        <w:rPr>
          <w:rFonts w:cs="Arial"/>
          <w:i/>
          <w:szCs w:val="22"/>
        </w:rPr>
      </w:pPr>
    </w:p>
    <w:p w14:paraId="50EC61CA" w14:textId="77777777" w:rsidR="00E76C1C" w:rsidRPr="00BC5484" w:rsidRDefault="00E76C1C" w:rsidP="00E76C1C">
      <w:pPr>
        <w:rPr>
          <w:rFonts w:cs="Arial"/>
          <w:i/>
          <w:szCs w:val="22"/>
        </w:rPr>
      </w:pPr>
      <w:r w:rsidRPr="00BC5484">
        <w:rPr>
          <w:rFonts w:cs="Arial"/>
          <w:i/>
          <w:szCs w:val="22"/>
        </w:rPr>
        <w:t>Determining BB</w:t>
      </w:r>
      <w:r w:rsidRPr="00BC5484">
        <w:rPr>
          <w:rFonts w:cs="Arial"/>
          <w:i/>
          <w:szCs w:val="22"/>
          <w:vertAlign w:val="subscript"/>
        </w:rPr>
        <w:t>b1,bio</w:t>
      </w:r>
    </w:p>
    <w:p w14:paraId="1770575B" w14:textId="77777777" w:rsidR="00E76C1C" w:rsidRPr="00BC5484" w:rsidRDefault="00E76C1C" w:rsidP="00E76C1C">
      <w:pPr>
        <w:rPr>
          <w:rFonts w:cs="Arial"/>
          <w:szCs w:val="22"/>
        </w:rPr>
      </w:pPr>
      <w:r w:rsidRPr="00BC5484">
        <w:rPr>
          <w:rFonts w:cs="Arial"/>
          <w:szCs w:val="22"/>
        </w:rPr>
        <w:t>The majority of the respondents (</w:t>
      </w:r>
      <w:r w:rsidR="00365C64" w:rsidRPr="00BC5484">
        <w:rPr>
          <w:rFonts w:cs="Arial"/>
          <w:szCs w:val="22"/>
        </w:rPr>
        <w:t>65</w:t>
      </w:r>
      <w:r w:rsidRPr="00BC5484">
        <w:rPr>
          <w:rFonts w:cs="Arial"/>
          <w:szCs w:val="22"/>
        </w:rPr>
        <w:t xml:space="preserve">%) indicated firewood to be their primary fuel source for cooking purposes. </w:t>
      </w:r>
      <w:r w:rsidR="00893522" w:rsidRPr="00BC5484">
        <w:rPr>
          <w:rFonts w:cs="Arial"/>
          <w:szCs w:val="22"/>
        </w:rPr>
        <w:t>T</w:t>
      </w:r>
      <w:r w:rsidRPr="00BC5484">
        <w:rPr>
          <w:rFonts w:cs="Arial"/>
          <w:szCs w:val="22"/>
        </w:rPr>
        <w:t xml:space="preserve">he total average firewood use per household of the overall sample population amounted to </w:t>
      </w:r>
      <w:r w:rsidR="00893522" w:rsidRPr="00BC5484">
        <w:rPr>
          <w:rFonts w:cs="Arial"/>
          <w:szCs w:val="22"/>
        </w:rPr>
        <w:t>3.45</w:t>
      </w:r>
      <w:r w:rsidRPr="00BC5484">
        <w:rPr>
          <w:rFonts w:cs="Arial"/>
          <w:szCs w:val="22"/>
        </w:rPr>
        <w:t xml:space="preserve"> kg per </w:t>
      </w:r>
      <w:r w:rsidR="00893522" w:rsidRPr="00BC5484">
        <w:rPr>
          <w:rFonts w:cs="Arial"/>
          <w:szCs w:val="22"/>
        </w:rPr>
        <w:t>day</w:t>
      </w:r>
      <w:r w:rsidRPr="00BC5484">
        <w:rPr>
          <w:rFonts w:cs="Arial"/>
          <w:szCs w:val="22"/>
        </w:rPr>
        <w:t>, or 1.</w:t>
      </w:r>
      <w:r w:rsidR="00893522" w:rsidRPr="00BC5484">
        <w:rPr>
          <w:rFonts w:cs="Arial"/>
          <w:szCs w:val="22"/>
        </w:rPr>
        <w:t>25</w:t>
      </w:r>
      <w:r w:rsidR="004B647D" w:rsidRPr="00BC5484">
        <w:rPr>
          <w:rFonts w:cs="Arial"/>
          <w:szCs w:val="22"/>
        </w:rPr>
        <w:t>9</w:t>
      </w:r>
      <w:r w:rsidRPr="00BC5484">
        <w:rPr>
          <w:rFonts w:cs="Arial"/>
          <w:szCs w:val="22"/>
        </w:rPr>
        <w:t xml:space="preserve"> tonnes per year.</w:t>
      </w:r>
      <w:r w:rsidRPr="00BC5484">
        <w:rPr>
          <w:rStyle w:val="FootnoteReference"/>
          <w:rFonts w:cs="Arial"/>
          <w:szCs w:val="22"/>
        </w:rPr>
        <w:footnoteReference w:id="21"/>
      </w:r>
    </w:p>
    <w:p w14:paraId="4BD3F0C9" w14:textId="77777777" w:rsidR="00E76C1C" w:rsidRPr="00BC5484" w:rsidRDefault="00E76C1C" w:rsidP="00E76C1C">
      <w:pPr>
        <w:rPr>
          <w:rFonts w:cs="Arial"/>
          <w:szCs w:val="22"/>
        </w:rPr>
      </w:pPr>
    </w:p>
    <w:p w14:paraId="1CC927BD" w14:textId="77777777" w:rsidR="00E76C1C" w:rsidRPr="00BC5484" w:rsidRDefault="00E76C1C" w:rsidP="00E76C1C">
      <w:pPr>
        <w:rPr>
          <w:rFonts w:cs="Arial"/>
          <w:i/>
          <w:szCs w:val="22"/>
        </w:rPr>
      </w:pPr>
      <w:r w:rsidRPr="00BC5484">
        <w:rPr>
          <w:rFonts w:cs="Arial"/>
          <w:i/>
          <w:szCs w:val="22"/>
        </w:rPr>
        <w:lastRenderedPageBreak/>
        <w:t>Determining BB</w:t>
      </w:r>
      <w:r w:rsidRPr="00BC5484">
        <w:rPr>
          <w:rFonts w:cs="Arial"/>
          <w:i/>
          <w:szCs w:val="22"/>
          <w:vertAlign w:val="subscript"/>
        </w:rPr>
        <w:t>b1,fuel</w:t>
      </w:r>
    </w:p>
    <w:p w14:paraId="6C063388" w14:textId="77777777" w:rsidR="00E76C1C" w:rsidRPr="00BC5484" w:rsidRDefault="00893522" w:rsidP="00E76C1C">
      <w:pPr>
        <w:rPr>
          <w:rFonts w:eastAsia="Calibri" w:cs="Arial"/>
          <w:szCs w:val="22"/>
          <w:lang w:val="en-US"/>
        </w:rPr>
      </w:pPr>
      <w:r w:rsidRPr="00BC5484">
        <w:rPr>
          <w:rFonts w:cs="Arial"/>
          <w:szCs w:val="22"/>
        </w:rPr>
        <w:t>Three-quarters of the visited households also reported</w:t>
      </w:r>
      <w:r w:rsidR="00E76C1C" w:rsidRPr="00BC5484">
        <w:rPr>
          <w:rFonts w:cs="Arial"/>
          <w:szCs w:val="22"/>
        </w:rPr>
        <w:t xml:space="preserve"> LPG to be </w:t>
      </w:r>
      <w:r w:rsidRPr="00BC5484">
        <w:rPr>
          <w:rFonts w:cs="Arial"/>
          <w:szCs w:val="22"/>
        </w:rPr>
        <w:t>a</w:t>
      </w:r>
      <w:r w:rsidR="00E76C1C" w:rsidRPr="00BC5484">
        <w:rPr>
          <w:rFonts w:cs="Arial"/>
          <w:szCs w:val="22"/>
        </w:rPr>
        <w:t xml:space="preserve"> fuel source for cooking purposes. These households reported an average monthly use of 12.7 kg of LPG, equivalent to 152 kg of LPG per year.</w:t>
      </w:r>
      <w:r w:rsidRPr="00BC5484">
        <w:rPr>
          <w:rFonts w:cs="Arial"/>
          <w:szCs w:val="22"/>
        </w:rPr>
        <w:t xml:space="preserve"> For 33% of these, LPG</w:t>
      </w:r>
      <w:r w:rsidR="00E76C1C" w:rsidRPr="00BC5484">
        <w:rPr>
          <w:rFonts w:cs="Arial"/>
          <w:szCs w:val="22"/>
        </w:rPr>
        <w:t xml:space="preserve"> was </w:t>
      </w:r>
      <w:r w:rsidRPr="00BC5484">
        <w:rPr>
          <w:rFonts w:cs="Arial"/>
          <w:szCs w:val="22"/>
        </w:rPr>
        <w:t xml:space="preserve">mentioned as the most popular </w:t>
      </w:r>
      <w:r w:rsidR="00E76C1C" w:rsidRPr="00BC5484">
        <w:rPr>
          <w:rFonts w:cs="Arial"/>
          <w:szCs w:val="22"/>
        </w:rPr>
        <w:t xml:space="preserve">fuel source. </w:t>
      </w:r>
      <w:r w:rsidRPr="00BC5484">
        <w:rPr>
          <w:rFonts w:cs="Arial"/>
          <w:szCs w:val="22"/>
        </w:rPr>
        <w:t>The total average LPG use per household of the overall sample population amounted to 0.32 kg per day, or 117 tonnes per year.</w:t>
      </w:r>
      <w:r w:rsidRPr="00BC5484">
        <w:rPr>
          <w:rStyle w:val="FootnoteReference"/>
          <w:rFonts w:cs="Arial"/>
          <w:szCs w:val="22"/>
        </w:rPr>
        <w:footnoteReference w:id="22"/>
      </w:r>
      <w:r w:rsidRPr="00BC5484">
        <w:rPr>
          <w:rFonts w:cs="Arial"/>
          <w:szCs w:val="22"/>
        </w:rPr>
        <w:t xml:space="preserve"> No kerosene use was reported in the Baseline KPT. </w:t>
      </w:r>
    </w:p>
    <w:p w14:paraId="44F3D940" w14:textId="77777777" w:rsidR="00E76C1C" w:rsidRPr="00BC5484" w:rsidRDefault="00E76C1C" w:rsidP="00E76C1C">
      <w:pPr>
        <w:rPr>
          <w:rFonts w:cs="Arial"/>
          <w:szCs w:val="22"/>
        </w:rPr>
      </w:pPr>
    </w:p>
    <w:p w14:paraId="59E23501" w14:textId="77777777" w:rsidR="00E76C1C" w:rsidRPr="00BC5484" w:rsidRDefault="00E76C1C" w:rsidP="00E76C1C">
      <w:pPr>
        <w:rPr>
          <w:rFonts w:cs="Arial"/>
          <w:i/>
          <w:szCs w:val="22"/>
        </w:rPr>
      </w:pPr>
      <w:r w:rsidRPr="00BC5484">
        <w:rPr>
          <w:rFonts w:cs="Arial"/>
          <w:i/>
          <w:szCs w:val="22"/>
        </w:rPr>
        <w:t>Determining EF and NCV</w:t>
      </w:r>
    </w:p>
    <w:p w14:paraId="56184F83" w14:textId="77777777" w:rsidR="00E76C1C" w:rsidRPr="00BC5484" w:rsidRDefault="00E76C1C" w:rsidP="00E76C1C">
      <w:pPr>
        <w:rPr>
          <w:rFonts w:cs="Arial"/>
          <w:szCs w:val="22"/>
        </w:rPr>
      </w:pPr>
      <w:r w:rsidRPr="00BC5484">
        <w:rPr>
          <w:rFonts w:cs="Arial"/>
          <w:szCs w:val="22"/>
        </w:rPr>
        <w:t>Reference is made to the 2006 IPCC Guidelines for National Greenhouse Gas Inventories for the default EF</w:t>
      </w:r>
      <w:r w:rsidRPr="00BC5484">
        <w:rPr>
          <w:rFonts w:cs="Arial"/>
          <w:szCs w:val="22"/>
          <w:vertAlign w:val="subscript"/>
        </w:rPr>
        <w:t>fuel</w:t>
      </w:r>
      <w:r w:rsidRPr="00BC5484">
        <w:rPr>
          <w:rFonts w:cs="Arial"/>
          <w:szCs w:val="22"/>
        </w:rPr>
        <w:t>, EF</w:t>
      </w:r>
      <w:r w:rsidRPr="00BC5484">
        <w:rPr>
          <w:rFonts w:cs="Arial"/>
          <w:szCs w:val="22"/>
          <w:vertAlign w:val="subscript"/>
        </w:rPr>
        <w:t>bio</w:t>
      </w:r>
      <w:r w:rsidRPr="00BC5484">
        <w:rPr>
          <w:rFonts w:cs="Arial"/>
          <w:szCs w:val="22"/>
        </w:rPr>
        <w:t>, NCV</w:t>
      </w:r>
      <w:r w:rsidRPr="00BC5484">
        <w:rPr>
          <w:rFonts w:cs="Arial"/>
          <w:szCs w:val="22"/>
          <w:vertAlign w:val="subscript"/>
        </w:rPr>
        <w:t>fuel</w:t>
      </w:r>
      <w:r w:rsidRPr="00BC5484">
        <w:rPr>
          <w:rFonts w:cs="Arial"/>
          <w:szCs w:val="22"/>
        </w:rPr>
        <w:t>, NCV</w:t>
      </w:r>
      <w:r w:rsidRPr="00BC5484">
        <w:rPr>
          <w:rFonts w:cs="Arial"/>
          <w:szCs w:val="22"/>
          <w:vertAlign w:val="subscript"/>
        </w:rPr>
        <w:t>bio</w:t>
      </w:r>
      <w:r w:rsidRPr="00BC5484">
        <w:rPr>
          <w:rFonts w:cs="Arial"/>
          <w:szCs w:val="22"/>
        </w:rPr>
        <w:t xml:space="preserve"> values. The values are listed in Section B.5.1.</w:t>
      </w:r>
    </w:p>
    <w:p w14:paraId="7DAF40DC" w14:textId="77777777" w:rsidR="00E76C1C" w:rsidRPr="00BC5484" w:rsidRDefault="00E76C1C" w:rsidP="00E76C1C">
      <w:pPr>
        <w:rPr>
          <w:rFonts w:cs="Arial"/>
          <w:szCs w:val="22"/>
        </w:rPr>
      </w:pPr>
    </w:p>
    <w:p w14:paraId="475823D2" w14:textId="77777777" w:rsidR="00E76C1C" w:rsidRPr="00BC5484" w:rsidRDefault="00E76C1C" w:rsidP="00E76C1C">
      <w:pPr>
        <w:rPr>
          <w:rFonts w:cs="Arial"/>
          <w:i/>
          <w:szCs w:val="22"/>
          <w:vertAlign w:val="subscript"/>
        </w:rPr>
      </w:pPr>
      <w:r w:rsidRPr="00BC5484">
        <w:rPr>
          <w:rFonts w:cs="Arial"/>
          <w:i/>
          <w:szCs w:val="22"/>
        </w:rPr>
        <w:t>Determining f</w:t>
      </w:r>
      <w:r w:rsidRPr="00BC5484">
        <w:rPr>
          <w:rFonts w:cs="Arial"/>
          <w:i/>
          <w:szCs w:val="22"/>
          <w:vertAlign w:val="subscript"/>
        </w:rPr>
        <w:t>NRB</w:t>
      </w:r>
    </w:p>
    <w:p w14:paraId="1B62F859" w14:textId="77777777" w:rsidR="00E76C1C" w:rsidRPr="00BC5484" w:rsidRDefault="00E76C1C" w:rsidP="00E76C1C">
      <w:pPr>
        <w:rPr>
          <w:rFonts w:cs="Arial"/>
          <w:szCs w:val="22"/>
        </w:rPr>
      </w:pPr>
      <w:r w:rsidRPr="00BC5484">
        <w:rPr>
          <w:rFonts w:cs="Arial"/>
          <w:szCs w:val="22"/>
        </w:rPr>
        <w:t>FAO</w:t>
      </w:r>
      <w:r w:rsidRPr="00BC5484">
        <w:rPr>
          <w:rStyle w:val="FootnoteReference"/>
          <w:rFonts w:cs="Arial"/>
          <w:szCs w:val="22"/>
        </w:rPr>
        <w:footnoteReference w:id="23"/>
      </w:r>
      <w:r w:rsidRPr="00BC5484">
        <w:rPr>
          <w:rFonts w:cs="Arial"/>
          <w:szCs w:val="22"/>
        </w:rPr>
        <w:t xml:space="preserve"> reports that Indonesia’s primary forest cover equates to 47,236,000 ha. Besides this natural forest, 3,549,000 ha</w:t>
      </w:r>
      <w:r w:rsidRPr="00BC5484">
        <w:rPr>
          <w:rStyle w:val="FootnoteReference"/>
          <w:rFonts w:cs="Arial"/>
          <w:szCs w:val="22"/>
        </w:rPr>
        <w:footnoteReference w:id="24"/>
      </w:r>
      <w:r w:rsidRPr="00BC5484">
        <w:rPr>
          <w:rFonts w:cs="Arial"/>
          <w:szCs w:val="22"/>
        </w:rPr>
        <w:t xml:space="preserve"> to 4,841,000 ha</w:t>
      </w:r>
      <w:r w:rsidRPr="00BC5484">
        <w:rPr>
          <w:rStyle w:val="FootnoteReference"/>
          <w:rFonts w:cs="Arial"/>
          <w:szCs w:val="22"/>
        </w:rPr>
        <w:footnoteReference w:id="25"/>
      </w:r>
      <w:r w:rsidRPr="00BC5484">
        <w:rPr>
          <w:rFonts w:cs="Arial"/>
          <w:szCs w:val="22"/>
        </w:rPr>
        <w:t xml:space="preserve"> are covered by plantations, either under public or private ownership. Since pressure on primary forests is to be minimised and forest plantations are in place to provide the supply of sustainable timber for firewood and industrial roundwood removal, Demonstrably Renewable Biomass (DRB) is the amount of biomass that can be sustainably harvested from these plantations.</w:t>
      </w:r>
    </w:p>
    <w:p w14:paraId="3EDE25A1" w14:textId="77777777" w:rsidR="00E76C1C" w:rsidRPr="00BC5484" w:rsidRDefault="00E76C1C" w:rsidP="00E76C1C">
      <w:pPr>
        <w:rPr>
          <w:rFonts w:cs="Arial"/>
          <w:szCs w:val="22"/>
        </w:rPr>
      </w:pPr>
    </w:p>
    <w:p w14:paraId="6B566D46" w14:textId="77777777" w:rsidR="00E76C1C" w:rsidRPr="00BC5484" w:rsidRDefault="00E76C1C" w:rsidP="00E76C1C">
      <w:pPr>
        <w:rPr>
          <w:rFonts w:cs="Arial"/>
          <w:szCs w:val="22"/>
        </w:rPr>
      </w:pPr>
      <w:r w:rsidRPr="00BC5484">
        <w:rPr>
          <w:rStyle w:val="Emphasis"/>
          <w:rFonts w:cs="Arial"/>
          <w:i w:val="0"/>
          <w:szCs w:val="22"/>
        </w:rPr>
        <w:t>The International Tropical Timber Organisation (ITTO) reports that the average sustainable yield of the plantations in Indonesia is between 4 and 13</w:t>
      </w:r>
      <w:r w:rsidRPr="00BC5484">
        <w:rPr>
          <w:rFonts w:cs="Arial"/>
          <w:szCs w:val="22"/>
        </w:rPr>
        <w:t xml:space="preserve"> m</w:t>
      </w:r>
      <w:r w:rsidRPr="00BC5484">
        <w:rPr>
          <w:rFonts w:cs="Arial"/>
          <w:szCs w:val="22"/>
          <w:vertAlign w:val="superscript"/>
        </w:rPr>
        <w:t>3</w:t>
      </w:r>
      <w:r w:rsidRPr="00BC5484">
        <w:rPr>
          <w:rFonts w:cs="Arial"/>
          <w:szCs w:val="22"/>
        </w:rPr>
        <w:t xml:space="preserve"> per ha, depending on the wood species. Applying a 10 m</w:t>
      </w:r>
      <w:r w:rsidRPr="00BC5484">
        <w:rPr>
          <w:rFonts w:cs="Arial"/>
          <w:szCs w:val="22"/>
          <w:vertAlign w:val="superscript"/>
        </w:rPr>
        <w:t>3</w:t>
      </w:r>
      <w:r w:rsidRPr="00BC5484">
        <w:rPr>
          <w:rFonts w:cs="Arial"/>
          <w:szCs w:val="22"/>
        </w:rPr>
        <w:t xml:space="preserve"> for conservativeness, the annual sustainable yield from the plantations is determined to be 35,490,000 m</w:t>
      </w:r>
      <w:r w:rsidRPr="00BC5484">
        <w:rPr>
          <w:rFonts w:cs="Arial"/>
          <w:szCs w:val="22"/>
          <w:vertAlign w:val="superscript"/>
        </w:rPr>
        <w:t>3</w:t>
      </w:r>
      <w:r w:rsidRPr="00BC5484">
        <w:rPr>
          <w:rFonts w:cs="Arial"/>
          <w:szCs w:val="22"/>
        </w:rPr>
        <w:t xml:space="preserve"> which corresponds to 35,378,000 m</w:t>
      </w:r>
      <w:r w:rsidRPr="00BC5484">
        <w:rPr>
          <w:rFonts w:cs="Arial"/>
          <w:szCs w:val="22"/>
          <w:vertAlign w:val="superscript"/>
        </w:rPr>
        <w:t>3</w:t>
      </w:r>
      <w:r w:rsidRPr="00BC5484">
        <w:rPr>
          <w:rFonts w:cs="Arial"/>
          <w:szCs w:val="22"/>
        </w:rPr>
        <w:t xml:space="preserve"> estimated by ITTO (2009)</w:t>
      </w:r>
      <w:r w:rsidRPr="00BC5484">
        <w:rPr>
          <w:rStyle w:val="FootnoteReference"/>
          <w:rFonts w:cs="Arial"/>
          <w:szCs w:val="22"/>
        </w:rPr>
        <w:footnoteReference w:id="26"/>
      </w:r>
      <w:r w:rsidRPr="00BC5484">
        <w:rPr>
          <w:rFonts w:cs="Arial"/>
          <w:szCs w:val="22"/>
        </w:rPr>
        <w:t>. The more conservative number 35,490,000 m</w:t>
      </w:r>
      <w:r w:rsidRPr="00BC5484">
        <w:rPr>
          <w:rFonts w:cs="Arial"/>
          <w:szCs w:val="22"/>
          <w:vertAlign w:val="superscript"/>
        </w:rPr>
        <w:t>3</w:t>
      </w:r>
      <w:r w:rsidRPr="00BC5484">
        <w:rPr>
          <w:rFonts w:cs="Arial"/>
          <w:szCs w:val="22"/>
        </w:rPr>
        <w:t xml:space="preserve"> is applied in this calculation and is multiplied by the fraction of wood fuel removals from total timber removals (85.57 %) reported by the FAO, which yields a DRB of 30,411,351 m</w:t>
      </w:r>
      <w:r w:rsidRPr="00BC5484">
        <w:rPr>
          <w:rFonts w:cs="Arial"/>
          <w:szCs w:val="22"/>
          <w:vertAlign w:val="superscript"/>
        </w:rPr>
        <w:t>3</w:t>
      </w:r>
      <w:r w:rsidRPr="00BC5484">
        <w:rPr>
          <w:rFonts w:cs="Arial"/>
          <w:szCs w:val="22"/>
        </w:rPr>
        <w:t>.</w:t>
      </w:r>
    </w:p>
    <w:p w14:paraId="6DAB03D3" w14:textId="77777777" w:rsidR="00E76C1C" w:rsidRPr="00BC5484" w:rsidRDefault="00E76C1C" w:rsidP="00E76C1C">
      <w:pPr>
        <w:rPr>
          <w:rFonts w:cs="Arial"/>
          <w:szCs w:val="22"/>
        </w:rPr>
      </w:pPr>
    </w:p>
    <w:p w14:paraId="54BE96FC" w14:textId="77777777" w:rsidR="00E76C1C" w:rsidRPr="00BC5484" w:rsidRDefault="00E76C1C" w:rsidP="00E76C1C">
      <w:pPr>
        <w:rPr>
          <w:rFonts w:cs="Arial"/>
          <w:szCs w:val="22"/>
        </w:rPr>
      </w:pPr>
      <w:r w:rsidRPr="00BC5484">
        <w:rPr>
          <w:rFonts w:cs="Arial"/>
          <w:szCs w:val="22"/>
        </w:rPr>
        <w:t>To determine the fraction of NRB, the following formula is applied</w:t>
      </w:r>
      <w:r w:rsidRPr="00BC5484">
        <w:rPr>
          <w:rStyle w:val="FootnoteReference"/>
          <w:rFonts w:cs="Arial"/>
          <w:szCs w:val="22"/>
        </w:rPr>
        <w:footnoteReference w:id="27"/>
      </w:r>
      <w:r w:rsidRPr="00BC5484">
        <w:rPr>
          <w:rFonts w:cs="Arial"/>
          <w:szCs w:val="22"/>
        </w:rPr>
        <w:t>:</w:t>
      </w:r>
    </w:p>
    <w:p w14:paraId="2EB31997" w14:textId="77777777" w:rsidR="00E76C1C" w:rsidRPr="00BC5484" w:rsidRDefault="00E76C1C" w:rsidP="00E76C1C">
      <w:pPr>
        <w:rPr>
          <w:rFonts w:cs="Arial"/>
          <w:szCs w:val="22"/>
        </w:rPr>
      </w:pPr>
    </w:p>
    <w:p w14:paraId="27E979BE" w14:textId="77777777" w:rsidR="00E76C1C" w:rsidRPr="00BC5484" w:rsidRDefault="00987BB8" w:rsidP="00E76C1C">
      <w:pPr>
        <w:rPr>
          <w:rFonts w:cs="Arial"/>
          <w:szCs w:val="22"/>
        </w:rPr>
      </w:pPr>
      <m:oMath>
        <m:sSub>
          <m:sSubPr>
            <m:ctrlPr>
              <w:rPr>
                <w:rFonts w:ascii="Cambria Math" w:eastAsia="Calibri" w:hAnsi="Cambria Math" w:cs="Calibri"/>
                <w:b/>
                <w:bCs/>
                <w:i/>
                <w:iCs/>
                <w:sz w:val="24"/>
                <w:szCs w:val="24"/>
              </w:rPr>
            </m:ctrlPr>
          </m:sSubPr>
          <m:e>
            <m:r>
              <m:rPr>
                <m:sty m:val="bi"/>
              </m:rPr>
              <w:rPr>
                <w:rFonts w:ascii="Cambria Math" w:hAnsi="Cambria Math"/>
                <w:sz w:val="24"/>
                <w:szCs w:val="24"/>
              </w:rPr>
              <m:t>f</m:t>
            </m:r>
          </m:e>
          <m:sub>
            <m:r>
              <m:rPr>
                <m:sty m:val="bi"/>
              </m:rPr>
              <w:rPr>
                <w:rFonts w:ascii="Cambria Math" w:hAnsi="Cambria Math"/>
                <w:sz w:val="24"/>
                <w:szCs w:val="24"/>
              </w:rPr>
              <m:t>NRB,y</m:t>
            </m:r>
          </m:sub>
        </m:sSub>
        <m:r>
          <m:rPr>
            <m:sty m:val="bi"/>
          </m:rPr>
          <w:rPr>
            <w:rFonts w:ascii="Cambria Math" w:hAnsi="Cambria Math"/>
            <w:sz w:val="24"/>
            <w:szCs w:val="24"/>
          </w:rPr>
          <m:t xml:space="preserve">=                      </m:t>
        </m:r>
        <m:f>
          <m:fPr>
            <m:ctrlPr>
              <w:rPr>
                <w:rFonts w:ascii="Cambria Math" w:eastAsia="Calibri" w:hAnsi="Cambria Math" w:cs="Calibri"/>
                <w:b/>
                <w:bCs/>
                <w:i/>
                <w:iCs/>
                <w:sz w:val="24"/>
                <w:szCs w:val="24"/>
              </w:rPr>
            </m:ctrlPr>
          </m:fPr>
          <m:num>
            <m:r>
              <w:rPr>
                <w:rFonts w:ascii="Cambria Math" w:hAnsi="Cambria Math"/>
                <w:sz w:val="24"/>
                <w:szCs w:val="24"/>
              </w:rPr>
              <m:t>NRB</m:t>
            </m:r>
          </m:num>
          <m:den>
            <m:r>
              <w:rPr>
                <w:rFonts w:ascii="Cambria Math" w:hAnsi="Cambria Math"/>
                <w:sz w:val="24"/>
                <w:szCs w:val="24"/>
              </w:rPr>
              <m:t>NRB+DRB</m:t>
            </m:r>
          </m:den>
        </m:f>
      </m:oMath>
      <w:r w:rsidR="00E76C1C" w:rsidRPr="00BC5484">
        <w:rPr>
          <w:rFonts w:cs="Arial"/>
          <w:b/>
          <w:bCs/>
          <w:szCs w:val="22"/>
        </w:rPr>
        <w:t xml:space="preserve">                                                                                                                        </w:t>
      </w:r>
      <w:r w:rsidR="00E76C1C" w:rsidRPr="00BC5484">
        <w:rPr>
          <w:rFonts w:cs="Arial"/>
          <w:bCs/>
          <w:szCs w:val="22"/>
        </w:rPr>
        <w:t>(</w:t>
      </w:r>
      <w:r w:rsidR="00E76C1C" w:rsidRPr="00BC5484">
        <w:rPr>
          <w:rFonts w:cs="Arial"/>
          <w:b/>
          <w:bCs/>
          <w:szCs w:val="22"/>
        </w:rPr>
        <w:t>4</w:t>
      </w:r>
      <w:r w:rsidR="00E76C1C" w:rsidRPr="00BC5484">
        <w:rPr>
          <w:rFonts w:cs="Arial"/>
          <w:bCs/>
          <w:szCs w:val="22"/>
        </w:rPr>
        <w:t>)</w:t>
      </w:r>
    </w:p>
    <w:p w14:paraId="42F0373B" w14:textId="77777777" w:rsidR="00E76C1C" w:rsidRPr="00BC5484" w:rsidRDefault="00E76C1C" w:rsidP="00E76C1C">
      <w:pPr>
        <w:rPr>
          <w:rFonts w:cs="Arial"/>
          <w:b/>
          <w:bCs/>
          <w:szCs w:val="22"/>
        </w:rPr>
      </w:pPr>
    </w:p>
    <w:p w14:paraId="148397AC" w14:textId="77777777" w:rsidR="00E76C1C" w:rsidRPr="00BC5484" w:rsidRDefault="00E76C1C" w:rsidP="00E76C1C">
      <w:pPr>
        <w:rPr>
          <w:rFonts w:cs="Arial"/>
          <w:szCs w:val="22"/>
        </w:rPr>
      </w:pPr>
      <w:r w:rsidRPr="00BC5484">
        <w:rPr>
          <w:rFonts w:cs="Arial"/>
          <w:szCs w:val="22"/>
        </w:rPr>
        <w:t>B</w:t>
      </w:r>
      <w:r w:rsidRPr="00BC5484">
        <w:rPr>
          <w:rFonts w:cs="Arial"/>
          <w:szCs w:val="22"/>
          <w:vertAlign w:val="subscript"/>
        </w:rPr>
        <w:t xml:space="preserve">y </w:t>
      </w:r>
      <w:r w:rsidRPr="00BC5484">
        <w:rPr>
          <w:rFonts w:cs="Arial"/>
          <w:szCs w:val="22"/>
        </w:rPr>
        <w:t>is the amount of fuel wood removed from forests which</w:t>
      </w:r>
      <w:r w:rsidRPr="00BC5484">
        <w:rPr>
          <w:rFonts w:cs="Arial"/>
          <w:szCs w:val="22"/>
          <w:vertAlign w:val="subscript"/>
        </w:rPr>
        <w:t xml:space="preserve"> </w:t>
      </w:r>
      <w:r w:rsidRPr="00BC5484">
        <w:rPr>
          <w:rFonts w:cs="Arial"/>
          <w:szCs w:val="22"/>
        </w:rPr>
        <w:t>amounts to 86,396,000 m</w:t>
      </w:r>
      <w:r w:rsidRPr="00BC5484">
        <w:rPr>
          <w:rFonts w:cs="Arial"/>
          <w:szCs w:val="22"/>
          <w:vertAlign w:val="superscript"/>
        </w:rPr>
        <w:t>3</w:t>
      </w:r>
      <w:r w:rsidRPr="00BC5484">
        <w:rPr>
          <w:rFonts w:cs="Arial"/>
          <w:szCs w:val="22"/>
        </w:rPr>
        <w:t>, as reported by FAO</w:t>
      </w:r>
      <w:r w:rsidR="00D2383B" w:rsidRPr="00BC5484">
        <w:rPr>
          <w:rFonts w:cs="Arial"/>
          <w:szCs w:val="22"/>
        </w:rPr>
        <w:t>.</w:t>
      </w:r>
      <w:r w:rsidRPr="00BC5484">
        <w:rPr>
          <w:rStyle w:val="FootnoteReference"/>
          <w:rFonts w:cs="Arial"/>
          <w:szCs w:val="22"/>
        </w:rPr>
        <w:footnoteReference w:id="28"/>
      </w:r>
      <w:r w:rsidRPr="00BC5484">
        <w:rPr>
          <w:rFonts w:cs="Arial"/>
          <w:szCs w:val="22"/>
        </w:rPr>
        <w:t xml:space="preserve"> NRB can be calculated by subtracting the DRB of 30,411,351 m</w:t>
      </w:r>
      <w:r w:rsidRPr="00BC5484">
        <w:rPr>
          <w:rFonts w:cs="Arial"/>
          <w:szCs w:val="22"/>
          <w:vertAlign w:val="superscript"/>
        </w:rPr>
        <w:t>3</w:t>
      </w:r>
      <w:r w:rsidRPr="00BC5484">
        <w:rPr>
          <w:rFonts w:cs="Arial"/>
          <w:szCs w:val="22"/>
        </w:rPr>
        <w:t xml:space="preserve"> from B</w:t>
      </w:r>
      <w:r w:rsidRPr="00BC5484">
        <w:rPr>
          <w:rFonts w:cs="Arial"/>
          <w:szCs w:val="22"/>
          <w:vertAlign w:val="subscript"/>
        </w:rPr>
        <w:t>y</w:t>
      </w:r>
      <w:r w:rsidRPr="00BC5484">
        <w:rPr>
          <w:rFonts w:cs="Arial"/>
          <w:szCs w:val="22"/>
        </w:rPr>
        <w:t xml:space="preserve"> of 86,396,000 m</w:t>
      </w:r>
      <w:r w:rsidRPr="00BC5484">
        <w:rPr>
          <w:rFonts w:cs="Arial"/>
          <w:szCs w:val="22"/>
          <w:vertAlign w:val="superscript"/>
        </w:rPr>
        <w:t>3</w:t>
      </w:r>
      <w:r w:rsidRPr="00BC5484">
        <w:rPr>
          <w:rFonts w:cs="Arial"/>
          <w:szCs w:val="22"/>
        </w:rPr>
        <w:t>.</w:t>
      </w:r>
    </w:p>
    <w:p w14:paraId="175E4EAB" w14:textId="77777777" w:rsidR="00E76C1C" w:rsidRPr="00BC5484" w:rsidRDefault="00E76C1C" w:rsidP="00E76C1C">
      <w:pPr>
        <w:rPr>
          <w:rFonts w:cs="Arial"/>
          <w:szCs w:val="22"/>
        </w:rPr>
      </w:pPr>
    </w:p>
    <w:p w14:paraId="17FCBDE8" w14:textId="77777777" w:rsidR="00E76C1C" w:rsidRPr="00BC5484" w:rsidRDefault="00E76C1C" w:rsidP="00E76C1C">
      <w:pPr>
        <w:rPr>
          <w:rFonts w:cs="Arial"/>
          <w:b/>
          <w:bCs/>
          <w:szCs w:val="22"/>
        </w:rPr>
      </w:pPr>
      <w:r w:rsidRPr="00BC5484">
        <w:rPr>
          <w:rFonts w:cs="Arial"/>
          <w:szCs w:val="22"/>
        </w:rPr>
        <w:t>Therefore, the fraction of NRB is as follows:</w:t>
      </w:r>
    </w:p>
    <w:p w14:paraId="560E2135" w14:textId="77777777" w:rsidR="00E76C1C" w:rsidRPr="00BC5484" w:rsidRDefault="00E76C1C" w:rsidP="00E76C1C">
      <w:pPr>
        <w:rPr>
          <w:rFonts w:cs="Arial"/>
          <w:szCs w:val="22"/>
        </w:rPr>
      </w:pPr>
    </w:p>
    <w:p w14:paraId="771CC35F" w14:textId="77777777" w:rsidR="00E76C1C" w:rsidRPr="00BC5484" w:rsidRDefault="00987BB8" w:rsidP="00E76C1C">
      <w:pPr>
        <w:rPr>
          <w:rFonts w:cs="Arial"/>
          <w:b/>
          <w:bCs/>
          <w:szCs w:val="22"/>
        </w:rPr>
      </w:pPr>
      <m:oMathPara>
        <m:oMath>
          <m:sSub>
            <m:sSubPr>
              <m:ctrlPr>
                <w:rPr>
                  <w:rFonts w:ascii="Cambria Math" w:eastAsia="Calibri" w:hAnsi="Cambria Math" w:cs="Calibri"/>
                  <w:b/>
                  <w:bCs/>
                  <w:i/>
                  <w:iCs/>
                  <w:sz w:val="24"/>
                  <w:szCs w:val="24"/>
                </w:rPr>
              </m:ctrlPr>
            </m:sSubPr>
            <m:e>
              <m:r>
                <m:rPr>
                  <m:sty m:val="bi"/>
                </m:rPr>
                <w:rPr>
                  <w:rFonts w:ascii="Cambria Math" w:hAnsi="Cambria Math"/>
                  <w:sz w:val="24"/>
                  <w:szCs w:val="24"/>
                </w:rPr>
                <m:t>f</m:t>
              </m:r>
            </m:e>
            <m:sub>
              <m:r>
                <m:rPr>
                  <m:sty m:val="bi"/>
                </m:rPr>
                <w:rPr>
                  <w:rFonts w:ascii="Cambria Math" w:hAnsi="Cambria Math"/>
                  <w:sz w:val="24"/>
                  <w:szCs w:val="24"/>
                </w:rPr>
                <m:t>NRB,y</m:t>
              </m:r>
            </m:sub>
          </m:sSub>
          <m:r>
            <m:rPr>
              <m:sty m:val="bi"/>
            </m:rPr>
            <w:rPr>
              <w:rFonts w:ascii="Cambria Math" w:hAnsi="Cambria Math"/>
              <w:sz w:val="24"/>
              <w:szCs w:val="24"/>
            </w:rPr>
            <m:t>=</m:t>
          </m:r>
          <m:r>
            <w:rPr>
              <w:rFonts w:ascii="Cambria Math" w:hAnsi="Cambria Math"/>
              <w:sz w:val="24"/>
              <w:szCs w:val="24"/>
            </w:rPr>
            <m:t xml:space="preserve"> </m:t>
          </m:r>
          <m:f>
            <m:fPr>
              <m:ctrlPr>
                <w:rPr>
                  <w:rFonts w:ascii="Cambria Math" w:eastAsia="Calibri" w:hAnsi="Cambria Math" w:cs="Calibri"/>
                  <w:i/>
                  <w:iCs/>
                  <w:sz w:val="24"/>
                  <w:szCs w:val="24"/>
                </w:rPr>
              </m:ctrlPr>
            </m:fPr>
            <m:num>
              <m:r>
                <w:rPr>
                  <w:rFonts w:ascii="Cambria Math" w:hAnsi="Cambria Math"/>
                  <w:sz w:val="24"/>
                  <w:szCs w:val="24"/>
                </w:rPr>
                <m:t>55,984,649</m:t>
              </m:r>
            </m:num>
            <m:den>
              <m:r>
                <w:rPr>
                  <w:rFonts w:ascii="Cambria Math" w:hAnsi="Cambria Math"/>
                  <w:sz w:val="24"/>
                  <w:szCs w:val="24"/>
                </w:rPr>
                <m:t>86,396,000</m:t>
              </m:r>
            </m:den>
          </m:f>
          <m:r>
            <m:rPr>
              <m:sty m:val="bi"/>
            </m:rPr>
            <w:rPr>
              <w:rFonts w:ascii="Cambria Math" w:hAnsi="Cambria Math"/>
              <w:sz w:val="24"/>
              <w:szCs w:val="24"/>
            </w:rPr>
            <m:t>=64.8 %</m:t>
          </m:r>
        </m:oMath>
      </m:oMathPara>
    </w:p>
    <w:p w14:paraId="257FFA8A" w14:textId="77777777" w:rsidR="00E76C1C" w:rsidRPr="00BC5484" w:rsidRDefault="00E76C1C" w:rsidP="00E76C1C">
      <w:pPr>
        <w:rPr>
          <w:rFonts w:cs="Arial"/>
          <w:szCs w:val="22"/>
        </w:rPr>
      </w:pPr>
    </w:p>
    <w:p w14:paraId="39BB50AE" w14:textId="77777777" w:rsidR="00E76C1C" w:rsidRPr="00BC5484" w:rsidRDefault="00E76C1C" w:rsidP="00E76C1C">
      <w:pPr>
        <w:rPr>
          <w:rFonts w:cs="Arial"/>
          <w:i/>
          <w:szCs w:val="22"/>
        </w:rPr>
      </w:pPr>
      <w:r w:rsidRPr="00BC5484">
        <w:rPr>
          <w:rFonts w:cs="Arial"/>
          <w:i/>
          <w:szCs w:val="22"/>
        </w:rPr>
        <w:t>Calculation</w:t>
      </w:r>
    </w:p>
    <w:p w14:paraId="6213072A" w14:textId="77777777" w:rsidR="00E76C1C" w:rsidRPr="00BC5484" w:rsidRDefault="00E76C1C" w:rsidP="00E76C1C">
      <w:pPr>
        <w:rPr>
          <w:rFonts w:cs="Arial"/>
          <w:szCs w:val="22"/>
        </w:rPr>
      </w:pPr>
      <w:r w:rsidRPr="00BC5484">
        <w:rPr>
          <w:rFonts w:cs="Arial"/>
          <w:szCs w:val="22"/>
        </w:rPr>
        <w:t>The baseline emissions</w:t>
      </w:r>
      <w:r w:rsidRPr="00BC5484">
        <w:rPr>
          <w:rFonts w:cs="Arial"/>
          <w:i/>
          <w:szCs w:val="22"/>
        </w:rPr>
        <w:t xml:space="preserve"> </w:t>
      </w:r>
      <w:r w:rsidRPr="00BC5484">
        <w:rPr>
          <w:rFonts w:cs="Arial"/>
          <w:szCs w:val="22"/>
        </w:rPr>
        <w:t xml:space="preserve">of the non-renewable biomass and fossil fuel per household per year under the </w:t>
      </w:r>
      <w:r w:rsidR="00BC5C5E" w:rsidRPr="00BC5484">
        <w:rPr>
          <w:rFonts w:cs="Arial"/>
          <w:szCs w:val="22"/>
        </w:rPr>
        <w:t>VPA-2</w:t>
      </w:r>
      <w:r w:rsidRPr="00BC5484">
        <w:rPr>
          <w:rFonts w:cs="Arial"/>
          <w:szCs w:val="22"/>
        </w:rPr>
        <w:t xml:space="preserve"> are:</w:t>
      </w:r>
    </w:p>
    <w:p w14:paraId="0F06BBF0" w14:textId="77777777" w:rsidR="00E76C1C" w:rsidRPr="00BC5484" w:rsidRDefault="00E76C1C" w:rsidP="00E76C1C">
      <w:pPr>
        <w:rPr>
          <w:rFonts w:cs="Arial"/>
          <w:szCs w:val="22"/>
        </w:rPr>
      </w:pPr>
    </w:p>
    <w:p w14:paraId="1064AC53" w14:textId="77777777" w:rsidR="00E76C1C" w:rsidRPr="00BC5484" w:rsidRDefault="00987BB8" w:rsidP="00E76C1C">
      <w:pPr>
        <w:rPr>
          <w:rFonts w:cs="Arial"/>
          <w:b/>
          <w:sz w:val="28"/>
          <w:szCs w:val="22"/>
        </w:rPr>
      </w:pPr>
      <m:oMathPara>
        <m:oMathParaPr>
          <m:jc m:val="left"/>
        </m:oMathParaPr>
        <m:oMath>
          <m:sSub>
            <m:sSubPr>
              <m:ctrlPr>
                <w:rPr>
                  <w:rFonts w:ascii="Cambria Math" w:hAnsi="Cambria Math"/>
                  <w:b/>
                </w:rPr>
              </m:ctrlPr>
            </m:sSubPr>
            <m:e>
              <m:r>
                <m:rPr>
                  <m:sty m:val="b"/>
                </m:rPr>
                <w:rPr>
                  <w:rFonts w:ascii="Cambria Math" w:hAnsi="Cambria Math"/>
                </w:rPr>
                <m:t>BE</m:t>
              </m:r>
            </m:e>
            <m:sub>
              <m:r>
                <m:rPr>
                  <m:sty m:val="b"/>
                </m:rPr>
                <w:rPr>
                  <w:rFonts w:ascii="Cambria Math" w:hAnsi="Cambria Math"/>
                </w:rPr>
                <m:t>b1,CO2, y</m:t>
              </m:r>
            </m:sub>
          </m:sSub>
          <m:r>
            <m:rPr>
              <m:sty m:val="bi"/>
            </m:rPr>
            <w:rPr>
              <w:rFonts w:ascii="Cambria Math" w:hAnsi="Cambria Math"/>
            </w:rPr>
            <m:t>=</m:t>
          </m:r>
          <m:r>
            <w:rPr>
              <w:rFonts w:ascii="Cambria Math" w:hAnsi="Cambria Math"/>
            </w:rPr>
            <m:t>1*</m:t>
          </m:r>
          <m:d>
            <m:dPr>
              <m:ctrlPr>
                <w:rPr>
                  <w:rFonts w:ascii="Cambria Math" w:hAnsi="Cambria Math"/>
                  <w:b/>
                  <w:i/>
                </w:rPr>
              </m:ctrlPr>
            </m:dPr>
            <m:e>
              <m:r>
                <w:rPr>
                  <w:rFonts w:ascii="Cambria Math" w:hAnsi="Cambria Math"/>
                </w:rPr>
                <m:t>0.117*63.1*0.0473</m:t>
              </m:r>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0.000*71.9*0.0441</m:t>
              </m:r>
            </m:e>
          </m:d>
          <m:r>
            <w:rPr>
              <w:rFonts w:ascii="Cambria Math" w:hAnsi="Cambria Math"/>
            </w:rPr>
            <m:t>+</m:t>
          </m:r>
          <m:d>
            <m:dPr>
              <m:ctrlPr>
                <w:rPr>
                  <w:rFonts w:ascii="Cambria Math" w:hAnsi="Cambria Math"/>
                  <w:i/>
                </w:rPr>
              </m:ctrlPr>
            </m:dPr>
            <m:e>
              <m:r>
                <w:rPr>
                  <w:rFonts w:ascii="Cambria Math" w:hAnsi="Cambria Math"/>
                </w:rPr>
                <m:t xml:space="preserve">1.259*112*0.015*64.80% </m:t>
              </m:r>
            </m:e>
          </m:d>
          <m:r>
            <w:rPr>
              <w:rFonts w:ascii="Cambria Math" w:hAnsi="Cambria Math"/>
            </w:rPr>
            <m:t>=</m:t>
          </m:r>
          <m:r>
            <m:rPr>
              <m:sty m:val="bi"/>
            </m:rPr>
            <w:rPr>
              <w:rFonts w:ascii="Cambria Math" w:hAnsi="Cambria Math"/>
            </w:rPr>
            <m:t xml:space="preserve">1.720 </m:t>
          </m:r>
          <m:sSub>
            <m:sSubPr>
              <m:ctrlPr>
                <w:rPr>
                  <w:rFonts w:ascii="Cambria Math" w:hAnsi="Cambria Math"/>
                  <w:b/>
                </w:rPr>
              </m:ctrlPr>
            </m:sSubPr>
            <m:e>
              <m:r>
                <m:rPr>
                  <m:sty m:val="b"/>
                </m:rPr>
                <w:rPr>
                  <w:rFonts w:ascii="Cambria Math" w:hAnsi="Cambria Math"/>
                </w:rPr>
                <m:t>tCO</m:t>
              </m:r>
            </m:e>
            <m:sub>
              <m:r>
                <m:rPr>
                  <m:sty m:val="b"/>
                </m:rPr>
                <w:rPr>
                  <w:rFonts w:ascii="Cambria Math" w:hAnsi="Cambria Math"/>
                </w:rPr>
                <m:t>2</m:t>
              </m:r>
            </m:sub>
          </m:sSub>
          <m:r>
            <m:rPr>
              <m:sty m:val="b"/>
            </m:rPr>
            <w:rPr>
              <w:rFonts w:ascii="Cambria Math" w:hAnsi="Cambria Math"/>
            </w:rPr>
            <m:t>e</m:t>
          </m:r>
        </m:oMath>
      </m:oMathPara>
    </w:p>
    <w:p w14:paraId="0133A03B" w14:textId="77777777" w:rsidR="00E76C1C" w:rsidRPr="00BC5484" w:rsidRDefault="00E76C1C" w:rsidP="00E76C1C">
      <w:pPr>
        <w:rPr>
          <w:rFonts w:cs="Arial"/>
          <w:szCs w:val="22"/>
        </w:rPr>
      </w:pPr>
    </w:p>
    <w:p w14:paraId="3496B420" w14:textId="77777777" w:rsidR="00D2383B" w:rsidRPr="00BC5484" w:rsidRDefault="00E76C1C" w:rsidP="00E76C1C">
      <w:pPr>
        <w:rPr>
          <w:rFonts w:cs="Arial"/>
          <w:szCs w:val="22"/>
        </w:rPr>
      </w:pPr>
      <w:r w:rsidRPr="00BC5484">
        <w:rPr>
          <w:rFonts w:cs="Arial"/>
          <w:szCs w:val="22"/>
        </w:rPr>
        <w:t>Therefore:</w:t>
      </w:r>
    </w:p>
    <w:p w14:paraId="14890E6A" w14:textId="77777777" w:rsidR="00D2383B" w:rsidRPr="00BC5484" w:rsidRDefault="00D2383B" w:rsidP="00E76C1C">
      <w:pPr>
        <w:rPr>
          <w:rFonts w:cs="Arial"/>
          <w:szCs w:val="22"/>
        </w:rPr>
      </w:pPr>
    </w:p>
    <w:p w14:paraId="68FAAEDE" w14:textId="77777777" w:rsidR="00E76C1C" w:rsidRPr="00BC5484" w:rsidRDefault="00987BB8" w:rsidP="00E76C1C">
      <w:pPr>
        <w:rPr>
          <w:rFonts w:cs="Arial"/>
          <w:sz w:val="24"/>
          <w:szCs w:val="22"/>
        </w:rPr>
      </w:pPr>
      <m:oMathPara>
        <m:oMathParaPr>
          <m:jc m:val="left"/>
        </m:oMathParaPr>
        <m:oMath>
          <m:sSub>
            <m:sSubPr>
              <m:ctrlPr>
                <w:rPr>
                  <w:rFonts w:ascii="Cambria Math" w:hAnsi="Cambria Math"/>
                  <w:b/>
                </w:rPr>
              </m:ctrlPr>
            </m:sSubPr>
            <m:e>
              <m:r>
                <m:rPr>
                  <m:sty m:val="b"/>
                </m:rPr>
                <w:rPr>
                  <w:rFonts w:ascii="Cambria Math" w:hAnsi="Cambria Math"/>
                </w:rPr>
                <m:t>BE</m:t>
              </m:r>
            </m:e>
            <m:sub>
              <m:r>
                <m:rPr>
                  <m:sty m:val="b"/>
                </m:rPr>
                <w:rPr>
                  <w:rFonts w:ascii="Cambria Math" w:hAnsi="Cambria Math"/>
                </w:rPr>
                <m:t>b1,CO2, y</m:t>
              </m:r>
            </m:sub>
          </m:sSub>
          <m:r>
            <m:rPr>
              <m:sty m:val="bi"/>
            </m:rPr>
            <w:rPr>
              <w:rFonts w:ascii="Cambria Math" w:hAnsi="Cambria Math"/>
            </w:rPr>
            <m:t>=</m:t>
          </m:r>
          <m:d>
            <m:dPr>
              <m:ctrlPr>
                <w:rPr>
                  <w:rFonts w:ascii="Cambria Math" w:hAnsi="Cambria Math"/>
                  <w:b/>
                  <w:i/>
                </w:rPr>
              </m:ctrlPr>
            </m:dPr>
            <m:e>
              <m:r>
                <w:rPr>
                  <w:rFonts w:ascii="Cambria Math" w:hAnsi="Cambria Math"/>
                </w:rPr>
                <m:t>0.349</m:t>
              </m:r>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0.000</m:t>
              </m:r>
            </m:e>
          </m:d>
          <m:r>
            <w:rPr>
              <w:rFonts w:ascii="Cambria Math" w:hAnsi="Cambria Math"/>
            </w:rPr>
            <m:t>+</m:t>
          </m:r>
          <m:d>
            <m:dPr>
              <m:ctrlPr>
                <w:rPr>
                  <w:rFonts w:ascii="Cambria Math" w:hAnsi="Cambria Math"/>
                  <w:i/>
                </w:rPr>
              </m:ctrlPr>
            </m:dPr>
            <m:e>
              <m:r>
                <w:rPr>
                  <w:rFonts w:ascii="Cambria Math" w:hAnsi="Cambria Math"/>
                </w:rPr>
                <m:t>1.370</m:t>
              </m:r>
            </m:e>
          </m:d>
          <m:r>
            <w:rPr>
              <w:rFonts w:ascii="Cambria Math" w:hAnsi="Cambria Math"/>
            </w:rPr>
            <m:t>=</m:t>
          </m:r>
          <m:r>
            <m:rPr>
              <m:sty m:val="bi"/>
            </m:rPr>
            <w:rPr>
              <w:rFonts w:ascii="Cambria Math" w:hAnsi="Cambria Math"/>
            </w:rPr>
            <m:t xml:space="preserve">1.720 </m:t>
          </m:r>
          <m:sSub>
            <m:sSubPr>
              <m:ctrlPr>
                <w:rPr>
                  <w:rFonts w:ascii="Cambria Math" w:hAnsi="Cambria Math"/>
                  <w:b/>
                </w:rPr>
              </m:ctrlPr>
            </m:sSubPr>
            <m:e>
              <m:r>
                <m:rPr>
                  <m:sty m:val="b"/>
                </m:rPr>
                <w:rPr>
                  <w:rFonts w:ascii="Cambria Math" w:hAnsi="Cambria Math"/>
                </w:rPr>
                <m:t>tCO</m:t>
              </m:r>
            </m:e>
            <m:sub>
              <m:r>
                <m:rPr>
                  <m:sty m:val="b"/>
                </m:rPr>
                <w:rPr>
                  <w:rFonts w:ascii="Cambria Math" w:hAnsi="Cambria Math"/>
                </w:rPr>
                <m:t>2</m:t>
              </m:r>
            </m:sub>
          </m:sSub>
          <m:r>
            <m:rPr>
              <m:sty m:val="b"/>
            </m:rPr>
            <w:rPr>
              <w:rFonts w:ascii="Cambria Math" w:hAnsi="Cambria Math"/>
            </w:rPr>
            <m:t>e</m:t>
          </m:r>
        </m:oMath>
      </m:oMathPara>
    </w:p>
    <w:p w14:paraId="74135F3D" w14:textId="77777777" w:rsidR="00E76C1C" w:rsidRPr="00BC5484" w:rsidRDefault="00E76C1C" w:rsidP="00E76C1C">
      <w:pPr>
        <w:rPr>
          <w:rFonts w:cs="Arial"/>
          <w:szCs w:val="22"/>
        </w:rPr>
      </w:pPr>
    </w:p>
    <w:p w14:paraId="26398E90" w14:textId="77777777" w:rsidR="00E76C1C" w:rsidRPr="00BC5484" w:rsidRDefault="00E76C1C" w:rsidP="00E76C1C">
      <w:pPr>
        <w:rPr>
          <w:rFonts w:cs="Arial"/>
          <w:b/>
          <w:szCs w:val="22"/>
        </w:rPr>
      </w:pPr>
    </w:p>
    <w:p w14:paraId="091EF744" w14:textId="77777777" w:rsidR="00E76C1C" w:rsidRPr="00BC5484" w:rsidRDefault="00E76C1C" w:rsidP="00E76C1C">
      <w:pPr>
        <w:rPr>
          <w:rFonts w:cs="Arial"/>
          <w:szCs w:val="22"/>
        </w:rPr>
      </w:pPr>
      <w:r w:rsidRPr="00BC5484">
        <w:rPr>
          <w:rFonts w:cs="Arial"/>
          <w:szCs w:val="22"/>
          <w:u w:val="single"/>
        </w:rPr>
        <w:t>Project emissions:</w:t>
      </w:r>
    </w:p>
    <w:p w14:paraId="0400B416" w14:textId="77777777" w:rsidR="00E76C1C" w:rsidRPr="00BC5484" w:rsidRDefault="00E76C1C" w:rsidP="00E76C1C">
      <w:pPr>
        <w:rPr>
          <w:rFonts w:cs="Arial"/>
          <w:szCs w:val="22"/>
        </w:rPr>
      </w:pPr>
      <w:r w:rsidRPr="00BC5484">
        <w:rPr>
          <w:rFonts w:cs="Arial"/>
          <w:szCs w:val="22"/>
        </w:rPr>
        <w:t>The project scenario is defined by the fuel consumption of end users within the targeted population that adopts the biodigester technology. This formula calculates the p</w:t>
      </w:r>
      <w:r w:rsidR="00D2383B" w:rsidRPr="00BC5484">
        <w:rPr>
          <w:rFonts w:cs="Arial"/>
          <w:szCs w:val="22"/>
        </w:rPr>
        <w:t>roject emissions per household:</w:t>
      </w:r>
    </w:p>
    <w:p w14:paraId="2A09754D" w14:textId="77777777" w:rsidR="00E76C1C" w:rsidRPr="00BC5484" w:rsidRDefault="00E76C1C" w:rsidP="00E76C1C">
      <w:pPr>
        <w:rPr>
          <w:rFonts w:cs="Arial"/>
          <w:szCs w:val="22"/>
        </w:rPr>
      </w:pPr>
      <w:r w:rsidRPr="00BC5484">
        <w:rPr>
          <w:rFonts w:cs="Arial"/>
          <w:szCs w:val="22"/>
        </w:rPr>
        <w:fldChar w:fldCharType="begin"/>
      </w:r>
      <w:r w:rsidRPr="00BC5484">
        <w:rPr>
          <w:rFonts w:cs="Arial"/>
          <w:szCs w:val="22"/>
        </w:rPr>
        <w:instrText xml:space="preserve"> QUOTE </w:instrText>
      </w:r>
      <m:oMath>
        <m:sSub>
          <m:sSubPr>
            <m:ctrlPr>
              <w:rPr>
                <w:rFonts w:ascii="Cambria Math" w:eastAsia="Calibri" w:hAnsi="Cambria Math"/>
                <w:b/>
                <w:szCs w:val="24"/>
                <w:lang w:val="de-DE"/>
              </w:rPr>
            </m:ctrlPr>
          </m:sSubPr>
          <m:e>
            <m:r>
              <m:rPr>
                <m:sty m:val="p"/>
              </m:rPr>
              <w:rPr>
                <w:rFonts w:ascii="Cambria Math" w:eastAsia="Calibri" w:hAnsi="Cambria Math"/>
                <w:szCs w:val="24"/>
                <w:lang w:val="de-DE"/>
              </w:rPr>
              <m:t>PE</m:t>
            </m:r>
          </m:e>
          <m:sub>
            <m:r>
              <m:rPr>
                <m:sty m:val="p"/>
              </m:rPr>
              <w:rPr>
                <w:rFonts w:ascii="Cambria Math" w:eastAsia="Calibri" w:hAnsi="Cambria Math"/>
                <w:szCs w:val="24"/>
                <w:lang w:val="de-DE"/>
              </w:rPr>
              <m:t>CO2,y</m:t>
            </m:r>
          </m:sub>
        </m:sSub>
        <m:r>
          <m:rPr>
            <m:sty m:val="p"/>
          </m:rPr>
          <w:rPr>
            <w:rFonts w:ascii="Cambria Math" w:eastAsia="Calibri" w:hAnsi="Cambria Math"/>
            <w:szCs w:val="24"/>
            <w:lang w:val="de-DE"/>
          </w:rPr>
          <m:t xml:space="preserve">= </m:t>
        </m:r>
        <m:sSub>
          <m:sSubPr>
            <m:ctrlPr>
              <w:rPr>
                <w:rFonts w:ascii="Cambria Math" w:eastAsia="Calibri" w:hAnsi="Cambria Math"/>
                <w:szCs w:val="24"/>
                <w:lang w:val="de-DE"/>
              </w:rPr>
            </m:ctrlPr>
          </m:sSubPr>
          <m:e>
            <m:r>
              <m:rPr>
                <m:sty m:val="p"/>
              </m:rPr>
              <w:rPr>
                <w:rFonts w:ascii="Cambria Math" w:eastAsia="Calibri" w:hAnsi="Cambria Math"/>
                <w:szCs w:val="24"/>
                <w:lang w:val="de-DE"/>
              </w:rPr>
              <m:t>U</m:t>
            </m:r>
          </m:e>
          <m:sub>
            <m:r>
              <m:rPr>
                <m:sty m:val="p"/>
              </m:rPr>
              <w:rPr>
                <w:rFonts w:ascii="Cambria Math" w:eastAsia="Calibri" w:hAnsi="Cambria Math"/>
                <w:szCs w:val="24"/>
                <w:lang w:val="de-DE"/>
              </w:rPr>
              <m:t>p</m:t>
            </m:r>
            <m:r>
              <m:rPr>
                <m:sty m:val="p"/>
              </m:rPr>
              <w:rPr>
                <w:rFonts w:ascii="Cambria Math" w:eastAsia="Calibri" w:hAnsi="Cambria Math"/>
              </w:rPr>
              <m:t>1</m:t>
            </m:r>
            <m:r>
              <m:rPr>
                <m:sty m:val="p"/>
              </m:rPr>
              <w:rPr>
                <w:rFonts w:ascii="Cambria Math" w:eastAsia="Calibri" w:hAnsi="Cambria Math"/>
                <w:szCs w:val="24"/>
                <w:lang w:val="de-DE"/>
              </w:rPr>
              <m:t>,y</m:t>
            </m:r>
          </m:sub>
        </m:sSub>
        <m:r>
          <m:rPr>
            <m:sty m:val="p"/>
          </m:rPr>
          <w:rPr>
            <w:rFonts w:ascii="Cambria Math" w:eastAsia="Calibri" w:hAnsi="Cambria Math"/>
            <w:szCs w:val="24"/>
            <w:lang w:val="de-DE"/>
          </w:rPr>
          <m:t>*</m:t>
        </m:r>
        <m:nary>
          <m:naryPr>
            <m:chr m:val="∑"/>
            <m:limLoc m:val="undOvr"/>
            <m:subHide m:val="1"/>
            <m:supHide m:val="1"/>
            <m:ctrlPr>
              <w:rPr>
                <w:rFonts w:ascii="Cambria Math" w:eastAsia="Calibri" w:hAnsi="Cambria Math"/>
                <w:szCs w:val="24"/>
                <w:lang w:val="de-DE"/>
              </w:rPr>
            </m:ctrlPr>
          </m:naryPr>
          <m:sub/>
          <m:sup/>
          <m:e>
            <m:r>
              <m:rPr>
                <m:sty m:val="p"/>
              </m:rPr>
              <w:rPr>
                <w:rFonts w:ascii="Cambria Math" w:eastAsia="Calibri" w:hAnsi="Cambria Math"/>
                <w:szCs w:val="24"/>
                <w:lang w:val="de-DE"/>
              </w:rPr>
              <m:t xml:space="preserve">( </m:t>
            </m:r>
            <m:sSub>
              <m:sSubPr>
                <m:ctrlPr>
                  <w:rPr>
                    <w:rFonts w:ascii="Cambria Math" w:eastAsia="Calibri" w:hAnsi="Cambria Math"/>
                    <w:i/>
                    <w:szCs w:val="24"/>
                    <w:lang w:val="de-DE"/>
                  </w:rPr>
                </m:ctrlPr>
              </m:sSubPr>
              <m:e>
                <m:r>
                  <m:rPr>
                    <m:sty m:val="p"/>
                  </m:rPr>
                  <w:rPr>
                    <w:rFonts w:ascii="Cambria Math" w:eastAsia="Calibri" w:hAnsi="Cambria Math"/>
                    <w:szCs w:val="24"/>
                    <w:lang w:val="de-DE"/>
                  </w:rPr>
                  <m:t>BB</m:t>
                </m:r>
              </m:e>
              <m:sub>
                <m:r>
                  <m:rPr>
                    <m:sty m:val="p"/>
                  </m:rPr>
                  <w:rPr>
                    <w:rFonts w:ascii="Cambria Math" w:eastAsia="Calibri" w:hAnsi="Cambria Math"/>
                  </w:rPr>
                  <m:t>p</m:t>
                </m:r>
                <m:r>
                  <m:rPr>
                    <m:sty m:val="p"/>
                  </m:rPr>
                  <w:rPr>
                    <w:rFonts w:ascii="Cambria Math" w:eastAsia="Calibri" w:hAnsi="Cambria Math"/>
                    <w:szCs w:val="24"/>
                    <w:lang w:val="de-DE"/>
                  </w:rPr>
                  <m:t>1,fuel</m:t>
                </m:r>
              </m:sub>
            </m:sSub>
          </m:e>
        </m:nary>
        <m:r>
          <m:rPr>
            <m:sty m:val="p"/>
          </m:rPr>
          <w:rPr>
            <w:rFonts w:ascii="Cambria Math" w:eastAsia="Calibri" w:hAnsi="Cambria Math"/>
            <w:szCs w:val="24"/>
            <w:lang w:val="de-DE"/>
          </w:rPr>
          <m:t xml:space="preserve">* </m:t>
        </m:r>
        <m:sSub>
          <m:sSubPr>
            <m:ctrlPr>
              <w:rPr>
                <w:rFonts w:ascii="Cambria Math" w:eastAsia="Calibri" w:hAnsi="Cambria Math"/>
                <w:szCs w:val="24"/>
                <w:lang w:val="de-DE"/>
              </w:rPr>
            </m:ctrlPr>
          </m:sSubPr>
          <m:e>
            <m:r>
              <m:rPr>
                <m:sty m:val="p"/>
              </m:rPr>
              <w:rPr>
                <w:rFonts w:ascii="Cambria Math" w:eastAsia="Calibri" w:hAnsi="Cambria Math"/>
                <w:szCs w:val="24"/>
                <w:lang w:val="de-DE"/>
              </w:rPr>
              <m:t>NCV</m:t>
            </m:r>
          </m:e>
          <m:sub>
            <m:r>
              <m:rPr>
                <m:sty m:val="p"/>
              </m:rPr>
              <w:rPr>
                <w:rFonts w:ascii="Cambria Math" w:eastAsia="Calibri" w:hAnsi="Cambria Math"/>
                <w:szCs w:val="24"/>
                <w:lang w:val="de-DE"/>
              </w:rPr>
              <m:t xml:space="preserve">fuel </m:t>
            </m:r>
          </m:sub>
        </m:sSub>
        <m:r>
          <m:rPr>
            <m:sty m:val="p"/>
          </m:rPr>
          <w:rPr>
            <w:rFonts w:ascii="Cambria Math" w:eastAsia="Calibri" w:hAnsi="Cambria Math"/>
            <w:szCs w:val="24"/>
            <w:lang w:val="de-DE"/>
          </w:rPr>
          <m:t xml:space="preserve">* </m:t>
        </m:r>
        <m:sSub>
          <m:sSubPr>
            <m:ctrlPr>
              <w:rPr>
                <w:rFonts w:ascii="Cambria Math" w:eastAsia="Calibri" w:hAnsi="Cambria Math"/>
                <w:szCs w:val="24"/>
                <w:lang w:val="de-DE"/>
              </w:rPr>
            </m:ctrlPr>
          </m:sSubPr>
          <m:e>
            <m:r>
              <m:rPr>
                <m:sty m:val="p"/>
              </m:rPr>
              <w:rPr>
                <w:rFonts w:ascii="Cambria Math" w:eastAsia="Calibri" w:hAnsi="Cambria Math"/>
                <w:szCs w:val="24"/>
                <w:lang w:val="de-DE"/>
              </w:rPr>
              <m:t>EF</m:t>
            </m:r>
          </m:e>
          <m:sub>
            <m:r>
              <m:rPr>
                <m:sty m:val="p"/>
              </m:rPr>
              <w:rPr>
                <w:rFonts w:ascii="Cambria Math" w:eastAsia="Calibri" w:hAnsi="Cambria Math"/>
                <w:szCs w:val="24"/>
                <w:lang w:val="de-DE"/>
              </w:rPr>
              <m:t>p</m:t>
            </m:r>
            <m:r>
              <m:rPr>
                <m:sty m:val="p"/>
              </m:rPr>
              <w:rPr>
                <w:rFonts w:ascii="Cambria Math" w:eastAsia="Calibri" w:hAnsi="Cambria Math"/>
              </w:rPr>
              <m:t>1</m:t>
            </m:r>
            <m:r>
              <m:rPr>
                <m:sty m:val="p"/>
              </m:rPr>
              <w:rPr>
                <w:rFonts w:ascii="Cambria Math" w:eastAsia="Calibri" w:hAnsi="Cambria Math"/>
                <w:szCs w:val="24"/>
                <w:lang w:val="de-DE"/>
              </w:rPr>
              <m:t>,fuel</m:t>
            </m:r>
          </m:sub>
        </m:sSub>
        <m:r>
          <m:rPr>
            <m:sty m:val="p"/>
          </m:rPr>
          <w:rPr>
            <w:rFonts w:ascii="Cambria Math" w:eastAsia="Calibri" w:hAnsi="Cambria Math"/>
            <w:szCs w:val="24"/>
            <w:lang w:val="de-DE"/>
          </w:rPr>
          <m:t xml:space="preserve"> )+( </m:t>
        </m:r>
        <m:sSub>
          <m:sSubPr>
            <m:ctrlPr>
              <w:rPr>
                <w:rFonts w:ascii="Cambria Math" w:eastAsia="Calibri" w:hAnsi="Cambria Math"/>
                <w:i/>
                <w:szCs w:val="24"/>
                <w:lang w:val="de-DE"/>
              </w:rPr>
            </m:ctrlPr>
          </m:sSubPr>
          <m:e>
            <m:r>
              <m:rPr>
                <m:sty m:val="p"/>
              </m:rPr>
              <w:rPr>
                <w:rFonts w:ascii="Cambria Math" w:eastAsia="Calibri" w:hAnsi="Cambria Math"/>
                <w:szCs w:val="24"/>
                <w:lang w:val="de-DE"/>
              </w:rPr>
              <m:t>BB</m:t>
            </m:r>
          </m:e>
          <m:sub>
            <m:r>
              <m:rPr>
                <m:sty m:val="p"/>
              </m:rPr>
              <w:rPr>
                <w:rFonts w:ascii="Cambria Math" w:eastAsia="Calibri" w:hAnsi="Cambria Math"/>
              </w:rPr>
              <m:t>p</m:t>
            </m:r>
            <m:r>
              <m:rPr>
                <m:sty m:val="p"/>
              </m:rPr>
              <w:rPr>
                <w:rFonts w:ascii="Cambria Math" w:eastAsia="Calibri" w:hAnsi="Cambria Math"/>
                <w:szCs w:val="24"/>
                <w:lang w:val="de-DE"/>
              </w:rPr>
              <m:t>1,bio</m:t>
            </m:r>
          </m:sub>
        </m:sSub>
        <m:r>
          <m:rPr>
            <m:sty m:val="p"/>
          </m:rPr>
          <w:rPr>
            <w:rFonts w:ascii="Cambria Math" w:eastAsia="Calibri" w:hAnsi="Cambria Math"/>
            <w:szCs w:val="24"/>
            <w:lang w:val="de-DE"/>
          </w:rPr>
          <m:t>*</m:t>
        </m:r>
        <m:sSub>
          <m:sSubPr>
            <m:ctrlPr>
              <w:rPr>
                <w:rFonts w:ascii="Cambria Math" w:eastAsia="Calibri" w:hAnsi="Cambria Math"/>
                <w:i/>
                <w:szCs w:val="24"/>
                <w:lang w:val="de-DE"/>
              </w:rPr>
            </m:ctrlPr>
          </m:sSubPr>
          <m:e>
            <m:r>
              <m:rPr>
                <m:sty m:val="p"/>
              </m:rPr>
              <w:rPr>
                <w:rFonts w:ascii="Cambria Math" w:eastAsia="Calibri" w:hAnsi="Cambria Math"/>
                <w:szCs w:val="24"/>
                <w:lang w:val="de-DE"/>
              </w:rPr>
              <m:t>NCV</m:t>
            </m:r>
          </m:e>
          <m:sub>
            <m:r>
              <m:rPr>
                <m:sty m:val="p"/>
              </m:rPr>
              <w:rPr>
                <w:rFonts w:ascii="Cambria Math" w:eastAsia="Calibri" w:hAnsi="Cambria Math"/>
                <w:szCs w:val="24"/>
                <w:lang w:val="de-DE"/>
              </w:rPr>
              <m:t xml:space="preserve">bio </m:t>
            </m:r>
          </m:sub>
        </m:sSub>
        <m:r>
          <m:rPr>
            <m:sty m:val="p"/>
          </m:rPr>
          <w:rPr>
            <w:rFonts w:ascii="Cambria Math" w:eastAsia="Calibri" w:hAnsi="Cambria Math"/>
            <w:szCs w:val="24"/>
            <w:lang w:val="de-DE"/>
          </w:rPr>
          <m:t xml:space="preserve">* </m:t>
        </m:r>
        <m:sSub>
          <m:sSubPr>
            <m:ctrlPr>
              <w:rPr>
                <w:rFonts w:ascii="Cambria Math" w:eastAsia="Calibri" w:hAnsi="Cambria Math"/>
                <w:i/>
                <w:szCs w:val="24"/>
                <w:lang w:val="de-DE"/>
              </w:rPr>
            </m:ctrlPr>
          </m:sSubPr>
          <m:e>
            <m:r>
              <m:rPr>
                <m:sty m:val="p"/>
              </m:rPr>
              <w:rPr>
                <w:rFonts w:ascii="Cambria Math" w:eastAsia="Calibri" w:hAnsi="Cambria Math"/>
                <w:szCs w:val="24"/>
                <w:lang w:val="de-DE"/>
              </w:rPr>
              <m:t>EF</m:t>
            </m:r>
          </m:e>
          <m:sub>
            <m:r>
              <m:rPr>
                <m:sty m:val="p"/>
              </m:rPr>
              <w:rPr>
                <w:rFonts w:ascii="Cambria Math" w:eastAsia="Calibri" w:hAnsi="Cambria Math"/>
                <w:szCs w:val="24"/>
                <w:lang w:val="de-DE"/>
              </w:rPr>
              <m:t>p</m:t>
            </m:r>
            <m:r>
              <m:rPr>
                <m:sty m:val="p"/>
              </m:rPr>
              <w:rPr>
                <w:rFonts w:ascii="Cambria Math" w:eastAsia="Calibri" w:hAnsi="Cambria Math"/>
              </w:rPr>
              <m:t>1</m:t>
            </m:r>
            <m:r>
              <m:rPr>
                <m:sty m:val="p"/>
              </m:rPr>
              <w:rPr>
                <w:rFonts w:ascii="Cambria Math" w:eastAsia="Calibri" w:hAnsi="Cambria Math"/>
                <w:szCs w:val="24"/>
                <w:lang w:val="de-DE"/>
              </w:rPr>
              <m:t>,bio</m:t>
            </m:r>
          </m:sub>
        </m:sSub>
        <m:r>
          <m:rPr>
            <m:sty m:val="p"/>
          </m:rPr>
          <w:rPr>
            <w:rFonts w:ascii="Cambria Math" w:eastAsia="Calibri" w:hAnsi="Cambria Math"/>
            <w:szCs w:val="24"/>
            <w:lang w:val="de-DE"/>
          </w:rPr>
          <m:t xml:space="preserve">* </m:t>
        </m:r>
        <m:sSub>
          <m:sSubPr>
            <m:ctrlPr>
              <w:rPr>
                <w:rFonts w:ascii="Cambria Math" w:eastAsia="Calibri" w:hAnsi="Cambria Math"/>
                <w:i/>
                <w:szCs w:val="24"/>
                <w:lang w:val="de-DE"/>
              </w:rPr>
            </m:ctrlPr>
          </m:sSubPr>
          <m:e>
            <m:r>
              <m:rPr>
                <m:sty m:val="p"/>
              </m:rPr>
              <w:rPr>
                <w:rFonts w:ascii="Cambria Math" w:eastAsia="Calibri" w:hAnsi="Cambria Math"/>
                <w:szCs w:val="24"/>
                <w:lang w:val="de-DE"/>
              </w:rPr>
              <m:t>f</m:t>
            </m:r>
          </m:e>
          <m:sub>
            <m:r>
              <m:rPr>
                <m:sty m:val="p"/>
              </m:rPr>
              <w:rPr>
                <w:rFonts w:ascii="Cambria Math" w:eastAsia="Calibri" w:hAnsi="Cambria Math"/>
                <w:szCs w:val="24"/>
                <w:lang w:val="de-DE"/>
              </w:rPr>
              <m:t>NRB</m:t>
            </m:r>
          </m:sub>
        </m:sSub>
        <m:r>
          <m:rPr>
            <m:sty m:val="p"/>
          </m:rPr>
          <w:rPr>
            <w:rFonts w:ascii="Cambria Math" w:eastAsia="Calibri" w:hAnsi="Cambria Math"/>
            <w:szCs w:val="24"/>
            <w:lang w:val="de-DE"/>
          </w:rPr>
          <m:t>)</m:t>
        </m:r>
      </m:oMath>
      <w:r w:rsidRPr="00BC5484">
        <w:rPr>
          <w:rFonts w:cs="Arial"/>
          <w:szCs w:val="22"/>
        </w:rPr>
        <w:instrText xml:space="preserve"> </w:instrText>
      </w:r>
      <w:r w:rsidRPr="00BC5484">
        <w:rPr>
          <w:rFonts w:cs="Arial"/>
          <w:szCs w:val="22"/>
        </w:rPr>
        <w:fldChar w:fldCharType="separate"/>
      </w:r>
    </w:p>
    <w:p w14:paraId="47E5E57C" w14:textId="77777777" w:rsidR="00E76C1C" w:rsidRPr="00BC5484" w:rsidRDefault="00987BB8" w:rsidP="00E76C1C">
      <w:pPr>
        <w:rPr>
          <w:rFonts w:cs="Arial"/>
          <w:szCs w:val="22"/>
        </w:rPr>
      </w:pPr>
      <m:oMath>
        <m:sSub>
          <m:sSubPr>
            <m:ctrlPr>
              <w:rPr>
                <w:rFonts w:ascii="Cambria Math" w:eastAsia="Calibri" w:hAnsi="Cambria Math"/>
                <w:b/>
                <w:szCs w:val="24"/>
                <w:lang w:val="de-DE"/>
              </w:rPr>
            </m:ctrlPr>
          </m:sSubPr>
          <m:e>
            <m:r>
              <m:rPr>
                <m:sty m:val="p"/>
              </m:rPr>
              <w:rPr>
                <w:rFonts w:ascii="Cambria Math" w:eastAsia="Calibri" w:hAnsi="Cambria Math"/>
                <w:szCs w:val="24"/>
                <w:lang w:val="de-DE"/>
              </w:rPr>
              <m:t>PE</m:t>
            </m:r>
          </m:e>
          <m:sub>
            <m:r>
              <m:rPr>
                <m:sty m:val="p"/>
              </m:rPr>
              <w:rPr>
                <w:rFonts w:ascii="Cambria Math" w:eastAsia="Calibri" w:hAnsi="Cambria Math"/>
                <w:szCs w:val="24"/>
                <w:lang w:val="de-DE"/>
              </w:rPr>
              <m:t>p1,CO2,y</m:t>
            </m:r>
          </m:sub>
        </m:sSub>
        <m:r>
          <m:rPr>
            <m:sty m:val="p"/>
          </m:rPr>
          <w:rPr>
            <w:rFonts w:ascii="Cambria Math" w:eastAsia="Calibri" w:hAnsi="Cambria Math"/>
            <w:szCs w:val="24"/>
            <w:lang w:val="de-DE"/>
          </w:rPr>
          <m:t xml:space="preserve">= </m:t>
        </m:r>
        <m:nary>
          <m:naryPr>
            <m:chr m:val="∑"/>
            <m:limLoc m:val="undOvr"/>
            <m:subHide m:val="1"/>
            <m:supHide m:val="1"/>
            <m:ctrlPr>
              <w:rPr>
                <w:rFonts w:ascii="Cambria Math" w:eastAsia="Calibri" w:hAnsi="Cambria Math"/>
                <w:szCs w:val="24"/>
                <w:lang w:val="de-DE"/>
              </w:rPr>
            </m:ctrlPr>
          </m:naryPr>
          <m:sub/>
          <m:sup/>
          <m:e>
            <m:r>
              <m:rPr>
                <m:sty m:val="p"/>
              </m:rPr>
              <w:rPr>
                <w:rFonts w:ascii="Cambria Math" w:eastAsia="Calibri" w:hAnsi="Cambria Math"/>
                <w:szCs w:val="24"/>
                <w:lang w:val="de-DE"/>
              </w:rPr>
              <m:t xml:space="preserve">( </m:t>
            </m:r>
            <m:sSub>
              <m:sSubPr>
                <m:ctrlPr>
                  <w:rPr>
                    <w:rFonts w:ascii="Cambria Math" w:eastAsia="Calibri" w:hAnsi="Cambria Math"/>
                    <w:i/>
                    <w:szCs w:val="24"/>
                    <w:lang w:val="de-DE"/>
                  </w:rPr>
                </m:ctrlPr>
              </m:sSubPr>
              <m:e>
                <m:r>
                  <m:rPr>
                    <m:sty m:val="p"/>
                  </m:rPr>
                  <w:rPr>
                    <w:rFonts w:ascii="Cambria Math" w:eastAsia="Calibri" w:hAnsi="Cambria Math"/>
                    <w:szCs w:val="24"/>
                    <w:lang w:val="de-DE"/>
                  </w:rPr>
                  <m:t>BB</m:t>
                </m:r>
              </m:e>
              <m:sub>
                <m:r>
                  <m:rPr>
                    <m:sty m:val="p"/>
                  </m:rPr>
                  <w:rPr>
                    <w:rFonts w:ascii="Cambria Math" w:eastAsia="Calibri" w:hAnsi="Cambria Math"/>
                  </w:rPr>
                  <m:t>p</m:t>
                </m:r>
                <m:r>
                  <m:rPr>
                    <m:sty m:val="p"/>
                  </m:rPr>
                  <w:rPr>
                    <w:rFonts w:ascii="Cambria Math" w:eastAsia="Calibri" w:hAnsi="Cambria Math"/>
                    <w:szCs w:val="24"/>
                    <w:lang w:val="de-DE"/>
                  </w:rPr>
                  <m:t>1,fuel</m:t>
                </m:r>
              </m:sub>
            </m:sSub>
          </m:e>
        </m:nary>
        <m:r>
          <m:rPr>
            <m:sty m:val="p"/>
          </m:rPr>
          <w:rPr>
            <w:rFonts w:ascii="Cambria Math" w:eastAsia="Calibri" w:hAnsi="Cambria Math"/>
            <w:szCs w:val="24"/>
            <w:lang w:val="de-DE"/>
          </w:rPr>
          <m:t xml:space="preserve">* </m:t>
        </m:r>
        <m:sSub>
          <m:sSubPr>
            <m:ctrlPr>
              <w:rPr>
                <w:rFonts w:ascii="Cambria Math" w:eastAsia="Calibri" w:hAnsi="Cambria Math"/>
                <w:szCs w:val="24"/>
                <w:lang w:val="de-DE"/>
              </w:rPr>
            </m:ctrlPr>
          </m:sSubPr>
          <m:e>
            <m:r>
              <m:rPr>
                <m:sty m:val="p"/>
              </m:rPr>
              <w:rPr>
                <w:rFonts w:ascii="Cambria Math" w:eastAsia="Calibri" w:hAnsi="Cambria Math"/>
                <w:szCs w:val="24"/>
                <w:lang w:val="de-DE"/>
              </w:rPr>
              <m:t>NCV</m:t>
            </m:r>
          </m:e>
          <m:sub>
            <m:r>
              <m:rPr>
                <m:sty m:val="p"/>
              </m:rPr>
              <w:rPr>
                <w:rFonts w:ascii="Cambria Math" w:eastAsia="Calibri" w:hAnsi="Cambria Math"/>
                <w:szCs w:val="24"/>
                <w:lang w:val="de-DE"/>
              </w:rPr>
              <m:t xml:space="preserve">fuel </m:t>
            </m:r>
          </m:sub>
        </m:sSub>
        <m:r>
          <m:rPr>
            <m:sty m:val="p"/>
          </m:rPr>
          <w:rPr>
            <w:rFonts w:ascii="Cambria Math" w:eastAsia="Calibri" w:hAnsi="Cambria Math"/>
            <w:szCs w:val="24"/>
            <w:lang w:val="de-DE"/>
          </w:rPr>
          <m:t xml:space="preserve">* </m:t>
        </m:r>
        <m:sSub>
          <m:sSubPr>
            <m:ctrlPr>
              <w:rPr>
                <w:rFonts w:ascii="Cambria Math" w:eastAsia="Calibri" w:hAnsi="Cambria Math"/>
                <w:szCs w:val="24"/>
                <w:lang w:val="de-DE"/>
              </w:rPr>
            </m:ctrlPr>
          </m:sSubPr>
          <m:e>
            <m:r>
              <m:rPr>
                <m:sty m:val="p"/>
              </m:rPr>
              <w:rPr>
                <w:rFonts w:ascii="Cambria Math" w:eastAsia="Calibri" w:hAnsi="Cambria Math"/>
                <w:szCs w:val="24"/>
                <w:lang w:val="de-DE"/>
              </w:rPr>
              <m:t>EF</m:t>
            </m:r>
          </m:e>
          <m:sub>
            <m:r>
              <m:rPr>
                <m:sty m:val="p"/>
              </m:rPr>
              <w:rPr>
                <w:rFonts w:ascii="Cambria Math" w:eastAsia="Calibri" w:hAnsi="Cambria Math"/>
                <w:szCs w:val="24"/>
                <w:lang w:val="de-DE"/>
              </w:rPr>
              <m:t>p</m:t>
            </m:r>
            <m:r>
              <m:rPr>
                <m:sty m:val="p"/>
              </m:rPr>
              <w:rPr>
                <w:rFonts w:ascii="Cambria Math" w:eastAsia="Calibri" w:hAnsi="Cambria Math"/>
              </w:rPr>
              <m:t>1</m:t>
            </m:r>
            <m:r>
              <m:rPr>
                <m:sty m:val="p"/>
              </m:rPr>
              <w:rPr>
                <w:rFonts w:ascii="Cambria Math" w:eastAsia="Calibri" w:hAnsi="Cambria Math"/>
                <w:szCs w:val="24"/>
                <w:lang w:val="de-DE"/>
              </w:rPr>
              <m:t>,fuel</m:t>
            </m:r>
          </m:sub>
        </m:sSub>
        <m:r>
          <m:rPr>
            <m:sty m:val="p"/>
          </m:rPr>
          <w:rPr>
            <w:rFonts w:ascii="Cambria Math" w:eastAsia="Calibri" w:hAnsi="Cambria Math"/>
            <w:szCs w:val="24"/>
            <w:lang w:val="de-DE"/>
          </w:rPr>
          <m:t xml:space="preserve"> )+( </m:t>
        </m:r>
        <m:sSub>
          <m:sSubPr>
            <m:ctrlPr>
              <w:rPr>
                <w:rFonts w:ascii="Cambria Math" w:eastAsia="Calibri" w:hAnsi="Cambria Math"/>
                <w:i/>
                <w:szCs w:val="24"/>
                <w:lang w:val="de-DE"/>
              </w:rPr>
            </m:ctrlPr>
          </m:sSubPr>
          <m:e>
            <m:r>
              <m:rPr>
                <m:sty m:val="p"/>
              </m:rPr>
              <w:rPr>
                <w:rFonts w:ascii="Cambria Math" w:eastAsia="Calibri" w:hAnsi="Cambria Math"/>
                <w:szCs w:val="24"/>
                <w:lang w:val="de-DE"/>
              </w:rPr>
              <m:t>BB</m:t>
            </m:r>
          </m:e>
          <m:sub>
            <m:r>
              <m:rPr>
                <m:sty m:val="p"/>
              </m:rPr>
              <w:rPr>
                <w:rFonts w:ascii="Cambria Math" w:eastAsia="Calibri" w:hAnsi="Cambria Math"/>
              </w:rPr>
              <m:t>p</m:t>
            </m:r>
            <m:r>
              <m:rPr>
                <m:sty m:val="p"/>
              </m:rPr>
              <w:rPr>
                <w:rFonts w:ascii="Cambria Math" w:eastAsia="Calibri" w:hAnsi="Cambria Math"/>
                <w:szCs w:val="24"/>
                <w:lang w:val="de-DE"/>
              </w:rPr>
              <m:t>1,bio</m:t>
            </m:r>
          </m:sub>
        </m:sSub>
        <m:r>
          <m:rPr>
            <m:sty m:val="p"/>
          </m:rPr>
          <w:rPr>
            <w:rFonts w:ascii="Cambria Math" w:eastAsia="Calibri" w:hAnsi="Cambria Math"/>
            <w:szCs w:val="24"/>
            <w:lang w:val="de-DE"/>
          </w:rPr>
          <m:t>*</m:t>
        </m:r>
        <m:sSub>
          <m:sSubPr>
            <m:ctrlPr>
              <w:rPr>
                <w:rFonts w:ascii="Cambria Math" w:eastAsia="Calibri" w:hAnsi="Cambria Math"/>
                <w:i/>
                <w:szCs w:val="24"/>
                <w:lang w:val="de-DE"/>
              </w:rPr>
            </m:ctrlPr>
          </m:sSubPr>
          <m:e>
            <m:r>
              <m:rPr>
                <m:sty m:val="p"/>
              </m:rPr>
              <w:rPr>
                <w:rFonts w:ascii="Cambria Math" w:eastAsia="Calibri" w:hAnsi="Cambria Math"/>
                <w:szCs w:val="24"/>
                <w:lang w:val="de-DE"/>
              </w:rPr>
              <m:t>NCV</m:t>
            </m:r>
          </m:e>
          <m:sub>
            <m:r>
              <m:rPr>
                <m:sty m:val="p"/>
              </m:rPr>
              <w:rPr>
                <w:rFonts w:ascii="Cambria Math" w:eastAsia="Calibri" w:hAnsi="Cambria Math"/>
                <w:szCs w:val="24"/>
                <w:lang w:val="de-DE"/>
              </w:rPr>
              <m:t xml:space="preserve">bio </m:t>
            </m:r>
          </m:sub>
        </m:sSub>
        <m:r>
          <m:rPr>
            <m:sty m:val="p"/>
          </m:rPr>
          <w:rPr>
            <w:rFonts w:ascii="Cambria Math" w:eastAsia="Calibri" w:hAnsi="Cambria Math"/>
            <w:szCs w:val="24"/>
            <w:lang w:val="de-DE"/>
          </w:rPr>
          <m:t xml:space="preserve">* </m:t>
        </m:r>
        <m:sSub>
          <m:sSubPr>
            <m:ctrlPr>
              <w:rPr>
                <w:rFonts w:ascii="Cambria Math" w:eastAsia="Calibri" w:hAnsi="Cambria Math"/>
                <w:i/>
                <w:szCs w:val="24"/>
                <w:lang w:val="de-DE"/>
              </w:rPr>
            </m:ctrlPr>
          </m:sSubPr>
          <m:e>
            <m:r>
              <m:rPr>
                <m:sty m:val="p"/>
              </m:rPr>
              <w:rPr>
                <w:rFonts w:ascii="Cambria Math" w:eastAsia="Calibri" w:hAnsi="Cambria Math"/>
                <w:szCs w:val="24"/>
                <w:lang w:val="de-DE"/>
              </w:rPr>
              <m:t>EF</m:t>
            </m:r>
          </m:e>
          <m:sub>
            <m:r>
              <m:rPr>
                <m:sty m:val="p"/>
              </m:rPr>
              <w:rPr>
                <w:rFonts w:ascii="Cambria Math" w:eastAsia="Calibri" w:hAnsi="Cambria Math"/>
                <w:szCs w:val="24"/>
                <w:lang w:val="de-DE"/>
              </w:rPr>
              <m:t>p</m:t>
            </m:r>
            <m:r>
              <m:rPr>
                <m:sty m:val="p"/>
              </m:rPr>
              <w:rPr>
                <w:rFonts w:ascii="Cambria Math" w:eastAsia="Calibri" w:hAnsi="Cambria Math"/>
              </w:rPr>
              <m:t>1</m:t>
            </m:r>
            <m:r>
              <m:rPr>
                <m:sty m:val="p"/>
              </m:rPr>
              <w:rPr>
                <w:rFonts w:ascii="Cambria Math" w:eastAsia="Calibri" w:hAnsi="Cambria Math"/>
                <w:szCs w:val="24"/>
                <w:lang w:val="de-DE"/>
              </w:rPr>
              <m:t>,bio</m:t>
            </m:r>
          </m:sub>
        </m:sSub>
        <m:r>
          <m:rPr>
            <m:sty m:val="p"/>
          </m:rPr>
          <w:rPr>
            <w:rFonts w:ascii="Cambria Math" w:eastAsia="Calibri" w:hAnsi="Cambria Math"/>
            <w:szCs w:val="24"/>
            <w:lang w:val="de-DE"/>
          </w:rPr>
          <m:t xml:space="preserve">* </m:t>
        </m:r>
        <m:sSub>
          <m:sSubPr>
            <m:ctrlPr>
              <w:rPr>
                <w:rFonts w:ascii="Cambria Math" w:eastAsia="Calibri" w:hAnsi="Cambria Math"/>
                <w:i/>
                <w:szCs w:val="24"/>
                <w:lang w:val="de-DE"/>
              </w:rPr>
            </m:ctrlPr>
          </m:sSubPr>
          <m:e>
            <m:r>
              <m:rPr>
                <m:sty m:val="p"/>
              </m:rPr>
              <w:rPr>
                <w:rFonts w:ascii="Cambria Math" w:eastAsia="Calibri" w:hAnsi="Cambria Math"/>
                <w:szCs w:val="24"/>
                <w:lang w:val="de-DE"/>
              </w:rPr>
              <m:t>f</m:t>
            </m:r>
          </m:e>
          <m:sub>
            <m:r>
              <m:rPr>
                <m:sty m:val="p"/>
              </m:rPr>
              <w:rPr>
                <w:rFonts w:ascii="Cambria Math" w:eastAsia="Calibri" w:hAnsi="Cambria Math"/>
                <w:szCs w:val="24"/>
                <w:lang w:val="de-DE"/>
              </w:rPr>
              <m:t>NRB</m:t>
            </m:r>
          </m:sub>
        </m:sSub>
        <m:r>
          <m:rPr>
            <m:sty m:val="p"/>
          </m:rPr>
          <w:rPr>
            <w:rFonts w:ascii="Cambria Math" w:eastAsia="Calibri" w:hAnsi="Cambria Math"/>
            <w:szCs w:val="24"/>
            <w:lang w:val="de-DE"/>
          </w:rPr>
          <m:t>)</m:t>
        </m:r>
      </m:oMath>
      <w:r w:rsidR="00E76C1C" w:rsidRPr="00BC5484">
        <w:rPr>
          <w:rFonts w:cs="Arial"/>
          <w:szCs w:val="22"/>
        </w:rPr>
        <w:t xml:space="preserve">          </w:t>
      </w:r>
      <w:r w:rsidR="00D2383B" w:rsidRPr="00BC5484">
        <w:rPr>
          <w:rFonts w:cs="Arial"/>
          <w:szCs w:val="22"/>
        </w:rPr>
        <w:t xml:space="preserve">       </w:t>
      </w:r>
      <w:r w:rsidR="00E76C1C" w:rsidRPr="00BC5484">
        <w:rPr>
          <w:rFonts w:cs="Arial"/>
          <w:szCs w:val="22"/>
        </w:rPr>
        <w:t xml:space="preserve"> </w:t>
      </w:r>
      <w:r w:rsidR="00E76C1C" w:rsidRPr="00BC5484">
        <w:rPr>
          <w:rFonts w:cs="Arial"/>
          <w:b/>
          <w:szCs w:val="22"/>
        </w:rPr>
        <w:t>(5)</w:t>
      </w:r>
    </w:p>
    <w:p w14:paraId="59A1B012" w14:textId="77777777" w:rsidR="00E76C1C" w:rsidRPr="00BC5484" w:rsidRDefault="00E76C1C" w:rsidP="00E76C1C">
      <w:pPr>
        <w:rPr>
          <w:rFonts w:cs="Arial"/>
          <w:szCs w:val="22"/>
          <w:lang w:val="de-DE"/>
        </w:rPr>
      </w:pPr>
      <w:r w:rsidRPr="00BC5484">
        <w:rPr>
          <w:rFonts w:cs="Arial"/>
          <w:szCs w:val="22"/>
        </w:rPr>
        <w:fldChar w:fldCharType="end"/>
      </w:r>
    </w:p>
    <w:p w14:paraId="2AEC7D34" w14:textId="77777777" w:rsidR="00E76C1C" w:rsidRPr="00BC5484" w:rsidRDefault="00E76C1C" w:rsidP="00E76C1C">
      <w:pPr>
        <w:rPr>
          <w:rFonts w:cs="Arial"/>
          <w:szCs w:val="22"/>
        </w:rPr>
      </w:pPr>
      <w:r w:rsidRPr="00BC5484">
        <w:rPr>
          <w:rFonts w:cs="Arial"/>
          <w:szCs w:val="22"/>
        </w:rPr>
        <w:t>Where:</w:t>
      </w:r>
    </w:p>
    <w:p w14:paraId="4D8C057D" w14:textId="77777777" w:rsidR="00E76C1C" w:rsidRPr="00BC5484" w:rsidRDefault="00E76C1C" w:rsidP="00E76C1C">
      <w:pPr>
        <w:rPr>
          <w:rFonts w:cs="Arial"/>
          <w:szCs w:val="22"/>
        </w:rPr>
      </w:pPr>
    </w:p>
    <w:p w14:paraId="0FBB5ED6" w14:textId="77777777" w:rsidR="00E76C1C" w:rsidRPr="00BC5484" w:rsidRDefault="00E76C1C" w:rsidP="00E76C1C">
      <w:pPr>
        <w:ind w:left="1872" w:hanging="1248"/>
        <w:rPr>
          <w:rFonts w:cs="Arial"/>
          <w:szCs w:val="22"/>
        </w:rPr>
      </w:pPr>
      <w:r w:rsidRPr="00BC5484">
        <w:rPr>
          <w:rFonts w:cs="Arial"/>
          <w:szCs w:val="22"/>
        </w:rPr>
        <w:t>PE</w:t>
      </w:r>
      <w:r w:rsidRPr="00BC5484">
        <w:rPr>
          <w:rFonts w:cs="Arial"/>
          <w:szCs w:val="22"/>
          <w:vertAlign w:val="subscript"/>
          <w:lang w:eastAsia="nl-NL"/>
        </w:rPr>
        <w:t>p1,CO2</w:t>
      </w:r>
      <w:r w:rsidRPr="00BC5484">
        <w:rPr>
          <w:rFonts w:cs="Arial"/>
          <w:szCs w:val="22"/>
          <w:vertAlign w:val="subscript"/>
        </w:rPr>
        <w:t>,y</w:t>
      </w:r>
      <w:r w:rsidRPr="00BC5484">
        <w:rPr>
          <w:rFonts w:cs="Arial"/>
          <w:szCs w:val="22"/>
        </w:rPr>
        <w:tab/>
        <w:t xml:space="preserve">Cumulative project </w:t>
      </w:r>
      <w:r w:rsidRPr="00BC5484">
        <w:rPr>
          <w:rFonts w:cs="Arial"/>
          <w:szCs w:val="22"/>
          <w:lang w:eastAsia="nl-NL"/>
        </w:rPr>
        <w:t>CO</w:t>
      </w:r>
      <w:r w:rsidRPr="00BC5484">
        <w:rPr>
          <w:rFonts w:cs="Arial"/>
          <w:szCs w:val="22"/>
          <w:vertAlign w:val="subscript"/>
          <w:lang w:eastAsia="nl-NL"/>
        </w:rPr>
        <w:t>2</w:t>
      </w:r>
      <w:r w:rsidRPr="00BC5484">
        <w:rPr>
          <w:rFonts w:cs="Arial"/>
          <w:szCs w:val="22"/>
        </w:rPr>
        <w:t xml:space="preserve"> emissions from the use non-renewable biomass and fossil fuels at households during year y</w:t>
      </w:r>
    </w:p>
    <w:p w14:paraId="2231E3BA" w14:textId="77777777" w:rsidR="00E76C1C" w:rsidRPr="00BC5484" w:rsidRDefault="00E76C1C" w:rsidP="00E76C1C">
      <w:pPr>
        <w:ind w:left="1872" w:hanging="1248"/>
        <w:rPr>
          <w:rFonts w:cs="Arial"/>
          <w:szCs w:val="22"/>
        </w:rPr>
      </w:pPr>
    </w:p>
    <w:p w14:paraId="6EFA21F2" w14:textId="77777777" w:rsidR="00E76C1C" w:rsidRPr="00BC5484" w:rsidRDefault="00E76C1C" w:rsidP="00E76C1C">
      <w:pPr>
        <w:ind w:left="1872" w:hanging="1248"/>
        <w:rPr>
          <w:rFonts w:cs="Arial"/>
          <w:szCs w:val="22"/>
        </w:rPr>
      </w:pPr>
      <w:r w:rsidRPr="00BC5484">
        <w:rPr>
          <w:rFonts w:cs="Arial"/>
          <w:szCs w:val="22"/>
        </w:rPr>
        <w:t>BB</w:t>
      </w:r>
      <w:r w:rsidRPr="00BC5484">
        <w:rPr>
          <w:rFonts w:cs="Arial"/>
          <w:szCs w:val="22"/>
          <w:vertAlign w:val="subscript"/>
        </w:rPr>
        <w:t>p1,fuel</w:t>
      </w:r>
      <w:r w:rsidRPr="00BC5484">
        <w:rPr>
          <w:rFonts w:cs="Arial"/>
          <w:szCs w:val="22"/>
        </w:rPr>
        <w:tab/>
        <w:t>The quantity of fossil fuel consumed in the project scenario 1, in tonnes/year</w:t>
      </w:r>
    </w:p>
    <w:p w14:paraId="0CF536C8" w14:textId="77777777" w:rsidR="00E76C1C" w:rsidRPr="00BC5484" w:rsidRDefault="00E76C1C" w:rsidP="00E76C1C">
      <w:pPr>
        <w:ind w:left="1872" w:hanging="1248"/>
        <w:rPr>
          <w:rFonts w:cs="Arial"/>
          <w:szCs w:val="22"/>
        </w:rPr>
      </w:pPr>
    </w:p>
    <w:p w14:paraId="36433F7E" w14:textId="77777777" w:rsidR="00E76C1C" w:rsidRPr="00BC5484" w:rsidRDefault="00E76C1C" w:rsidP="00E76C1C">
      <w:pPr>
        <w:ind w:left="1872" w:hanging="1248"/>
        <w:rPr>
          <w:rFonts w:cs="Arial"/>
          <w:szCs w:val="22"/>
        </w:rPr>
      </w:pPr>
      <w:r w:rsidRPr="00BC5484">
        <w:rPr>
          <w:rFonts w:cs="Arial"/>
          <w:szCs w:val="22"/>
        </w:rPr>
        <w:t>NCV</w:t>
      </w:r>
      <w:r w:rsidRPr="00BC5484">
        <w:rPr>
          <w:rFonts w:cs="Arial"/>
          <w:szCs w:val="22"/>
          <w:vertAlign w:val="subscript"/>
        </w:rPr>
        <w:t>fuel</w:t>
      </w:r>
      <w:r w:rsidRPr="00BC5484">
        <w:rPr>
          <w:rFonts w:cs="Arial"/>
          <w:szCs w:val="22"/>
        </w:rPr>
        <w:tab/>
        <w:t>Net calorific value of fossil fuel, in TJ/tonne</w:t>
      </w:r>
    </w:p>
    <w:p w14:paraId="4CE79E63" w14:textId="77777777" w:rsidR="00E76C1C" w:rsidRPr="00BC5484" w:rsidRDefault="00E76C1C" w:rsidP="00E76C1C">
      <w:pPr>
        <w:ind w:left="1872" w:hanging="1248"/>
        <w:rPr>
          <w:rFonts w:cs="Arial"/>
          <w:szCs w:val="22"/>
        </w:rPr>
      </w:pPr>
    </w:p>
    <w:p w14:paraId="6CB41F18" w14:textId="77777777" w:rsidR="00E76C1C" w:rsidRPr="00BC5484" w:rsidRDefault="00E76C1C" w:rsidP="00E76C1C">
      <w:pPr>
        <w:ind w:left="1872" w:hanging="1248"/>
        <w:rPr>
          <w:rFonts w:cs="Arial"/>
          <w:szCs w:val="22"/>
        </w:rPr>
      </w:pPr>
      <w:r w:rsidRPr="00BC5484">
        <w:rPr>
          <w:rFonts w:cs="Arial"/>
          <w:szCs w:val="22"/>
        </w:rPr>
        <w:t>EF</w:t>
      </w:r>
      <w:r w:rsidRPr="00BC5484">
        <w:rPr>
          <w:rFonts w:cs="Arial"/>
          <w:szCs w:val="22"/>
          <w:vertAlign w:val="subscript"/>
        </w:rPr>
        <w:t>p1,fuel</w:t>
      </w:r>
      <w:r w:rsidRPr="00BC5484">
        <w:rPr>
          <w:rFonts w:cs="Arial"/>
          <w:szCs w:val="22"/>
        </w:rPr>
        <w:tab/>
        <w:t>CO</w:t>
      </w:r>
      <w:r w:rsidRPr="00BC5484">
        <w:rPr>
          <w:rFonts w:cs="Arial"/>
          <w:szCs w:val="22"/>
          <w:vertAlign w:val="subscript"/>
        </w:rPr>
        <w:t>2</w:t>
      </w:r>
      <w:r w:rsidRPr="00BC5484">
        <w:rPr>
          <w:rFonts w:cs="Arial"/>
          <w:szCs w:val="22"/>
        </w:rPr>
        <w:t xml:space="preserve"> emission factor of fossil fuel in project scenario 1, in tonnes/TJ</w:t>
      </w:r>
    </w:p>
    <w:p w14:paraId="5519C178" w14:textId="77777777" w:rsidR="00E76C1C" w:rsidRPr="00BC5484" w:rsidRDefault="00E76C1C" w:rsidP="00E76C1C">
      <w:pPr>
        <w:ind w:left="1872" w:hanging="1248"/>
        <w:rPr>
          <w:rFonts w:cs="Arial"/>
          <w:szCs w:val="22"/>
        </w:rPr>
      </w:pPr>
    </w:p>
    <w:p w14:paraId="58200C35" w14:textId="77777777" w:rsidR="00E76C1C" w:rsidRPr="00BC5484" w:rsidRDefault="00E76C1C" w:rsidP="00E76C1C">
      <w:pPr>
        <w:ind w:left="1872" w:hanging="1248"/>
        <w:rPr>
          <w:rFonts w:cs="Arial"/>
          <w:szCs w:val="22"/>
        </w:rPr>
      </w:pPr>
      <w:r w:rsidRPr="00BC5484">
        <w:rPr>
          <w:rFonts w:cs="Arial"/>
          <w:szCs w:val="22"/>
        </w:rPr>
        <w:t>BB</w:t>
      </w:r>
      <w:r w:rsidRPr="00BC5484">
        <w:rPr>
          <w:rFonts w:cs="Arial"/>
          <w:szCs w:val="22"/>
          <w:vertAlign w:val="subscript"/>
        </w:rPr>
        <w:t>p1,bio</w:t>
      </w:r>
      <w:r w:rsidRPr="00BC5484">
        <w:rPr>
          <w:rFonts w:cs="Arial"/>
          <w:szCs w:val="22"/>
        </w:rPr>
        <w:tab/>
        <w:t>The quantity of biomass consumed in the project scenario 1, in tonnes/year</w:t>
      </w:r>
    </w:p>
    <w:p w14:paraId="60813182" w14:textId="77777777" w:rsidR="00E76C1C" w:rsidRPr="00BC5484" w:rsidRDefault="00E76C1C" w:rsidP="00E76C1C">
      <w:pPr>
        <w:ind w:left="1872" w:hanging="1248"/>
        <w:rPr>
          <w:rFonts w:cs="Arial"/>
          <w:szCs w:val="22"/>
        </w:rPr>
      </w:pPr>
    </w:p>
    <w:p w14:paraId="5755236A" w14:textId="77777777" w:rsidR="00E76C1C" w:rsidRPr="00BC5484" w:rsidRDefault="00E76C1C" w:rsidP="00E76C1C">
      <w:pPr>
        <w:ind w:left="1872" w:hanging="1248"/>
        <w:rPr>
          <w:rFonts w:cs="Arial"/>
          <w:szCs w:val="22"/>
        </w:rPr>
      </w:pPr>
      <w:r w:rsidRPr="00BC5484">
        <w:rPr>
          <w:rFonts w:cs="Arial"/>
          <w:szCs w:val="22"/>
        </w:rPr>
        <w:t>NCV</w:t>
      </w:r>
      <w:r w:rsidRPr="00BC5484">
        <w:rPr>
          <w:rFonts w:cs="Arial"/>
          <w:szCs w:val="22"/>
          <w:vertAlign w:val="subscript"/>
        </w:rPr>
        <w:t>bio</w:t>
      </w:r>
      <w:r w:rsidRPr="00BC5484">
        <w:rPr>
          <w:rFonts w:cs="Arial"/>
          <w:szCs w:val="22"/>
        </w:rPr>
        <w:tab/>
        <w:t>Net calorific value of biomass, in TJ/tonne</w:t>
      </w:r>
    </w:p>
    <w:p w14:paraId="783C7584" w14:textId="77777777" w:rsidR="00E76C1C" w:rsidRPr="00BC5484" w:rsidRDefault="00E76C1C" w:rsidP="00E76C1C">
      <w:pPr>
        <w:ind w:left="1872" w:hanging="1248"/>
        <w:rPr>
          <w:rFonts w:cs="Arial"/>
          <w:szCs w:val="22"/>
        </w:rPr>
      </w:pPr>
    </w:p>
    <w:p w14:paraId="42754B41" w14:textId="77777777" w:rsidR="00E76C1C" w:rsidRPr="00BC5484" w:rsidRDefault="00E76C1C" w:rsidP="00E76C1C">
      <w:pPr>
        <w:ind w:left="1872" w:hanging="1248"/>
        <w:rPr>
          <w:rFonts w:cs="Arial"/>
          <w:szCs w:val="22"/>
        </w:rPr>
      </w:pPr>
      <w:r w:rsidRPr="00BC5484">
        <w:rPr>
          <w:rFonts w:cs="Arial"/>
          <w:szCs w:val="22"/>
        </w:rPr>
        <w:t>EF</w:t>
      </w:r>
      <w:r w:rsidRPr="00BC5484">
        <w:rPr>
          <w:rFonts w:cs="Arial"/>
          <w:szCs w:val="22"/>
          <w:vertAlign w:val="subscript"/>
        </w:rPr>
        <w:t>p1,bio</w:t>
      </w:r>
      <w:r w:rsidRPr="00BC5484">
        <w:rPr>
          <w:rFonts w:cs="Arial"/>
          <w:szCs w:val="22"/>
        </w:rPr>
        <w:tab/>
        <w:t>CO</w:t>
      </w:r>
      <w:r w:rsidRPr="00BC5484">
        <w:rPr>
          <w:rFonts w:cs="Arial"/>
          <w:szCs w:val="22"/>
          <w:vertAlign w:val="subscript"/>
        </w:rPr>
        <w:t>2</w:t>
      </w:r>
      <w:r w:rsidRPr="00BC5484">
        <w:rPr>
          <w:rFonts w:cs="Arial"/>
          <w:szCs w:val="22"/>
        </w:rPr>
        <w:t xml:space="preserve"> emission factor of biomass in project scenario 1in tonnes/TJ</w:t>
      </w:r>
    </w:p>
    <w:p w14:paraId="28D4D1A9" w14:textId="77777777" w:rsidR="00E76C1C" w:rsidRPr="00BC5484" w:rsidRDefault="00E76C1C" w:rsidP="00E76C1C">
      <w:pPr>
        <w:ind w:left="1872" w:hanging="1248"/>
        <w:rPr>
          <w:rFonts w:cs="Arial"/>
          <w:szCs w:val="22"/>
        </w:rPr>
      </w:pPr>
    </w:p>
    <w:p w14:paraId="077BFA18" w14:textId="77777777" w:rsidR="00E76C1C" w:rsidRPr="00BC5484" w:rsidRDefault="00E76C1C" w:rsidP="00E76C1C">
      <w:pPr>
        <w:ind w:left="1872" w:hanging="1248"/>
        <w:rPr>
          <w:rFonts w:cs="Arial"/>
          <w:szCs w:val="22"/>
        </w:rPr>
      </w:pPr>
      <w:r w:rsidRPr="00BC5484">
        <w:rPr>
          <w:rFonts w:cs="Arial"/>
          <w:i/>
          <w:szCs w:val="22"/>
        </w:rPr>
        <w:t>f</w:t>
      </w:r>
      <w:r w:rsidRPr="00BC5484">
        <w:rPr>
          <w:rFonts w:cs="Arial"/>
          <w:szCs w:val="22"/>
          <w:vertAlign w:val="subscript"/>
        </w:rPr>
        <w:t>NRB</w:t>
      </w:r>
      <w:r w:rsidRPr="00BC5484">
        <w:rPr>
          <w:rFonts w:cs="Arial"/>
          <w:szCs w:val="22"/>
        </w:rPr>
        <w:tab/>
        <w:t>Fraction of non-renewable biomass, in percentage</w:t>
      </w:r>
    </w:p>
    <w:p w14:paraId="3A3618F3" w14:textId="77777777" w:rsidR="00E76C1C" w:rsidRPr="00BC5484" w:rsidRDefault="00E76C1C" w:rsidP="00E76C1C">
      <w:pPr>
        <w:rPr>
          <w:rFonts w:cs="Arial"/>
          <w:i/>
          <w:szCs w:val="22"/>
        </w:rPr>
      </w:pPr>
    </w:p>
    <w:p w14:paraId="4867FEE3" w14:textId="77777777" w:rsidR="00A0309D" w:rsidRPr="00BC5484" w:rsidRDefault="00E76C1C" w:rsidP="00E76C1C">
      <w:pPr>
        <w:rPr>
          <w:rFonts w:cs="Arial"/>
          <w:szCs w:val="22"/>
        </w:rPr>
      </w:pPr>
      <w:r w:rsidRPr="00BC5484">
        <w:rPr>
          <w:rFonts w:cs="Arial"/>
          <w:i/>
          <w:szCs w:val="22"/>
        </w:rPr>
        <w:t>Ex-ante</w:t>
      </w:r>
      <w:r w:rsidRPr="00BC5484">
        <w:rPr>
          <w:rFonts w:cs="Arial"/>
          <w:szCs w:val="22"/>
        </w:rPr>
        <w:t xml:space="preserve"> BB</w:t>
      </w:r>
      <w:r w:rsidRPr="00BC5484">
        <w:rPr>
          <w:rFonts w:cs="Arial"/>
          <w:szCs w:val="22"/>
          <w:vertAlign w:val="subscript"/>
        </w:rPr>
        <w:t>p1,fuel</w:t>
      </w:r>
      <w:r w:rsidRPr="00BC5484">
        <w:rPr>
          <w:rFonts w:cs="Arial"/>
          <w:szCs w:val="22"/>
        </w:rPr>
        <w:t xml:space="preserve"> and BB</w:t>
      </w:r>
      <w:r w:rsidRPr="00BC5484">
        <w:rPr>
          <w:rFonts w:cs="Arial"/>
          <w:szCs w:val="22"/>
          <w:vertAlign w:val="subscript"/>
        </w:rPr>
        <w:t>p1,bio</w:t>
      </w:r>
      <w:r w:rsidRPr="00BC5484">
        <w:rPr>
          <w:rFonts w:cs="Arial"/>
          <w:szCs w:val="22"/>
        </w:rPr>
        <w:t xml:space="preserve">, the quantities of fossil fuel and biomass consumed during year y, are established using the </w:t>
      </w:r>
      <w:r w:rsidR="00507687" w:rsidRPr="00BC5484">
        <w:rPr>
          <w:rFonts w:cs="Arial"/>
          <w:szCs w:val="22"/>
        </w:rPr>
        <w:t>Project KPT</w:t>
      </w:r>
      <w:r w:rsidRPr="00BC5484">
        <w:rPr>
          <w:rFonts w:cs="Arial"/>
          <w:szCs w:val="22"/>
        </w:rPr>
        <w:t xml:space="preserve"> </w:t>
      </w:r>
      <w:r w:rsidR="00507687" w:rsidRPr="00BC5484">
        <w:rPr>
          <w:rFonts w:cs="Arial"/>
          <w:szCs w:val="22"/>
        </w:rPr>
        <w:t xml:space="preserve">conducted </w:t>
      </w:r>
      <w:r w:rsidR="00A0309D" w:rsidRPr="00BC5484">
        <w:rPr>
          <w:rFonts w:cs="Arial"/>
          <w:szCs w:val="22"/>
        </w:rPr>
        <w:t xml:space="preserve">in </w:t>
      </w:r>
      <w:r w:rsidR="00FA6D9F" w:rsidRPr="00BC5484">
        <w:rPr>
          <w:rFonts w:cs="Arial"/>
          <w:szCs w:val="22"/>
        </w:rPr>
        <w:t xml:space="preserve">December </w:t>
      </w:r>
      <w:r w:rsidR="00A0309D" w:rsidRPr="00BC5484">
        <w:rPr>
          <w:rFonts w:cs="Arial"/>
          <w:szCs w:val="22"/>
        </w:rPr>
        <w:t>2015.</w:t>
      </w:r>
    </w:p>
    <w:p w14:paraId="58AA37C9" w14:textId="77777777" w:rsidR="00A0309D" w:rsidRPr="00BC5484" w:rsidRDefault="00A0309D" w:rsidP="00E76C1C">
      <w:pPr>
        <w:rPr>
          <w:rFonts w:cs="Arial"/>
          <w:szCs w:val="22"/>
        </w:rPr>
      </w:pPr>
    </w:p>
    <w:p w14:paraId="152AF463" w14:textId="77777777" w:rsidR="00A0309D" w:rsidRPr="00BC5484" w:rsidRDefault="00A0309D" w:rsidP="00A0309D">
      <w:pPr>
        <w:rPr>
          <w:rFonts w:cs="Arial"/>
          <w:i/>
          <w:szCs w:val="22"/>
        </w:rPr>
      </w:pPr>
      <w:r w:rsidRPr="00BC5484">
        <w:rPr>
          <w:rFonts w:cs="Arial"/>
          <w:i/>
          <w:szCs w:val="22"/>
        </w:rPr>
        <w:t>Determining BB</w:t>
      </w:r>
      <w:r w:rsidRPr="00BC5484">
        <w:rPr>
          <w:rFonts w:cs="Arial"/>
          <w:i/>
          <w:szCs w:val="22"/>
          <w:vertAlign w:val="subscript"/>
        </w:rPr>
        <w:t>p1,bio</w:t>
      </w:r>
    </w:p>
    <w:p w14:paraId="2BEE2FB1" w14:textId="77777777" w:rsidR="00A0309D" w:rsidRPr="00BC5484" w:rsidRDefault="00A0309D" w:rsidP="00A0309D">
      <w:pPr>
        <w:rPr>
          <w:rFonts w:cs="Arial"/>
          <w:szCs w:val="22"/>
        </w:rPr>
      </w:pPr>
      <w:r w:rsidRPr="00BC5484">
        <w:rPr>
          <w:rFonts w:cs="Arial"/>
          <w:szCs w:val="22"/>
        </w:rPr>
        <w:t xml:space="preserve">Just over one-third of the surveyed households indicated firewood to be </w:t>
      </w:r>
      <w:r w:rsidR="006133AA" w:rsidRPr="00BC5484">
        <w:rPr>
          <w:rFonts w:cs="Arial"/>
          <w:szCs w:val="22"/>
        </w:rPr>
        <w:t>still in use</w:t>
      </w:r>
      <w:r w:rsidRPr="00BC5484">
        <w:rPr>
          <w:rFonts w:cs="Arial"/>
          <w:szCs w:val="22"/>
        </w:rPr>
        <w:t xml:space="preserve"> </w:t>
      </w:r>
      <w:r w:rsidR="006133AA" w:rsidRPr="00BC5484">
        <w:rPr>
          <w:rFonts w:cs="Arial"/>
          <w:szCs w:val="22"/>
        </w:rPr>
        <w:t>after the implementation of the biodigester</w:t>
      </w:r>
      <w:r w:rsidRPr="00BC5484">
        <w:rPr>
          <w:rFonts w:cs="Arial"/>
          <w:szCs w:val="22"/>
        </w:rPr>
        <w:t xml:space="preserve">. The total average firewood use per household of the overall sample population amounted to </w:t>
      </w:r>
      <w:r w:rsidR="006133AA" w:rsidRPr="00BC5484">
        <w:rPr>
          <w:rFonts w:cs="Arial"/>
          <w:szCs w:val="22"/>
        </w:rPr>
        <w:t>1.18</w:t>
      </w:r>
      <w:r w:rsidRPr="00BC5484">
        <w:rPr>
          <w:rFonts w:cs="Arial"/>
          <w:szCs w:val="22"/>
        </w:rPr>
        <w:t xml:space="preserve"> kg per day, or </w:t>
      </w:r>
      <w:r w:rsidR="006133AA" w:rsidRPr="00BC5484">
        <w:rPr>
          <w:rFonts w:cs="Arial"/>
          <w:szCs w:val="22"/>
        </w:rPr>
        <w:t>432</w:t>
      </w:r>
      <w:r w:rsidRPr="00BC5484">
        <w:rPr>
          <w:rFonts w:cs="Arial"/>
          <w:szCs w:val="22"/>
        </w:rPr>
        <w:t xml:space="preserve"> tonnes per year.</w:t>
      </w:r>
      <w:r w:rsidRPr="00BC5484">
        <w:rPr>
          <w:rStyle w:val="FootnoteReference"/>
          <w:rFonts w:cs="Arial"/>
          <w:szCs w:val="22"/>
        </w:rPr>
        <w:footnoteReference w:id="29"/>
      </w:r>
    </w:p>
    <w:p w14:paraId="6BA855D7" w14:textId="77777777" w:rsidR="00A0309D" w:rsidRPr="00BC5484" w:rsidRDefault="00A0309D" w:rsidP="00A0309D">
      <w:pPr>
        <w:rPr>
          <w:rFonts w:cs="Arial"/>
          <w:szCs w:val="22"/>
        </w:rPr>
      </w:pPr>
    </w:p>
    <w:p w14:paraId="33F21051" w14:textId="77777777" w:rsidR="00A0309D" w:rsidRPr="00BC5484" w:rsidRDefault="00A0309D" w:rsidP="00A0309D">
      <w:pPr>
        <w:rPr>
          <w:rFonts w:cs="Arial"/>
          <w:i/>
          <w:szCs w:val="22"/>
        </w:rPr>
      </w:pPr>
      <w:r w:rsidRPr="00BC5484">
        <w:rPr>
          <w:rFonts w:cs="Arial"/>
          <w:i/>
          <w:szCs w:val="22"/>
        </w:rPr>
        <w:t>Determining BB</w:t>
      </w:r>
      <w:r w:rsidRPr="00BC5484">
        <w:rPr>
          <w:rFonts w:cs="Arial"/>
          <w:i/>
          <w:szCs w:val="22"/>
          <w:vertAlign w:val="subscript"/>
        </w:rPr>
        <w:t>p1,fuel</w:t>
      </w:r>
    </w:p>
    <w:p w14:paraId="6868CCF7" w14:textId="77777777" w:rsidR="00A0309D" w:rsidRPr="00BC5484" w:rsidRDefault="006133AA" w:rsidP="00A0309D">
      <w:pPr>
        <w:rPr>
          <w:rFonts w:eastAsia="Calibri" w:cs="Arial"/>
          <w:szCs w:val="22"/>
          <w:lang w:val="en-US"/>
        </w:rPr>
      </w:pPr>
      <w:r w:rsidRPr="00BC5484">
        <w:rPr>
          <w:rFonts w:cs="Arial"/>
          <w:szCs w:val="22"/>
        </w:rPr>
        <w:t>Another one-third of the surveyed households indicated LPG to be still in use after the implementation of the biodigester. The total average LPG use per household of the overall sample population amounted to 0.08 kg per day, or 29 tonnes per year.</w:t>
      </w:r>
      <w:r w:rsidRPr="00BC5484">
        <w:rPr>
          <w:rStyle w:val="FootnoteReference"/>
          <w:rFonts w:cs="Arial"/>
          <w:szCs w:val="22"/>
        </w:rPr>
        <w:footnoteReference w:id="30"/>
      </w:r>
      <w:r w:rsidRPr="00BC5484">
        <w:rPr>
          <w:rFonts w:cs="Arial"/>
          <w:szCs w:val="22"/>
        </w:rPr>
        <w:t xml:space="preserve"> </w:t>
      </w:r>
      <w:r w:rsidR="00A0309D" w:rsidRPr="00BC5484">
        <w:rPr>
          <w:rFonts w:cs="Arial"/>
          <w:szCs w:val="22"/>
        </w:rPr>
        <w:t xml:space="preserve">No kerosene use was reported in the </w:t>
      </w:r>
      <w:r w:rsidRPr="00BC5484">
        <w:rPr>
          <w:rFonts w:cs="Arial"/>
          <w:szCs w:val="22"/>
        </w:rPr>
        <w:t>Project</w:t>
      </w:r>
      <w:r w:rsidR="00A0309D" w:rsidRPr="00BC5484">
        <w:rPr>
          <w:rFonts w:cs="Arial"/>
          <w:szCs w:val="22"/>
        </w:rPr>
        <w:t xml:space="preserve"> KPT. </w:t>
      </w:r>
    </w:p>
    <w:p w14:paraId="178BFBE5" w14:textId="77777777" w:rsidR="00A0309D" w:rsidRPr="00BC5484" w:rsidRDefault="00A0309D" w:rsidP="00E76C1C">
      <w:pPr>
        <w:rPr>
          <w:rFonts w:cs="Arial"/>
          <w:szCs w:val="22"/>
        </w:rPr>
      </w:pPr>
    </w:p>
    <w:p w14:paraId="704B43B3" w14:textId="77777777" w:rsidR="00E76C1C" w:rsidRPr="00BC5484" w:rsidRDefault="00E76C1C" w:rsidP="00E76C1C">
      <w:pPr>
        <w:rPr>
          <w:rFonts w:cs="Arial"/>
          <w:szCs w:val="22"/>
        </w:rPr>
      </w:pPr>
      <w:r w:rsidRPr="00BC5484">
        <w:rPr>
          <w:rFonts w:cs="Arial"/>
          <w:szCs w:val="22"/>
        </w:rPr>
        <w:t>Reference is made to the 2006 IPCC Guidelines for National Greenhouse Gas Inventories for the default EF</w:t>
      </w:r>
      <w:r w:rsidRPr="00BC5484">
        <w:rPr>
          <w:rFonts w:cs="Arial"/>
          <w:szCs w:val="22"/>
          <w:vertAlign w:val="subscript"/>
        </w:rPr>
        <w:t>fuel</w:t>
      </w:r>
      <w:r w:rsidRPr="00BC5484">
        <w:rPr>
          <w:rFonts w:cs="Arial"/>
          <w:szCs w:val="22"/>
        </w:rPr>
        <w:t>, EF</w:t>
      </w:r>
      <w:r w:rsidRPr="00BC5484">
        <w:rPr>
          <w:rFonts w:cs="Arial"/>
          <w:szCs w:val="22"/>
          <w:vertAlign w:val="subscript"/>
        </w:rPr>
        <w:t>bio</w:t>
      </w:r>
      <w:r w:rsidRPr="00BC5484">
        <w:rPr>
          <w:rFonts w:cs="Arial"/>
          <w:szCs w:val="22"/>
        </w:rPr>
        <w:t>, NCV</w:t>
      </w:r>
      <w:r w:rsidRPr="00BC5484">
        <w:rPr>
          <w:rFonts w:cs="Arial"/>
          <w:szCs w:val="22"/>
          <w:vertAlign w:val="subscript"/>
        </w:rPr>
        <w:t>fuel</w:t>
      </w:r>
      <w:r w:rsidRPr="00BC5484">
        <w:rPr>
          <w:rFonts w:cs="Arial"/>
          <w:szCs w:val="22"/>
        </w:rPr>
        <w:t>, NCV</w:t>
      </w:r>
      <w:r w:rsidRPr="00BC5484">
        <w:rPr>
          <w:rFonts w:cs="Arial"/>
          <w:szCs w:val="22"/>
          <w:vertAlign w:val="subscript"/>
        </w:rPr>
        <w:t>bio</w:t>
      </w:r>
      <w:r w:rsidRPr="00BC5484">
        <w:rPr>
          <w:rFonts w:cs="Arial"/>
          <w:szCs w:val="22"/>
        </w:rPr>
        <w:t xml:space="preserve"> values. The values are listed in Section B.5.1.</w:t>
      </w:r>
    </w:p>
    <w:p w14:paraId="12711D1F" w14:textId="77777777" w:rsidR="00E76C1C" w:rsidRPr="00BC5484" w:rsidRDefault="00E76C1C" w:rsidP="00E76C1C">
      <w:pPr>
        <w:rPr>
          <w:rFonts w:cs="Arial"/>
          <w:szCs w:val="22"/>
        </w:rPr>
      </w:pPr>
    </w:p>
    <w:p w14:paraId="1876E1BD" w14:textId="77777777" w:rsidR="00E76C1C" w:rsidRPr="00BC5484" w:rsidRDefault="00E76C1C" w:rsidP="00E76C1C">
      <w:pPr>
        <w:rPr>
          <w:rFonts w:cs="Arial"/>
          <w:szCs w:val="22"/>
        </w:rPr>
      </w:pPr>
      <w:r w:rsidRPr="00BC5484">
        <w:rPr>
          <w:rFonts w:cs="Arial"/>
          <w:szCs w:val="22"/>
        </w:rPr>
        <w:t xml:space="preserve">Prior to submission for verification, the values presented in the equation below shall be </w:t>
      </w:r>
      <w:r w:rsidR="006133AA" w:rsidRPr="00BC5484">
        <w:rPr>
          <w:rFonts w:cs="Arial"/>
          <w:szCs w:val="22"/>
        </w:rPr>
        <w:t>updated</w:t>
      </w:r>
      <w:r w:rsidRPr="00BC5484">
        <w:rPr>
          <w:rFonts w:cs="Arial"/>
          <w:szCs w:val="22"/>
        </w:rPr>
        <w:t xml:space="preserve"> </w:t>
      </w:r>
      <w:r w:rsidRPr="00BC5484">
        <w:rPr>
          <w:rFonts w:cs="Arial"/>
          <w:i/>
          <w:szCs w:val="22"/>
        </w:rPr>
        <w:t>ex-post</w:t>
      </w:r>
      <w:r w:rsidRPr="00BC5484">
        <w:rPr>
          <w:rFonts w:cs="Arial"/>
          <w:szCs w:val="22"/>
        </w:rPr>
        <w:t xml:space="preserve"> </w:t>
      </w:r>
      <w:r w:rsidR="006133AA" w:rsidRPr="00BC5484">
        <w:rPr>
          <w:rFonts w:cs="Arial"/>
          <w:szCs w:val="22"/>
        </w:rPr>
        <w:t xml:space="preserve">through </w:t>
      </w:r>
      <w:r w:rsidRPr="00BC5484">
        <w:rPr>
          <w:rFonts w:cs="Arial"/>
          <w:szCs w:val="22"/>
        </w:rPr>
        <w:t xml:space="preserve">the data collected during the Baseline and Project Performance Tests. </w:t>
      </w:r>
      <w:r w:rsidR="006133AA" w:rsidRPr="00BC5484">
        <w:rPr>
          <w:rFonts w:cs="Arial"/>
          <w:szCs w:val="22"/>
        </w:rPr>
        <w:t xml:space="preserve">New tests need to be conducted every second year. </w:t>
      </w:r>
      <w:r w:rsidRPr="00BC5484">
        <w:rPr>
          <w:rFonts w:cs="Arial"/>
          <w:szCs w:val="22"/>
        </w:rPr>
        <w:t>The tests will target end users representative of the baseline and project scenario target population and shall be arranged in accordance with the guidance provided by the methodology</w:t>
      </w:r>
      <w:r w:rsidRPr="00BC5484">
        <w:rPr>
          <w:rStyle w:val="FootnoteReference"/>
          <w:rFonts w:cs="Arial"/>
          <w:szCs w:val="22"/>
        </w:rPr>
        <w:footnoteReference w:id="31"/>
      </w:r>
      <w:r w:rsidRPr="00BC5484">
        <w:rPr>
          <w:rFonts w:cs="Arial"/>
          <w:szCs w:val="22"/>
        </w:rPr>
        <w:t xml:space="preserve">. </w:t>
      </w:r>
    </w:p>
    <w:p w14:paraId="23BEE156" w14:textId="77777777" w:rsidR="00E76C1C" w:rsidRPr="00BC5484" w:rsidRDefault="00E76C1C" w:rsidP="00E76C1C">
      <w:pPr>
        <w:rPr>
          <w:rFonts w:cs="Arial"/>
          <w:szCs w:val="22"/>
        </w:rPr>
      </w:pPr>
    </w:p>
    <w:p w14:paraId="6CD75344" w14:textId="77777777" w:rsidR="00E76C1C" w:rsidRPr="00BC5484" w:rsidRDefault="00E76C1C" w:rsidP="00E76C1C">
      <w:pPr>
        <w:rPr>
          <w:rFonts w:cs="Arial"/>
          <w:szCs w:val="22"/>
        </w:rPr>
      </w:pPr>
      <w:r w:rsidRPr="00BC5484">
        <w:rPr>
          <w:rFonts w:cs="Arial"/>
          <w:szCs w:val="22"/>
        </w:rPr>
        <w:lastRenderedPageBreak/>
        <w:t>The project emissions</w:t>
      </w:r>
      <w:r w:rsidRPr="00BC5484">
        <w:rPr>
          <w:rFonts w:cs="Arial"/>
          <w:i/>
          <w:szCs w:val="22"/>
        </w:rPr>
        <w:t xml:space="preserve"> </w:t>
      </w:r>
      <w:r w:rsidRPr="00BC5484">
        <w:rPr>
          <w:rFonts w:cs="Arial"/>
          <w:szCs w:val="22"/>
        </w:rPr>
        <w:t xml:space="preserve">of the non-renewable biomass and fossil fuel per households per year under the </w:t>
      </w:r>
      <w:r w:rsidR="00BC5C5E" w:rsidRPr="00BC5484">
        <w:rPr>
          <w:rFonts w:cs="Arial"/>
          <w:szCs w:val="22"/>
        </w:rPr>
        <w:t>VPA-2</w:t>
      </w:r>
      <w:r w:rsidRPr="00BC5484">
        <w:rPr>
          <w:rFonts w:cs="Arial"/>
          <w:szCs w:val="22"/>
        </w:rPr>
        <w:t xml:space="preserve"> are:</w:t>
      </w:r>
    </w:p>
    <w:p w14:paraId="1BA24C4B" w14:textId="77777777" w:rsidR="00E76C1C" w:rsidRPr="00BC5484" w:rsidRDefault="00E76C1C" w:rsidP="00E76C1C">
      <w:pPr>
        <w:rPr>
          <w:rFonts w:cs="Arial"/>
          <w:szCs w:val="22"/>
        </w:rPr>
      </w:pPr>
    </w:p>
    <w:p w14:paraId="3C55A500" w14:textId="77777777" w:rsidR="00E76C1C" w:rsidRPr="00BC5484" w:rsidRDefault="00987BB8" w:rsidP="00E76C1C">
      <w:pPr>
        <w:rPr>
          <w:rFonts w:cs="Arial"/>
          <w:b/>
          <w:sz w:val="28"/>
          <w:szCs w:val="22"/>
        </w:rPr>
      </w:pPr>
      <m:oMathPara>
        <m:oMathParaPr>
          <m:jc m:val="left"/>
        </m:oMathParaPr>
        <m:oMath>
          <m:sSub>
            <m:sSubPr>
              <m:ctrlPr>
                <w:rPr>
                  <w:rFonts w:ascii="Cambria Math" w:hAnsi="Cambria Math"/>
                  <w:b/>
                </w:rPr>
              </m:ctrlPr>
            </m:sSubPr>
            <m:e>
              <m:r>
                <m:rPr>
                  <m:sty m:val="b"/>
                </m:rPr>
                <w:rPr>
                  <w:rFonts w:ascii="Cambria Math" w:hAnsi="Cambria Math"/>
                </w:rPr>
                <m:t>PE</m:t>
              </m:r>
            </m:e>
            <m:sub>
              <m:r>
                <m:rPr>
                  <m:sty m:val="b"/>
                </m:rPr>
                <w:rPr>
                  <w:rFonts w:ascii="Cambria Math" w:hAnsi="Cambria Math"/>
                </w:rPr>
                <m:t>p1,CO2, y</m:t>
              </m:r>
            </m:sub>
          </m:sSub>
          <m:r>
            <m:rPr>
              <m:sty m:val="bi"/>
            </m:rPr>
            <w:rPr>
              <w:rFonts w:ascii="Cambria Math" w:hAnsi="Cambria Math"/>
            </w:rPr>
            <m:t>=</m:t>
          </m:r>
          <m:r>
            <w:rPr>
              <w:rFonts w:ascii="Cambria Math" w:hAnsi="Cambria Math"/>
            </w:rPr>
            <m:t>1*</m:t>
          </m:r>
          <m:d>
            <m:dPr>
              <m:ctrlPr>
                <w:rPr>
                  <w:rFonts w:ascii="Cambria Math" w:hAnsi="Cambria Math"/>
                  <w:b/>
                  <w:i/>
                </w:rPr>
              </m:ctrlPr>
            </m:dPr>
            <m:e>
              <m:d>
                <m:dPr>
                  <m:ctrlPr>
                    <w:rPr>
                      <w:rFonts w:ascii="Cambria Math" w:hAnsi="Cambria Math"/>
                      <w:b/>
                      <w:i/>
                    </w:rPr>
                  </m:ctrlPr>
                </m:dPr>
                <m:e>
                  <m:r>
                    <w:rPr>
                      <w:rFonts w:ascii="Cambria Math" w:hAnsi="Cambria Math"/>
                    </w:rPr>
                    <m:t>0.029*63.1*0.0473</m:t>
                  </m:r>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0.000*71.9*0.0441</m:t>
                  </m:r>
                </m:e>
              </m:d>
              <m:r>
                <w:rPr>
                  <w:rFonts w:ascii="Cambria Math" w:hAnsi="Cambria Math"/>
                </w:rPr>
                <m:t>+</m:t>
              </m:r>
              <m:d>
                <m:dPr>
                  <m:ctrlPr>
                    <w:rPr>
                      <w:rFonts w:ascii="Cambria Math" w:hAnsi="Cambria Math"/>
                      <w:i/>
                    </w:rPr>
                  </m:ctrlPr>
                </m:dPr>
                <m:e>
                  <m:r>
                    <w:rPr>
                      <w:rFonts w:ascii="Cambria Math" w:hAnsi="Cambria Math"/>
                    </w:rPr>
                    <m:t xml:space="preserve">0.432*112*0.015*64.80% </m:t>
                  </m:r>
                </m:e>
              </m:d>
              <m:ctrlPr>
                <w:rPr>
                  <w:rFonts w:ascii="Cambria Math" w:hAnsi="Cambria Math"/>
                  <w:i/>
                </w:rPr>
              </m:ctrlPr>
            </m:e>
          </m:d>
          <m:r>
            <w:rPr>
              <w:rFonts w:ascii="Cambria Math" w:hAnsi="Cambria Math"/>
            </w:rPr>
            <m:t>=</m:t>
          </m:r>
          <m:r>
            <m:rPr>
              <m:sty m:val="bi"/>
            </m:rPr>
            <w:rPr>
              <w:rFonts w:ascii="Cambria Math" w:hAnsi="Cambria Math"/>
            </w:rPr>
            <m:t xml:space="preserve">0.557 </m:t>
          </m:r>
          <m:sSub>
            <m:sSubPr>
              <m:ctrlPr>
                <w:rPr>
                  <w:rFonts w:ascii="Cambria Math" w:hAnsi="Cambria Math"/>
                  <w:b/>
                </w:rPr>
              </m:ctrlPr>
            </m:sSubPr>
            <m:e>
              <m:r>
                <m:rPr>
                  <m:sty m:val="b"/>
                </m:rPr>
                <w:rPr>
                  <w:rFonts w:ascii="Cambria Math" w:hAnsi="Cambria Math"/>
                </w:rPr>
                <m:t>tCO</m:t>
              </m:r>
            </m:e>
            <m:sub>
              <m:r>
                <m:rPr>
                  <m:sty m:val="b"/>
                </m:rPr>
                <w:rPr>
                  <w:rFonts w:ascii="Cambria Math" w:hAnsi="Cambria Math"/>
                </w:rPr>
                <m:t>2</m:t>
              </m:r>
            </m:sub>
          </m:sSub>
          <m:r>
            <m:rPr>
              <m:sty m:val="b"/>
            </m:rPr>
            <w:rPr>
              <w:rFonts w:ascii="Cambria Math" w:hAnsi="Cambria Math"/>
            </w:rPr>
            <m:t>e</m:t>
          </m:r>
        </m:oMath>
      </m:oMathPara>
    </w:p>
    <w:p w14:paraId="3CA7BCFA" w14:textId="77777777" w:rsidR="00E76C1C" w:rsidRPr="00BC5484" w:rsidRDefault="00E76C1C" w:rsidP="00E76C1C">
      <w:pPr>
        <w:rPr>
          <w:rFonts w:cs="Arial"/>
          <w:b/>
          <w:szCs w:val="22"/>
        </w:rPr>
      </w:pPr>
    </w:p>
    <w:p w14:paraId="0A09A3B5" w14:textId="77777777" w:rsidR="00E76C1C" w:rsidRPr="00BC5484" w:rsidRDefault="00E76C1C" w:rsidP="00E76C1C">
      <w:pPr>
        <w:rPr>
          <w:rFonts w:cs="Arial"/>
          <w:b/>
          <w:szCs w:val="22"/>
        </w:rPr>
      </w:pPr>
      <w:r w:rsidRPr="00BC5484">
        <w:rPr>
          <w:rFonts w:cs="Arial"/>
          <w:szCs w:val="22"/>
        </w:rPr>
        <w:t>Therefore:</w:t>
      </w:r>
    </w:p>
    <w:p w14:paraId="2EDA04E9" w14:textId="77777777" w:rsidR="00E76C1C" w:rsidRPr="00BC5484" w:rsidRDefault="00E76C1C" w:rsidP="00E76C1C">
      <w:pPr>
        <w:rPr>
          <w:rFonts w:cs="Arial"/>
          <w:szCs w:val="22"/>
        </w:rPr>
      </w:pPr>
    </w:p>
    <w:p w14:paraId="7CFB3449" w14:textId="77777777" w:rsidR="00E76C1C" w:rsidRPr="00BC5484" w:rsidRDefault="00987BB8" w:rsidP="00E76C1C">
      <w:pPr>
        <w:rPr>
          <w:rFonts w:cs="Arial"/>
          <w:sz w:val="24"/>
          <w:szCs w:val="22"/>
        </w:rPr>
      </w:pPr>
      <m:oMathPara>
        <m:oMathParaPr>
          <m:jc m:val="left"/>
        </m:oMathParaPr>
        <m:oMath>
          <m:sSub>
            <m:sSubPr>
              <m:ctrlPr>
                <w:rPr>
                  <w:rFonts w:ascii="Cambria Math" w:hAnsi="Cambria Math"/>
                  <w:b/>
                </w:rPr>
              </m:ctrlPr>
            </m:sSubPr>
            <m:e>
              <m:r>
                <m:rPr>
                  <m:sty m:val="b"/>
                </m:rPr>
                <w:rPr>
                  <w:rFonts w:ascii="Cambria Math" w:hAnsi="Cambria Math"/>
                </w:rPr>
                <m:t>PE</m:t>
              </m:r>
            </m:e>
            <m:sub>
              <m:r>
                <m:rPr>
                  <m:sty m:val="b"/>
                </m:rPr>
                <w:rPr>
                  <w:rFonts w:ascii="Cambria Math" w:hAnsi="Cambria Math"/>
                </w:rPr>
                <m:t>p1,CO2, y</m:t>
              </m:r>
            </m:sub>
          </m:sSub>
          <m:r>
            <m:rPr>
              <m:sty m:val="bi"/>
            </m:rPr>
            <w:rPr>
              <w:rFonts w:ascii="Cambria Math" w:hAnsi="Cambria Math"/>
            </w:rPr>
            <m:t>=</m:t>
          </m:r>
          <m:d>
            <m:dPr>
              <m:ctrlPr>
                <w:rPr>
                  <w:rFonts w:ascii="Cambria Math" w:hAnsi="Cambria Math"/>
                  <w:b/>
                  <w:i/>
                </w:rPr>
              </m:ctrlPr>
            </m:dPr>
            <m:e>
              <m:r>
                <w:rPr>
                  <w:rFonts w:ascii="Cambria Math" w:hAnsi="Cambria Math"/>
                </w:rPr>
                <m:t>0.087</m:t>
              </m:r>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0.000</m:t>
              </m:r>
            </m:e>
          </m:d>
          <m:r>
            <w:rPr>
              <w:rFonts w:ascii="Cambria Math" w:hAnsi="Cambria Math"/>
            </w:rPr>
            <m:t>+</m:t>
          </m:r>
          <m:d>
            <m:dPr>
              <m:ctrlPr>
                <w:rPr>
                  <w:rFonts w:ascii="Cambria Math" w:hAnsi="Cambria Math"/>
                  <w:i/>
                </w:rPr>
              </m:ctrlPr>
            </m:dPr>
            <m:e>
              <m:r>
                <w:rPr>
                  <w:rFonts w:ascii="Cambria Math" w:hAnsi="Cambria Math"/>
                </w:rPr>
                <m:t>0.432</m:t>
              </m:r>
            </m:e>
          </m:d>
          <m:r>
            <w:rPr>
              <w:rFonts w:ascii="Cambria Math" w:hAnsi="Cambria Math"/>
            </w:rPr>
            <m:t>=</m:t>
          </m:r>
          <m:r>
            <m:rPr>
              <m:sty m:val="bi"/>
            </m:rPr>
            <w:rPr>
              <w:rFonts w:ascii="Cambria Math" w:hAnsi="Cambria Math"/>
            </w:rPr>
            <m:t xml:space="preserve">0.557 </m:t>
          </m:r>
          <m:sSub>
            <m:sSubPr>
              <m:ctrlPr>
                <w:rPr>
                  <w:rFonts w:ascii="Cambria Math" w:hAnsi="Cambria Math"/>
                  <w:b/>
                </w:rPr>
              </m:ctrlPr>
            </m:sSubPr>
            <m:e>
              <m:r>
                <m:rPr>
                  <m:sty m:val="b"/>
                </m:rPr>
                <w:rPr>
                  <w:rFonts w:ascii="Cambria Math" w:hAnsi="Cambria Math"/>
                </w:rPr>
                <m:t>tCO</m:t>
              </m:r>
            </m:e>
            <m:sub>
              <m:r>
                <m:rPr>
                  <m:sty m:val="b"/>
                </m:rPr>
                <w:rPr>
                  <w:rFonts w:ascii="Cambria Math" w:hAnsi="Cambria Math"/>
                </w:rPr>
                <m:t>2</m:t>
              </m:r>
            </m:sub>
          </m:sSub>
          <m:r>
            <m:rPr>
              <m:sty m:val="b"/>
            </m:rPr>
            <w:rPr>
              <w:rFonts w:ascii="Cambria Math" w:hAnsi="Cambria Math"/>
            </w:rPr>
            <m:t>e</m:t>
          </m:r>
        </m:oMath>
      </m:oMathPara>
    </w:p>
    <w:p w14:paraId="4C11C5F6" w14:textId="77777777" w:rsidR="00E76C1C" w:rsidRPr="00BC5484" w:rsidRDefault="00E76C1C" w:rsidP="00E76C1C">
      <w:pPr>
        <w:rPr>
          <w:rFonts w:cs="Arial"/>
          <w:szCs w:val="22"/>
        </w:rPr>
      </w:pPr>
    </w:p>
    <w:p w14:paraId="60E44881" w14:textId="77777777" w:rsidR="00E76C1C" w:rsidRPr="00BC5484" w:rsidRDefault="00E76C1C" w:rsidP="00E76C1C">
      <w:pPr>
        <w:rPr>
          <w:rFonts w:cs="Arial"/>
          <w:szCs w:val="22"/>
        </w:rPr>
      </w:pPr>
    </w:p>
    <w:p w14:paraId="30BE6A69" w14:textId="77777777" w:rsidR="00E76C1C" w:rsidRPr="00BC5484" w:rsidRDefault="00E76C1C" w:rsidP="00E76C1C">
      <w:pPr>
        <w:rPr>
          <w:rFonts w:cs="Arial"/>
          <w:szCs w:val="22"/>
          <w:u w:val="single"/>
        </w:rPr>
      </w:pPr>
      <w:r w:rsidRPr="00BC5484">
        <w:rPr>
          <w:rFonts w:cs="Arial"/>
          <w:szCs w:val="22"/>
          <w:u w:val="single"/>
        </w:rPr>
        <w:t>Leakage:</w:t>
      </w:r>
    </w:p>
    <w:p w14:paraId="1405070E" w14:textId="77777777" w:rsidR="00E76C1C" w:rsidRPr="00BC5484" w:rsidRDefault="00E76C1C" w:rsidP="00E76C1C">
      <w:pPr>
        <w:rPr>
          <w:rFonts w:cs="Arial"/>
          <w:szCs w:val="22"/>
        </w:rPr>
      </w:pPr>
      <w:r w:rsidRPr="00BC5484">
        <w:rPr>
          <w:rFonts w:cs="Arial"/>
          <w:szCs w:val="22"/>
        </w:rPr>
        <w:t>In accordance with the methodology, the following potential sources of leakage are to be considered:</w:t>
      </w:r>
    </w:p>
    <w:p w14:paraId="1FEC4D73" w14:textId="77777777" w:rsidR="00E76C1C" w:rsidRPr="00BC5484" w:rsidRDefault="00E76C1C" w:rsidP="00E76C1C">
      <w:pPr>
        <w:rPr>
          <w:rFonts w:cs="Arial"/>
          <w:szCs w:val="22"/>
        </w:rPr>
      </w:pPr>
    </w:p>
    <w:p w14:paraId="4763F271" w14:textId="77777777" w:rsidR="00E76C1C" w:rsidRPr="00BC5484" w:rsidRDefault="00E76C1C" w:rsidP="00B36E81">
      <w:pPr>
        <w:pStyle w:val="ListParagraph"/>
        <w:numPr>
          <w:ilvl w:val="0"/>
          <w:numId w:val="42"/>
        </w:numPr>
        <w:rPr>
          <w:rFonts w:cs="Arial"/>
          <w:szCs w:val="22"/>
        </w:rPr>
      </w:pPr>
      <w:r w:rsidRPr="00BC5484">
        <w:rPr>
          <w:rFonts w:cs="Arial"/>
          <w:szCs w:val="22"/>
        </w:rPr>
        <w:t>The displaced baseline cook stoves- are reused outside the project boundary in place of lower emitting technology or in a manner suggesting more usage than would have occurred in the absence of the project;</w:t>
      </w:r>
    </w:p>
    <w:p w14:paraId="6058C5B2" w14:textId="77777777" w:rsidR="00E76C1C" w:rsidRPr="00BC5484" w:rsidRDefault="00E76C1C" w:rsidP="00B36E81">
      <w:pPr>
        <w:pStyle w:val="ListParagraph"/>
        <w:numPr>
          <w:ilvl w:val="0"/>
          <w:numId w:val="42"/>
        </w:numPr>
        <w:rPr>
          <w:rFonts w:cs="Arial"/>
          <w:szCs w:val="22"/>
        </w:rPr>
      </w:pPr>
      <w:r w:rsidRPr="00BC5484">
        <w:rPr>
          <w:rFonts w:cs="Arial"/>
          <w:szCs w:val="22"/>
        </w:rPr>
        <w:t>The non-renewable biomass or fossil fuels saved under the project activity are used by non-project users who previously used lower emitting energy sources;</w:t>
      </w:r>
    </w:p>
    <w:p w14:paraId="48A5260A" w14:textId="77777777" w:rsidR="00E76C1C" w:rsidRPr="00BC5484" w:rsidRDefault="00E76C1C" w:rsidP="00B36E81">
      <w:pPr>
        <w:pStyle w:val="ListParagraph"/>
        <w:numPr>
          <w:ilvl w:val="0"/>
          <w:numId w:val="42"/>
        </w:numPr>
        <w:rPr>
          <w:rFonts w:cs="Arial"/>
          <w:szCs w:val="22"/>
        </w:rPr>
      </w:pPr>
      <w:r w:rsidRPr="00BC5484">
        <w:rPr>
          <w:rFonts w:cs="Arial"/>
          <w:szCs w:val="22"/>
        </w:rPr>
        <w:t>The project significantly impacts the NRB fraction within an area where other CDM or VER project activities account for NRB fraction in their baseline scenario;</w:t>
      </w:r>
    </w:p>
    <w:p w14:paraId="02B12873" w14:textId="77777777" w:rsidR="00E76C1C" w:rsidRPr="00BC5484" w:rsidRDefault="00E76C1C" w:rsidP="00B36E81">
      <w:pPr>
        <w:pStyle w:val="ListParagraph"/>
        <w:numPr>
          <w:ilvl w:val="0"/>
          <w:numId w:val="42"/>
        </w:numPr>
        <w:rPr>
          <w:rFonts w:cs="Arial"/>
          <w:szCs w:val="22"/>
        </w:rPr>
      </w:pPr>
      <w:r w:rsidRPr="00BC5484">
        <w:rPr>
          <w:rFonts w:cs="Arial"/>
          <w:szCs w:val="22"/>
        </w:rPr>
        <w:t>The project population compensates for loss of the space heating effect of inefficient technology by adopting some other form of heating or by retaining some use of inefficient technology;</w:t>
      </w:r>
    </w:p>
    <w:p w14:paraId="61697CF2" w14:textId="77777777" w:rsidR="00E76C1C" w:rsidRPr="00BC5484" w:rsidRDefault="00E76C1C" w:rsidP="00B36E81">
      <w:pPr>
        <w:pStyle w:val="ListParagraph"/>
        <w:numPr>
          <w:ilvl w:val="0"/>
          <w:numId w:val="42"/>
        </w:numPr>
        <w:rPr>
          <w:rFonts w:cs="Arial"/>
          <w:szCs w:val="22"/>
        </w:rPr>
      </w:pPr>
      <w:r w:rsidRPr="00BC5484">
        <w:rPr>
          <w:rFonts w:cs="Arial"/>
          <w:szCs w:val="22"/>
        </w:rPr>
        <w:t>By virtue of promotion and marketing of a new technology with high efficiency, the project stimulates substitution within users who commonly used a technology with relatively lower emissions, in cases where such a trend is not eligible as an evolving baseline.</w:t>
      </w:r>
    </w:p>
    <w:p w14:paraId="26EB4076" w14:textId="77777777" w:rsidR="00E76C1C" w:rsidRPr="00BC5484" w:rsidRDefault="00E76C1C" w:rsidP="00E76C1C">
      <w:pPr>
        <w:rPr>
          <w:rFonts w:cs="Arial"/>
          <w:szCs w:val="22"/>
        </w:rPr>
      </w:pPr>
    </w:p>
    <w:p w14:paraId="2A14B29B" w14:textId="77777777" w:rsidR="00E76C1C" w:rsidRPr="00BC5484" w:rsidRDefault="00E76C1C" w:rsidP="00E76C1C">
      <w:pPr>
        <w:rPr>
          <w:rFonts w:cs="Arial"/>
          <w:szCs w:val="22"/>
        </w:rPr>
      </w:pPr>
      <w:r w:rsidRPr="00BC5484">
        <w:rPr>
          <w:rFonts w:cs="Arial"/>
          <w:szCs w:val="22"/>
        </w:rPr>
        <w:t>A leakage investigation shall be conducted every two years using relevant survey methods that can be combined with monitoring surveys as is applicable. Leakage risks deemed very low will be ignored where the case for their insignificance can be substantiated.</w:t>
      </w:r>
    </w:p>
    <w:p w14:paraId="77149F93" w14:textId="77777777" w:rsidR="00E76C1C" w:rsidRPr="00BC5484" w:rsidRDefault="00E76C1C" w:rsidP="00E76C1C">
      <w:pPr>
        <w:rPr>
          <w:rFonts w:cs="Arial"/>
          <w:szCs w:val="22"/>
        </w:rPr>
      </w:pPr>
    </w:p>
    <w:p w14:paraId="6D3ABE3D" w14:textId="77777777" w:rsidR="00E76C1C" w:rsidRPr="00BC5484" w:rsidRDefault="00E76C1C" w:rsidP="00E76C1C">
      <w:pPr>
        <w:rPr>
          <w:rFonts w:cs="Arial"/>
          <w:szCs w:val="22"/>
        </w:rPr>
      </w:pPr>
      <w:r w:rsidRPr="00BC5484">
        <w:rPr>
          <w:rFonts w:cs="Arial"/>
          <w:szCs w:val="22"/>
        </w:rPr>
        <w:t>Leakage per household per year shall be calculated as a quantitative emissions volume (tCO</w:t>
      </w:r>
      <w:r w:rsidRPr="00BC5484">
        <w:rPr>
          <w:rFonts w:cs="Arial"/>
          <w:szCs w:val="22"/>
          <w:vertAlign w:val="subscript"/>
        </w:rPr>
        <w:t>2</w:t>
      </w:r>
      <w:r w:rsidRPr="00BC5484">
        <w:rPr>
          <w:rFonts w:cs="Arial"/>
          <w:szCs w:val="22"/>
        </w:rPr>
        <w:t xml:space="preserve">e) or as a percentage of total emission reductions. </w:t>
      </w:r>
    </w:p>
    <w:p w14:paraId="01A12379" w14:textId="77777777" w:rsidR="00E76C1C" w:rsidRPr="00BC5484" w:rsidRDefault="00E76C1C" w:rsidP="00E76C1C">
      <w:pPr>
        <w:rPr>
          <w:rFonts w:cs="Arial"/>
          <w:szCs w:val="22"/>
        </w:rPr>
      </w:pPr>
      <w:r w:rsidRPr="00BC5484">
        <w:rPr>
          <w:rFonts w:cs="Arial"/>
          <w:szCs w:val="22"/>
        </w:rPr>
        <w:fldChar w:fldCharType="begin"/>
      </w:r>
      <w:r w:rsidRPr="00BC5484">
        <w:rPr>
          <w:rFonts w:cs="Arial"/>
          <w:szCs w:val="22"/>
        </w:rPr>
        <w:instrText xml:space="preserve"> QUOTE </w:instrText>
      </w:r>
      <m:oMath>
        <m:sSub>
          <m:sSubPr>
            <m:ctrlPr>
              <w:rPr>
                <w:rFonts w:ascii="Cambria Math" w:hAnsi="Cambria Math"/>
                <w:b/>
                <w:sz w:val="24"/>
              </w:rPr>
            </m:ctrlPr>
          </m:sSubPr>
          <m:e>
            <m:r>
              <m:rPr>
                <m:sty m:val="p"/>
              </m:rPr>
              <w:rPr>
                <w:rFonts w:ascii="Cambria Math" w:hAnsi="Cambria Math"/>
                <w:sz w:val="24"/>
              </w:rPr>
              <m:t>LE</m:t>
            </m:r>
          </m:e>
          <m:sub>
            <m:r>
              <m:rPr>
                <m:sty m:val="p"/>
              </m:rPr>
              <w:rPr>
                <w:rFonts w:ascii="Cambria Math" w:hAnsi="Cambria Math"/>
                <w:sz w:val="24"/>
              </w:rPr>
              <m:t>CO2,y</m:t>
            </m:r>
          </m:sub>
        </m:sSub>
        <m:r>
          <m:rPr>
            <m:sty m:val="p"/>
          </m:rPr>
          <w:rPr>
            <w:rFonts w:ascii="Cambria Math" w:hAnsi="Cambria Math"/>
            <w:sz w:val="24"/>
          </w:rPr>
          <m:t>=</m:t>
        </m:r>
        <m:d>
          <m:dPr>
            <m:ctrlPr>
              <w:rPr>
                <w:rFonts w:ascii="Cambria Math" w:hAnsi="Cambria Math"/>
                <w:b/>
                <w:i/>
                <w:sz w:val="24"/>
              </w:rPr>
            </m:ctrlPr>
          </m:dPr>
          <m:e>
            <m:sSub>
              <m:sSubPr>
                <m:ctrlPr>
                  <w:rPr>
                    <w:rFonts w:ascii="Cambria Math" w:hAnsi="Cambria Math"/>
                    <w:b/>
                    <w:i/>
                    <w:sz w:val="24"/>
                  </w:rPr>
                </m:ctrlPr>
              </m:sSubPr>
              <m:e>
                <m:r>
                  <m:rPr>
                    <m:sty m:val="p"/>
                  </m:rPr>
                  <w:rPr>
                    <w:rFonts w:ascii="Cambria Math" w:hAnsi="Cambria Math"/>
                    <w:sz w:val="24"/>
                  </w:rPr>
                  <m:t>BE</m:t>
                </m:r>
              </m:e>
              <m:sub>
                <m:r>
                  <m:rPr>
                    <m:sty m:val="p"/>
                  </m:rPr>
                  <w:rPr>
                    <w:rFonts w:ascii="Cambria Math" w:hAnsi="Cambria Math"/>
                    <w:sz w:val="24"/>
                  </w:rPr>
                  <m:t>CO2,y</m:t>
                </m:r>
              </m:sub>
            </m:sSub>
            <m:r>
              <m:rPr>
                <m:sty m:val="p"/>
              </m:rPr>
              <w:rPr>
                <w:rFonts w:ascii="Cambria Math" w:hAnsi="Cambria Math"/>
                <w:sz w:val="24"/>
              </w:rPr>
              <m:t xml:space="preserve">- </m:t>
            </m:r>
            <m:sSub>
              <m:sSubPr>
                <m:ctrlPr>
                  <w:rPr>
                    <w:rFonts w:ascii="Cambria Math" w:hAnsi="Cambria Math"/>
                    <w:b/>
                    <w:sz w:val="24"/>
                  </w:rPr>
                </m:ctrlPr>
              </m:sSubPr>
              <m:e>
                <m:r>
                  <m:rPr>
                    <m:sty m:val="p"/>
                  </m:rPr>
                  <w:rPr>
                    <w:rFonts w:ascii="Cambria Math" w:hAnsi="Cambria Math"/>
                    <w:sz w:val="24"/>
                  </w:rPr>
                  <m:t>PE</m:t>
                </m:r>
              </m:e>
              <m:sub>
                <m:r>
                  <m:rPr>
                    <m:sty m:val="p"/>
                  </m:rPr>
                  <w:rPr>
                    <w:rFonts w:ascii="Cambria Math" w:hAnsi="Cambria Math"/>
                    <w:sz w:val="24"/>
                  </w:rPr>
                  <m:t>CO2,y</m:t>
                </m:r>
              </m:sub>
            </m:sSub>
          </m:e>
        </m:d>
        <m:r>
          <m:rPr>
            <m:sty m:val="p"/>
          </m:rPr>
          <w:rPr>
            <w:rFonts w:ascii="Cambria Math" w:hAnsi="Cambria Math"/>
            <w:sz w:val="24"/>
          </w:rPr>
          <m:t>*</m:t>
        </m:r>
        <m:d>
          <m:dPr>
            <m:ctrlPr>
              <w:rPr>
                <w:rFonts w:ascii="Cambria Math" w:hAnsi="Cambria Math"/>
                <w:b/>
                <w:i/>
                <w:sz w:val="24"/>
              </w:rPr>
            </m:ctrlPr>
          </m:dPr>
          <m:e>
            <m:r>
              <m:rPr>
                <m:sty m:val="p"/>
              </m:rPr>
              <w:rPr>
                <w:rFonts w:ascii="Cambria Math" w:hAnsi="Cambria Math"/>
                <w:sz w:val="24"/>
              </w:rPr>
              <m:t>5%</m:t>
            </m:r>
          </m:e>
        </m:d>
      </m:oMath>
      <w:r w:rsidRPr="00BC5484">
        <w:rPr>
          <w:rFonts w:cs="Arial"/>
          <w:szCs w:val="22"/>
        </w:rPr>
        <w:instrText xml:space="preserve"> </w:instrText>
      </w:r>
      <w:r w:rsidRPr="00BC5484">
        <w:rPr>
          <w:rFonts w:cs="Arial"/>
          <w:szCs w:val="22"/>
        </w:rPr>
        <w:fldChar w:fldCharType="end"/>
      </w:r>
      <w:r w:rsidRPr="00BC5484">
        <w:rPr>
          <w:rFonts w:cs="Arial"/>
          <w:szCs w:val="22"/>
        </w:rPr>
        <w:t xml:space="preserve"> </w:t>
      </w:r>
      <w:r w:rsidRPr="00BC5484">
        <w:rPr>
          <w:rFonts w:cs="Arial"/>
          <w:szCs w:val="22"/>
        </w:rPr>
        <w:fldChar w:fldCharType="begin"/>
      </w:r>
      <w:r w:rsidRPr="00BC5484">
        <w:rPr>
          <w:rFonts w:cs="Arial"/>
          <w:szCs w:val="22"/>
        </w:rPr>
        <w:instrText xml:space="preserve"> QUOTE </w:instrText>
      </w:r>
      <m:oMath>
        <m:sSub>
          <m:sSubPr>
            <m:ctrlPr>
              <w:rPr>
                <w:rFonts w:ascii="Cambria Math" w:hAnsi="Cambria Math"/>
                <w:b/>
                <w:szCs w:val="22"/>
              </w:rPr>
            </m:ctrlPr>
          </m:sSubPr>
          <m:e>
            <m:r>
              <m:rPr>
                <m:sty m:val="p"/>
              </m:rPr>
              <w:rPr>
                <w:rFonts w:ascii="Cambria Math" w:hAnsi="Cambria Math"/>
                <w:szCs w:val="22"/>
              </w:rPr>
              <m:t>LE</m:t>
            </m:r>
          </m:e>
          <m:sub>
            <m:r>
              <m:rPr>
                <m:sty m:val="p"/>
              </m:rPr>
              <w:rPr>
                <w:rFonts w:ascii="Cambria Math" w:hAnsi="Cambria Math"/>
                <w:szCs w:val="22"/>
              </w:rPr>
              <m:t>CO2,y</m:t>
            </m:r>
          </m:sub>
        </m:sSub>
        <m:r>
          <m:rPr>
            <m:sty m:val="p"/>
          </m:rPr>
          <w:rPr>
            <w:rFonts w:ascii="Cambria Math" w:hAnsi="Cambria Math"/>
            <w:szCs w:val="22"/>
          </w:rPr>
          <m:t>=</m:t>
        </m:r>
        <m:d>
          <m:dPr>
            <m:ctrlPr>
              <w:rPr>
                <w:rFonts w:ascii="Cambria Math" w:hAnsi="Cambria Math"/>
                <w:i/>
                <w:szCs w:val="22"/>
              </w:rPr>
            </m:ctrlPr>
          </m:dPr>
          <m:e>
            <m:sSub>
              <m:sSubPr>
                <m:ctrlPr>
                  <w:rPr>
                    <w:rFonts w:ascii="Cambria Math" w:hAnsi="Cambria Math"/>
                    <w:i/>
                    <w:szCs w:val="22"/>
                  </w:rPr>
                </m:ctrlPr>
              </m:sSubPr>
              <m:e>
                <m:r>
                  <m:rPr>
                    <m:sty m:val="p"/>
                  </m:rPr>
                  <w:rPr>
                    <w:rFonts w:ascii="Cambria Math" w:hAnsi="Cambria Math"/>
                    <w:szCs w:val="22"/>
                  </w:rPr>
                  <m:t>BE</m:t>
                </m:r>
              </m:e>
              <m:sub>
                <m:r>
                  <m:rPr>
                    <m:sty m:val="p"/>
                  </m:rPr>
                  <w:rPr>
                    <w:rFonts w:ascii="Cambria Math" w:hAnsi="Cambria Math"/>
                    <w:szCs w:val="22"/>
                  </w:rPr>
                  <m:t>CO2,y</m:t>
                </m:r>
              </m:sub>
            </m:sSub>
            <m:r>
              <m:rPr>
                <m:sty m:val="p"/>
              </m:rPr>
              <w:rPr>
                <w:rFonts w:ascii="Cambria Math" w:hAnsi="Cambria Math"/>
                <w:szCs w:val="22"/>
              </w:rPr>
              <m:t xml:space="preserve">- </m:t>
            </m:r>
            <m:sSub>
              <m:sSubPr>
                <m:ctrlPr>
                  <w:rPr>
                    <w:rFonts w:ascii="Cambria Math" w:hAnsi="Cambria Math"/>
                    <w:szCs w:val="22"/>
                  </w:rPr>
                </m:ctrlPr>
              </m:sSubPr>
              <m:e>
                <m:r>
                  <m:rPr>
                    <m:sty m:val="p"/>
                  </m:rPr>
                  <w:rPr>
                    <w:rFonts w:ascii="Cambria Math" w:hAnsi="Cambria Math"/>
                    <w:szCs w:val="22"/>
                  </w:rPr>
                  <m:t>PE</m:t>
                </m:r>
              </m:e>
              <m:sub>
                <m:r>
                  <m:rPr>
                    <m:sty m:val="p"/>
                  </m:rPr>
                  <w:rPr>
                    <w:rFonts w:ascii="Cambria Math" w:hAnsi="Cambria Math"/>
                    <w:szCs w:val="22"/>
                  </w:rPr>
                  <m:t>CO2,y</m:t>
                </m:r>
              </m:sub>
            </m:sSub>
          </m:e>
        </m:d>
        <m:r>
          <m:rPr>
            <m:sty m:val="p"/>
          </m:rPr>
          <w:rPr>
            <w:rFonts w:ascii="Cambria Math" w:hAnsi="Cambria Math"/>
            <w:szCs w:val="22"/>
          </w:rPr>
          <m:t>*</m:t>
        </m:r>
        <m:d>
          <m:dPr>
            <m:ctrlPr>
              <w:rPr>
                <w:rFonts w:ascii="Cambria Math" w:hAnsi="Cambria Math"/>
                <w:i/>
                <w:szCs w:val="22"/>
              </w:rPr>
            </m:ctrlPr>
          </m:dPr>
          <m:e>
            <m:r>
              <m:rPr>
                <m:sty m:val="p"/>
              </m:rPr>
              <w:rPr>
                <w:rFonts w:ascii="Cambria Math" w:hAnsi="Cambria Math"/>
                <w:szCs w:val="22"/>
              </w:rPr>
              <m:t>x%</m:t>
            </m:r>
          </m:e>
        </m:d>
      </m:oMath>
      <w:r w:rsidRPr="00BC5484">
        <w:rPr>
          <w:rFonts w:cs="Arial"/>
          <w:szCs w:val="22"/>
        </w:rPr>
        <w:instrText xml:space="preserve"> </w:instrText>
      </w:r>
      <w:r w:rsidRPr="00BC5484">
        <w:rPr>
          <w:rFonts w:cs="Arial"/>
          <w:szCs w:val="22"/>
        </w:rPr>
        <w:fldChar w:fldCharType="separate"/>
      </w:r>
    </w:p>
    <w:p w14:paraId="1DDA8F6F" w14:textId="77777777" w:rsidR="00E76C1C" w:rsidRPr="00BC5484" w:rsidRDefault="00987BB8" w:rsidP="00E76C1C">
      <w:pPr>
        <w:rPr>
          <w:rFonts w:cs="Arial"/>
          <w:szCs w:val="22"/>
        </w:rPr>
      </w:pPr>
      <m:oMath>
        <m:sSub>
          <m:sSubPr>
            <m:ctrlPr>
              <w:rPr>
                <w:rFonts w:ascii="Cambria Math" w:hAnsi="Cambria Math"/>
                <w:b/>
                <w:szCs w:val="22"/>
              </w:rPr>
            </m:ctrlPr>
          </m:sSubPr>
          <m:e>
            <m:r>
              <m:rPr>
                <m:sty m:val="p"/>
              </m:rPr>
              <w:rPr>
                <w:rFonts w:ascii="Cambria Math" w:hAnsi="Cambria Math"/>
                <w:szCs w:val="22"/>
              </w:rPr>
              <m:t>LE</m:t>
            </m:r>
          </m:e>
          <m:sub>
            <m:r>
              <m:rPr>
                <m:sty m:val="p"/>
              </m:rPr>
              <w:rPr>
                <w:rFonts w:ascii="Cambria Math" w:hAnsi="Cambria Math"/>
                <w:szCs w:val="22"/>
              </w:rPr>
              <m:t>p1,CO2,y</m:t>
            </m:r>
          </m:sub>
        </m:sSub>
        <m:r>
          <m:rPr>
            <m:sty m:val="p"/>
          </m:rPr>
          <w:rPr>
            <w:rFonts w:ascii="Cambria Math" w:hAnsi="Cambria Math"/>
            <w:szCs w:val="22"/>
          </w:rPr>
          <m:t>=</m:t>
        </m:r>
        <m:d>
          <m:dPr>
            <m:ctrlPr>
              <w:rPr>
                <w:rFonts w:ascii="Cambria Math" w:hAnsi="Cambria Math"/>
                <w:i/>
                <w:szCs w:val="22"/>
              </w:rPr>
            </m:ctrlPr>
          </m:dPr>
          <m:e>
            <m:sSub>
              <m:sSubPr>
                <m:ctrlPr>
                  <w:rPr>
                    <w:rFonts w:ascii="Cambria Math" w:hAnsi="Cambria Math"/>
                    <w:i/>
                    <w:szCs w:val="22"/>
                  </w:rPr>
                </m:ctrlPr>
              </m:sSubPr>
              <m:e>
                <m:r>
                  <m:rPr>
                    <m:sty m:val="p"/>
                  </m:rPr>
                  <w:rPr>
                    <w:rFonts w:ascii="Cambria Math" w:hAnsi="Cambria Math"/>
                    <w:szCs w:val="22"/>
                  </w:rPr>
                  <m:t>BE</m:t>
                </m:r>
              </m:e>
              <m:sub>
                <m:r>
                  <m:rPr>
                    <m:sty m:val="p"/>
                  </m:rPr>
                  <w:rPr>
                    <w:rFonts w:ascii="Cambria Math" w:hAnsi="Cambria Math"/>
                    <w:szCs w:val="22"/>
                  </w:rPr>
                  <m:t>b1,CO2,y</m:t>
                </m:r>
              </m:sub>
            </m:sSub>
            <m:r>
              <m:rPr>
                <m:sty m:val="p"/>
              </m:rPr>
              <w:rPr>
                <w:rFonts w:ascii="Cambria Math" w:hAnsi="Cambria Math"/>
                <w:szCs w:val="22"/>
              </w:rPr>
              <m:t xml:space="preserve">- </m:t>
            </m:r>
            <m:sSub>
              <m:sSubPr>
                <m:ctrlPr>
                  <w:rPr>
                    <w:rFonts w:ascii="Cambria Math" w:hAnsi="Cambria Math"/>
                    <w:szCs w:val="22"/>
                  </w:rPr>
                </m:ctrlPr>
              </m:sSubPr>
              <m:e>
                <m:r>
                  <m:rPr>
                    <m:sty m:val="p"/>
                  </m:rPr>
                  <w:rPr>
                    <w:rFonts w:ascii="Cambria Math" w:hAnsi="Cambria Math"/>
                    <w:szCs w:val="22"/>
                  </w:rPr>
                  <m:t>PE</m:t>
                </m:r>
              </m:e>
              <m:sub>
                <m:r>
                  <m:rPr>
                    <m:sty m:val="p"/>
                  </m:rPr>
                  <w:rPr>
                    <w:rFonts w:ascii="Cambria Math" w:hAnsi="Cambria Math"/>
                    <w:szCs w:val="22"/>
                  </w:rPr>
                  <m:t>p1,CO2,y</m:t>
                </m:r>
              </m:sub>
            </m:sSub>
          </m:e>
        </m:d>
        <m:r>
          <m:rPr>
            <m:sty m:val="p"/>
          </m:rPr>
          <w:rPr>
            <w:rFonts w:ascii="Cambria Math" w:hAnsi="Cambria Math"/>
            <w:szCs w:val="22"/>
          </w:rPr>
          <m:t>*</m:t>
        </m:r>
        <m:d>
          <m:dPr>
            <m:ctrlPr>
              <w:rPr>
                <w:rFonts w:ascii="Cambria Math" w:hAnsi="Cambria Math"/>
                <w:i/>
                <w:szCs w:val="22"/>
              </w:rPr>
            </m:ctrlPr>
          </m:dPr>
          <m:e>
            <m:r>
              <m:rPr>
                <m:sty m:val="p"/>
              </m:rPr>
              <w:rPr>
                <w:rFonts w:ascii="Cambria Math" w:hAnsi="Cambria Math"/>
                <w:szCs w:val="22"/>
              </w:rPr>
              <m:t>x%</m:t>
            </m:r>
          </m:e>
        </m:d>
      </m:oMath>
      <w:r w:rsidR="00E76C1C" w:rsidRPr="00BC5484">
        <w:rPr>
          <w:rFonts w:cs="Arial"/>
          <w:szCs w:val="22"/>
        </w:rPr>
        <w:fldChar w:fldCharType="end"/>
      </w:r>
      <w:r w:rsidR="00E76C1C" w:rsidRPr="00BC5484">
        <w:rPr>
          <w:rFonts w:cs="Arial"/>
          <w:szCs w:val="22"/>
        </w:rPr>
        <w:tab/>
      </w:r>
      <w:r w:rsidR="00E76C1C" w:rsidRPr="00BC5484">
        <w:rPr>
          <w:rFonts w:cs="Arial"/>
          <w:szCs w:val="22"/>
        </w:rPr>
        <w:tab/>
      </w:r>
      <w:r w:rsidR="00E76C1C" w:rsidRPr="00BC5484">
        <w:rPr>
          <w:rFonts w:cs="Arial"/>
          <w:szCs w:val="22"/>
        </w:rPr>
        <w:tab/>
      </w:r>
      <w:r w:rsidR="00E76C1C" w:rsidRPr="00BC5484">
        <w:rPr>
          <w:rFonts w:cs="Arial"/>
          <w:szCs w:val="22"/>
        </w:rPr>
        <w:tab/>
      </w:r>
      <w:r w:rsidR="00E76C1C" w:rsidRPr="00BC5484">
        <w:rPr>
          <w:rFonts w:cs="Arial"/>
          <w:szCs w:val="22"/>
        </w:rPr>
        <w:tab/>
      </w:r>
      <w:r w:rsidR="00E76C1C" w:rsidRPr="00BC5484">
        <w:rPr>
          <w:rFonts w:cs="Arial"/>
          <w:szCs w:val="22"/>
        </w:rPr>
        <w:tab/>
        <w:t xml:space="preserve">      </w:t>
      </w:r>
      <w:r w:rsidR="00D2383B" w:rsidRPr="00BC5484">
        <w:rPr>
          <w:rFonts w:cs="Arial"/>
          <w:szCs w:val="22"/>
        </w:rPr>
        <w:t xml:space="preserve">       </w:t>
      </w:r>
      <w:r w:rsidR="00E76C1C" w:rsidRPr="00BC5484">
        <w:rPr>
          <w:rFonts w:cs="Arial"/>
          <w:b/>
          <w:szCs w:val="22"/>
        </w:rPr>
        <w:t>(6)</w:t>
      </w:r>
    </w:p>
    <w:p w14:paraId="64BD4AD3" w14:textId="77777777" w:rsidR="00E76C1C" w:rsidRPr="00BC5484" w:rsidRDefault="00E76C1C" w:rsidP="00E76C1C">
      <w:pPr>
        <w:rPr>
          <w:rFonts w:cs="Arial"/>
          <w:szCs w:val="22"/>
        </w:rPr>
      </w:pPr>
    </w:p>
    <w:p w14:paraId="4CEC5A27" w14:textId="77777777" w:rsidR="00E76C1C" w:rsidRPr="00BC5484" w:rsidRDefault="00E76C1C" w:rsidP="00E76C1C">
      <w:pPr>
        <w:rPr>
          <w:rFonts w:cs="Arial"/>
          <w:szCs w:val="22"/>
        </w:rPr>
      </w:pPr>
      <w:r w:rsidRPr="00BC5484">
        <w:rPr>
          <w:rFonts w:cs="Arial"/>
          <w:szCs w:val="22"/>
        </w:rPr>
        <w:t>Leakage</w:t>
      </w:r>
      <w:r w:rsidRPr="00BC5484">
        <w:rPr>
          <w:rFonts w:cs="Arial"/>
          <w:szCs w:val="22"/>
          <w:vertAlign w:val="subscript"/>
        </w:rPr>
        <w:t xml:space="preserve"> </w:t>
      </w:r>
      <w:r w:rsidRPr="00BC5484">
        <w:rPr>
          <w:rFonts w:cs="Arial"/>
          <w:szCs w:val="22"/>
        </w:rPr>
        <w:t>is assumed to be 5% for the ex-ante project emissions. This parameter will be monitored, as per the monitoring plan, and the actual figure will be used to calculate total project emissions. The leakage</w:t>
      </w:r>
      <w:r w:rsidRPr="00BC5484">
        <w:rPr>
          <w:rFonts w:cs="Arial"/>
          <w:i/>
          <w:szCs w:val="22"/>
        </w:rPr>
        <w:t xml:space="preserve"> </w:t>
      </w:r>
      <w:r w:rsidRPr="00BC5484">
        <w:rPr>
          <w:rFonts w:cs="Arial"/>
          <w:szCs w:val="22"/>
        </w:rPr>
        <w:t>of the non-renewable biomass and fossil fuel used by</w:t>
      </w:r>
      <w:r w:rsidRPr="00BC5484">
        <w:rPr>
          <w:rFonts w:cs="Arial"/>
          <w:i/>
          <w:szCs w:val="22"/>
        </w:rPr>
        <w:t xml:space="preserve"> </w:t>
      </w:r>
      <w:r w:rsidRPr="00BC5484">
        <w:rPr>
          <w:rFonts w:cs="Arial"/>
          <w:szCs w:val="22"/>
        </w:rPr>
        <w:t xml:space="preserve">households under the </w:t>
      </w:r>
      <w:r w:rsidR="00BC5C5E" w:rsidRPr="00BC5484">
        <w:rPr>
          <w:rFonts w:cs="Arial"/>
          <w:szCs w:val="22"/>
        </w:rPr>
        <w:t>VPA-2</w:t>
      </w:r>
      <w:r w:rsidRPr="00BC5484">
        <w:rPr>
          <w:rFonts w:cs="Arial"/>
          <w:szCs w:val="22"/>
        </w:rPr>
        <w:t xml:space="preserve"> are:</w:t>
      </w:r>
    </w:p>
    <w:p w14:paraId="224B7611" w14:textId="77777777" w:rsidR="00E76C1C" w:rsidRPr="00BC5484" w:rsidRDefault="00E76C1C" w:rsidP="00E76C1C">
      <w:pPr>
        <w:rPr>
          <w:rFonts w:cs="Arial"/>
          <w:b/>
          <w:szCs w:val="22"/>
        </w:rPr>
      </w:pPr>
      <w:r w:rsidRPr="00BC5484">
        <w:rPr>
          <w:rFonts w:cs="Arial"/>
          <w:szCs w:val="22"/>
        </w:rPr>
        <w:fldChar w:fldCharType="begin"/>
      </w:r>
      <w:r w:rsidRPr="00BC5484">
        <w:rPr>
          <w:rFonts w:cs="Arial"/>
          <w:szCs w:val="22"/>
        </w:rPr>
        <w:instrText xml:space="preserve"> QUOTE </w:instrText>
      </w:r>
      <m:oMath>
        <m:sSub>
          <m:sSubPr>
            <m:ctrlPr>
              <w:rPr>
                <w:rFonts w:ascii="Cambria Math" w:hAnsi="Cambria Math"/>
                <w:b/>
                <w:sz w:val="20"/>
              </w:rPr>
            </m:ctrlPr>
          </m:sSubPr>
          <m:e>
            <m:r>
              <m:rPr>
                <m:sty m:val="p"/>
              </m:rPr>
              <w:rPr>
                <w:rFonts w:ascii="Cambria Math" w:hAnsi="Cambria Math"/>
                <w:sz w:val="20"/>
              </w:rPr>
              <m:t>LE</m:t>
            </m:r>
          </m:e>
          <m:sub>
            <m:r>
              <m:rPr>
                <m:sty m:val="p"/>
              </m:rPr>
              <w:rPr>
                <w:rFonts w:ascii="Cambria Math" w:hAnsi="Cambria Math"/>
                <w:sz w:val="20"/>
              </w:rPr>
              <m:t>CO2,y</m:t>
            </m:r>
          </m:sub>
        </m:sSub>
        <m:r>
          <m:rPr>
            <m:sty m:val="p"/>
          </m:rPr>
          <w:rPr>
            <w:rFonts w:ascii="Cambria Math" w:hAnsi="Cambria Math"/>
            <w:sz w:val="20"/>
          </w:rPr>
          <m:t>=</m:t>
        </m:r>
        <m:d>
          <m:dPr>
            <m:ctrlPr>
              <w:rPr>
                <w:rFonts w:ascii="Cambria Math" w:hAnsi="Cambria Math"/>
                <w:i/>
                <w:sz w:val="20"/>
              </w:rPr>
            </m:ctrlPr>
          </m:dPr>
          <m:e>
            <m:r>
              <m:rPr>
                <m:sty m:val="p"/>
              </m:rPr>
              <w:rPr>
                <w:rFonts w:ascii="Cambria Math" w:hAnsi="Cambria Math"/>
                <w:sz w:val="20"/>
              </w:rPr>
              <m:t>1.86- 0.37</m:t>
            </m:r>
          </m:e>
        </m:d>
        <m:r>
          <m:rPr>
            <m:sty m:val="p"/>
          </m:rPr>
          <w:rPr>
            <w:rFonts w:ascii="Cambria Math" w:hAnsi="Cambria Math"/>
            <w:sz w:val="20"/>
          </w:rPr>
          <m:t>*</m:t>
        </m:r>
        <m:d>
          <m:dPr>
            <m:ctrlPr>
              <w:rPr>
                <w:rFonts w:ascii="Cambria Math" w:hAnsi="Cambria Math"/>
                <w:i/>
                <w:sz w:val="20"/>
              </w:rPr>
            </m:ctrlPr>
          </m:dPr>
          <m:e>
            <m:r>
              <m:rPr>
                <m:sty m:val="p"/>
              </m:rPr>
              <w:rPr>
                <w:rFonts w:ascii="Cambria Math" w:hAnsi="Cambria Math"/>
                <w:sz w:val="20"/>
              </w:rPr>
              <m:t>5%</m:t>
            </m:r>
          </m:e>
        </m:d>
        <m:r>
          <m:rPr>
            <m:sty m:val="p"/>
          </m:rPr>
          <w:rPr>
            <w:rFonts w:ascii="Cambria Math" w:hAnsi="Cambria Math"/>
            <w:sz w:val="20"/>
          </w:rPr>
          <m:t xml:space="preserve">=0.075 </m:t>
        </m:r>
        <m:sSub>
          <m:sSubPr>
            <m:ctrlPr>
              <w:rPr>
                <w:rFonts w:ascii="Cambria Math" w:eastAsia="Calibri" w:hAnsi="Cambria Math"/>
                <w:b/>
                <w:sz w:val="20"/>
                <w:szCs w:val="24"/>
                <w:lang w:val="de-DE"/>
              </w:rPr>
            </m:ctrlPr>
          </m:sSubPr>
          <m:e>
            <m:r>
              <m:rPr>
                <m:sty m:val="p"/>
              </m:rPr>
              <w:rPr>
                <w:rFonts w:ascii="Cambria Math" w:hAnsi="Cambria Math"/>
                <w:sz w:val="20"/>
              </w:rPr>
              <m:t>tCO</m:t>
            </m:r>
          </m:e>
          <m:sub>
            <m:r>
              <m:rPr>
                <m:sty m:val="p"/>
              </m:rPr>
              <w:rPr>
                <w:rFonts w:ascii="Cambria Math" w:hAnsi="Cambria Math"/>
                <w:sz w:val="20"/>
              </w:rPr>
              <m:t>2</m:t>
            </m:r>
          </m:sub>
        </m:sSub>
        <m:r>
          <m:rPr>
            <m:sty m:val="p"/>
          </m:rPr>
          <w:rPr>
            <w:rFonts w:ascii="Cambria Math" w:hAnsi="Cambria Math"/>
            <w:sz w:val="20"/>
          </w:rPr>
          <m:t>e</m:t>
        </m:r>
      </m:oMath>
      <w:r w:rsidRPr="00BC5484">
        <w:rPr>
          <w:rFonts w:cs="Arial"/>
          <w:szCs w:val="22"/>
        </w:rPr>
        <w:instrText xml:space="preserve"> </w:instrText>
      </w:r>
      <w:r w:rsidRPr="00BC5484">
        <w:rPr>
          <w:rFonts w:cs="Arial"/>
          <w:szCs w:val="22"/>
        </w:rPr>
        <w:fldChar w:fldCharType="separate"/>
      </w:r>
    </w:p>
    <w:p w14:paraId="43FD333B" w14:textId="77777777" w:rsidR="00E76C1C" w:rsidRPr="00BC5484" w:rsidRDefault="00E76C1C" w:rsidP="00E76C1C">
      <w:pPr>
        <w:rPr>
          <w:rFonts w:cs="Arial"/>
          <w:szCs w:val="22"/>
        </w:rPr>
      </w:pPr>
    </w:p>
    <w:p w14:paraId="63A33C18" w14:textId="77777777" w:rsidR="00E76C1C" w:rsidRPr="00BC5484" w:rsidRDefault="00987BB8" w:rsidP="00E76C1C">
      <w:pPr>
        <w:rPr>
          <w:rFonts w:cs="Arial"/>
          <w:sz w:val="24"/>
          <w:szCs w:val="22"/>
        </w:rPr>
      </w:pPr>
      <m:oMathPara>
        <m:oMathParaPr>
          <m:jc m:val="left"/>
        </m:oMathParaPr>
        <m:oMath>
          <m:sSub>
            <m:sSubPr>
              <m:ctrlPr>
                <w:rPr>
                  <w:rFonts w:ascii="Cambria Math" w:hAnsi="Cambria Math"/>
                  <w:b/>
                </w:rPr>
              </m:ctrlPr>
            </m:sSubPr>
            <m:e>
              <m:r>
                <m:rPr>
                  <m:sty m:val="p"/>
                </m:rPr>
                <w:rPr>
                  <w:rFonts w:ascii="Cambria Math" w:hAnsi="Cambria Math"/>
                </w:rPr>
                <m:t>LE</m:t>
              </m:r>
            </m:e>
            <m:sub>
              <m:r>
                <m:rPr>
                  <m:sty m:val="p"/>
                </m:rPr>
                <w:rPr>
                  <w:rFonts w:ascii="Cambria Math" w:hAnsi="Cambria Math"/>
                </w:rPr>
                <m:t>p1,CO2,y</m:t>
              </m:r>
            </m:sub>
          </m:sSub>
          <m:r>
            <m:rPr>
              <m:sty m:val="p"/>
            </m:rPr>
            <w:rPr>
              <w:rFonts w:ascii="Cambria Math" w:hAnsi="Cambria Math"/>
            </w:rPr>
            <m:t>=</m:t>
          </m:r>
          <m:d>
            <m:dPr>
              <m:ctrlPr>
                <w:rPr>
                  <w:rFonts w:ascii="Cambria Math" w:hAnsi="Cambria Math"/>
                  <w:i/>
                </w:rPr>
              </m:ctrlPr>
            </m:dPr>
            <m:e>
              <m:r>
                <m:rPr>
                  <m:sty m:val="p"/>
                </m:rPr>
                <w:rPr>
                  <w:rFonts w:ascii="Cambria Math" w:hAnsi="Cambria Math"/>
                </w:rPr>
                <m:t>1.72 - 0.557</m:t>
              </m:r>
            </m:e>
          </m:d>
          <m:r>
            <m:rPr>
              <m:sty m:val="p"/>
            </m:rPr>
            <w:rPr>
              <w:rFonts w:ascii="Cambria Math" w:hAnsi="Cambria Math"/>
            </w:rPr>
            <m:t>*</m:t>
          </m:r>
          <m:d>
            <m:dPr>
              <m:ctrlPr>
                <w:rPr>
                  <w:rFonts w:ascii="Cambria Math" w:hAnsi="Cambria Math"/>
                  <w:i/>
                </w:rPr>
              </m:ctrlPr>
            </m:dPr>
            <m:e>
              <m:r>
                <m:rPr>
                  <m:sty m:val="p"/>
                </m:rPr>
                <w:rPr>
                  <w:rFonts w:ascii="Cambria Math" w:hAnsi="Cambria Math"/>
                </w:rPr>
                <m:t>5%</m:t>
              </m:r>
            </m:e>
          </m:d>
          <m:r>
            <m:rPr>
              <m:sty m:val="p"/>
            </m:rPr>
            <w:rPr>
              <w:rFonts w:ascii="Cambria Math" w:hAnsi="Cambria Math"/>
            </w:rPr>
            <m:t xml:space="preserve">=0.058 </m:t>
          </m:r>
          <m:sSub>
            <m:sSubPr>
              <m:ctrlPr>
                <w:rPr>
                  <w:rFonts w:ascii="Cambria Math" w:hAnsi="Cambria Math"/>
                  <w:b/>
                </w:rPr>
              </m:ctrlPr>
            </m:sSubPr>
            <m:e>
              <m:r>
                <m:rPr>
                  <m:sty m:val="p"/>
                </m:rPr>
                <w:rPr>
                  <w:rFonts w:ascii="Cambria Math" w:hAnsi="Cambria Math"/>
                </w:rPr>
                <m:t>tCO</m:t>
              </m:r>
            </m:e>
            <m:sub>
              <m:r>
                <m:rPr>
                  <m:sty m:val="p"/>
                </m:rPr>
                <w:rPr>
                  <w:rFonts w:ascii="Cambria Math" w:hAnsi="Cambria Math"/>
                </w:rPr>
                <m:t>2</m:t>
              </m:r>
            </m:sub>
          </m:sSub>
          <m:r>
            <m:rPr>
              <m:sty m:val="p"/>
            </m:rPr>
            <w:rPr>
              <w:rFonts w:ascii="Cambria Math" w:hAnsi="Cambria Math"/>
            </w:rPr>
            <m:t>e</m:t>
          </m:r>
        </m:oMath>
      </m:oMathPara>
    </w:p>
    <w:p w14:paraId="08454082" w14:textId="77777777" w:rsidR="00E76C1C" w:rsidRPr="00BC5484" w:rsidRDefault="00E76C1C" w:rsidP="00E76C1C">
      <w:pPr>
        <w:rPr>
          <w:rFonts w:cs="Arial"/>
          <w:szCs w:val="22"/>
        </w:rPr>
      </w:pPr>
    </w:p>
    <w:p w14:paraId="63C88242" w14:textId="77777777" w:rsidR="00E76C1C" w:rsidRPr="00BC5484" w:rsidRDefault="00E76C1C" w:rsidP="00E76C1C">
      <w:pPr>
        <w:rPr>
          <w:rFonts w:cs="Arial"/>
          <w:szCs w:val="22"/>
        </w:rPr>
      </w:pPr>
      <w:r w:rsidRPr="00BC5484">
        <w:rPr>
          <w:rFonts w:cs="Arial"/>
          <w:b/>
          <w:szCs w:val="22"/>
          <w:lang w:val="de-DE"/>
        </w:rPr>
        <w:fldChar w:fldCharType="begin"/>
      </w:r>
      <w:r w:rsidRPr="00BC5484">
        <w:rPr>
          <w:rFonts w:cs="Arial"/>
          <w:b/>
          <w:szCs w:val="22"/>
          <w:lang w:val="de-DE"/>
        </w:rPr>
        <w:instrText xml:space="preserve"> QUOTE </w:instrText>
      </w:r>
      <m:oMath>
        <m:sSub>
          <m:sSubPr>
            <m:ctrlPr>
              <w:rPr>
                <w:rFonts w:ascii="Cambria Math" w:hAnsi="Cambria Math"/>
                <w:b/>
                <w:sz w:val="20"/>
                <w:szCs w:val="24"/>
              </w:rPr>
            </m:ctrlPr>
          </m:sSubPr>
          <m:e>
            <m:r>
              <m:rPr>
                <m:sty m:val="p"/>
              </m:rPr>
              <w:rPr>
                <w:rFonts w:ascii="Cambria Math" w:eastAsia="Calibri" w:hAnsi="Cambria Math"/>
                <w:sz w:val="20"/>
                <w:szCs w:val="24"/>
                <w:lang w:val="de-DE"/>
              </w:rPr>
              <m:t>LE</m:t>
            </m:r>
          </m:e>
          <m:sub>
            <m:r>
              <m:rPr>
                <m:sty m:val="p"/>
              </m:rPr>
              <w:rPr>
                <w:rFonts w:ascii="Cambria Math" w:eastAsia="Calibri" w:hAnsi="Cambria Math"/>
                <w:sz w:val="20"/>
                <w:szCs w:val="24"/>
                <w:lang w:val="de-DE"/>
              </w:rPr>
              <m:t>CO2,y</m:t>
            </m:r>
          </m:sub>
        </m:sSub>
        <m:r>
          <m:rPr>
            <m:sty m:val="p"/>
          </m:rPr>
          <w:rPr>
            <w:rFonts w:ascii="Cambria Math" w:eastAsia="Calibri" w:hAnsi="Cambria Math"/>
            <w:sz w:val="20"/>
            <w:szCs w:val="24"/>
            <w:lang w:val="de-DE"/>
          </w:rPr>
          <m:t>=</m:t>
        </m:r>
        <m:d>
          <m:dPr>
            <m:ctrlPr>
              <w:rPr>
                <w:rFonts w:ascii="Cambria Math" w:eastAsia="Calibri" w:hAnsi="Cambria Math"/>
                <w:i/>
                <w:sz w:val="20"/>
                <w:szCs w:val="24"/>
                <w:lang w:val="de-DE"/>
              </w:rPr>
            </m:ctrlPr>
          </m:dPr>
          <m:e>
            <m:r>
              <m:rPr>
                <m:sty m:val="p"/>
              </m:rPr>
              <w:rPr>
                <w:rFonts w:ascii="Cambria Math" w:eastAsia="Calibri" w:hAnsi="Cambria Math"/>
                <w:sz w:val="20"/>
                <w:szCs w:val="24"/>
                <w:lang w:val="de-DE"/>
              </w:rPr>
              <m:t>2.14- 0.43</m:t>
            </m:r>
          </m:e>
        </m:d>
        <m:r>
          <m:rPr>
            <m:sty m:val="p"/>
          </m:rPr>
          <w:rPr>
            <w:rFonts w:ascii="Cambria Math" w:eastAsia="Calibri" w:hAnsi="Cambria Math"/>
            <w:sz w:val="20"/>
            <w:szCs w:val="24"/>
            <w:lang w:val="de-DE"/>
          </w:rPr>
          <m:t>*</m:t>
        </m:r>
        <m:d>
          <m:dPr>
            <m:ctrlPr>
              <w:rPr>
                <w:rFonts w:ascii="Cambria Math" w:eastAsia="Calibri" w:hAnsi="Cambria Math"/>
                <w:i/>
                <w:sz w:val="20"/>
                <w:szCs w:val="24"/>
                <w:lang w:val="de-DE"/>
              </w:rPr>
            </m:ctrlPr>
          </m:dPr>
          <m:e>
            <m:r>
              <m:rPr>
                <m:sty m:val="p"/>
              </m:rPr>
              <w:rPr>
                <w:rFonts w:ascii="Cambria Math" w:eastAsia="Calibri" w:hAnsi="Cambria Math"/>
                <w:sz w:val="20"/>
                <w:szCs w:val="24"/>
                <w:lang w:val="de-DE"/>
              </w:rPr>
              <m:t>5%</m:t>
            </m:r>
          </m:e>
        </m:d>
        <m:r>
          <m:rPr>
            <m:sty m:val="p"/>
          </m:rPr>
          <w:rPr>
            <w:rFonts w:ascii="Cambria Math" w:eastAsia="Calibri" w:hAnsi="Cambria Math"/>
            <w:sz w:val="20"/>
            <w:szCs w:val="24"/>
            <w:lang w:val="de-DE"/>
          </w:rPr>
          <m:t xml:space="preserve">=0.086 </m:t>
        </m:r>
        <m:sSub>
          <m:sSubPr>
            <m:ctrlPr>
              <w:rPr>
                <w:rFonts w:ascii="Cambria Math" w:eastAsia="Calibri" w:hAnsi="Cambria Math"/>
                <w:b/>
                <w:sz w:val="20"/>
                <w:szCs w:val="24"/>
                <w:lang w:val="de-DE"/>
              </w:rPr>
            </m:ctrlPr>
          </m:sSubPr>
          <m:e>
            <m:r>
              <m:rPr>
                <m:sty m:val="p"/>
              </m:rPr>
              <w:rPr>
                <w:rFonts w:ascii="Cambria Math" w:eastAsia="Calibri" w:hAnsi="Cambria Math"/>
                <w:sz w:val="20"/>
                <w:szCs w:val="24"/>
                <w:lang w:val="de-DE"/>
              </w:rPr>
              <m:t>tCO</m:t>
            </m:r>
          </m:e>
          <m:sub>
            <m:r>
              <m:rPr>
                <m:sty m:val="p"/>
              </m:rPr>
              <w:rPr>
                <w:rFonts w:ascii="Cambria Math" w:eastAsia="Calibri" w:hAnsi="Cambria Math"/>
                <w:sz w:val="20"/>
                <w:szCs w:val="24"/>
                <w:lang w:val="de-DE"/>
              </w:rPr>
              <m:t>2</m:t>
            </m:r>
          </m:sub>
        </m:sSub>
        <m:r>
          <m:rPr>
            <m:sty m:val="p"/>
          </m:rPr>
          <w:rPr>
            <w:rFonts w:ascii="Cambria Math" w:eastAsia="Calibri" w:hAnsi="Cambria Math"/>
            <w:sz w:val="20"/>
            <w:szCs w:val="24"/>
            <w:lang w:val="de-DE"/>
          </w:rPr>
          <m:t>e</m:t>
        </m:r>
      </m:oMath>
      <w:r w:rsidRPr="00BC5484">
        <w:rPr>
          <w:rFonts w:cs="Arial"/>
          <w:b/>
          <w:szCs w:val="22"/>
          <w:lang w:val="de-DE"/>
        </w:rPr>
        <w:instrText xml:space="preserve"> </w:instrText>
      </w:r>
      <w:r w:rsidRPr="00BC5484">
        <w:rPr>
          <w:rFonts w:cs="Arial"/>
          <w:b/>
          <w:szCs w:val="22"/>
          <w:lang w:val="de-DE"/>
        </w:rPr>
        <w:fldChar w:fldCharType="end"/>
      </w:r>
      <w:r w:rsidRPr="00BC5484">
        <w:rPr>
          <w:rFonts w:cs="Arial"/>
          <w:b/>
          <w:szCs w:val="22"/>
          <w:lang w:val="de-DE"/>
        </w:rPr>
        <w:t xml:space="preserve"> </w:t>
      </w:r>
      <w:r w:rsidRPr="00BC5484">
        <w:rPr>
          <w:rFonts w:cs="Arial"/>
          <w:szCs w:val="22"/>
        </w:rPr>
        <w:fldChar w:fldCharType="end"/>
      </w:r>
      <w:r w:rsidRPr="00BC5484">
        <w:rPr>
          <w:rFonts w:cs="Arial"/>
          <w:szCs w:val="22"/>
        </w:rPr>
        <w:t xml:space="preserve"> </w:t>
      </w:r>
    </w:p>
    <w:p w14:paraId="1E39FF50" w14:textId="77777777" w:rsidR="00E76C1C" w:rsidRPr="00BC5484" w:rsidRDefault="00E76C1C" w:rsidP="00E76C1C">
      <w:pPr>
        <w:rPr>
          <w:rFonts w:cs="Arial"/>
          <w:szCs w:val="22"/>
          <w:u w:val="single"/>
        </w:rPr>
      </w:pPr>
      <w:r w:rsidRPr="00BC5484">
        <w:rPr>
          <w:rFonts w:cs="Arial"/>
          <w:szCs w:val="22"/>
          <w:u w:val="single"/>
        </w:rPr>
        <w:t>Total emission reductions due to the displacement of non-renewable biomass and fossil fuels:</w:t>
      </w:r>
    </w:p>
    <w:p w14:paraId="320451AB" w14:textId="77777777" w:rsidR="00E76C1C" w:rsidRPr="00BC5484" w:rsidRDefault="00E76C1C" w:rsidP="00E76C1C">
      <w:pPr>
        <w:rPr>
          <w:rFonts w:cs="Arial"/>
          <w:szCs w:val="22"/>
        </w:rPr>
      </w:pPr>
      <w:r w:rsidRPr="00BC5484">
        <w:rPr>
          <w:rFonts w:cs="Arial"/>
          <w:szCs w:val="22"/>
        </w:rPr>
        <w:t xml:space="preserve">Emission reductions per VPA </w:t>
      </w:r>
      <w:r w:rsidR="00D2383B" w:rsidRPr="00BC5484">
        <w:rPr>
          <w:rFonts w:cs="Arial"/>
          <w:szCs w:val="22"/>
        </w:rPr>
        <w:t>per year will be calculated as:</w:t>
      </w:r>
    </w:p>
    <w:p w14:paraId="6ABDCA09" w14:textId="77777777" w:rsidR="00E76C1C" w:rsidRPr="00BC5484" w:rsidRDefault="00E76C1C" w:rsidP="00E76C1C">
      <w:pPr>
        <w:rPr>
          <w:rFonts w:cs="Arial"/>
          <w:szCs w:val="22"/>
        </w:rPr>
      </w:pPr>
      <w:r w:rsidRPr="00BC5484">
        <w:rPr>
          <w:rFonts w:cs="Arial"/>
          <w:szCs w:val="22"/>
        </w:rPr>
        <w:fldChar w:fldCharType="begin"/>
      </w:r>
      <w:r w:rsidRPr="00BC5484">
        <w:rPr>
          <w:rFonts w:cs="Arial"/>
          <w:szCs w:val="22"/>
        </w:rPr>
        <w:instrText xml:space="preserve"> QUOTE </w:instrText>
      </w:r>
      <m:oMath>
        <m:sSub>
          <m:sSubPr>
            <m:ctrlPr>
              <w:rPr>
                <w:rFonts w:ascii="Cambria Math" w:hAnsi="Cambria Math"/>
                <w:b/>
                <w:sz w:val="24"/>
              </w:rPr>
            </m:ctrlPr>
          </m:sSubPr>
          <m:e>
            <m:r>
              <m:rPr>
                <m:sty m:val="p"/>
              </m:rPr>
              <w:rPr>
                <w:rFonts w:ascii="Cambria Math" w:hAnsi="Cambria Math"/>
                <w:sz w:val="24"/>
              </w:rPr>
              <m:t>ER</m:t>
            </m:r>
          </m:e>
          <m:sub>
            <m:r>
              <m:rPr>
                <m:sty m:val="p"/>
              </m:rPr>
              <w:rPr>
                <w:rFonts w:ascii="Cambria Math" w:hAnsi="Cambria Math"/>
                <w:sz w:val="24"/>
              </w:rPr>
              <m:t>CO2,y</m:t>
            </m:r>
          </m:sub>
        </m:sSub>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BE</m:t>
            </m:r>
          </m:e>
          <m:sub>
            <m:r>
              <m:rPr>
                <m:sty m:val="p"/>
              </m:rPr>
              <w:rPr>
                <w:rFonts w:ascii="Cambria Math" w:hAnsi="Cambria Math"/>
                <w:sz w:val="24"/>
              </w:rPr>
              <m:t>CO2,y</m:t>
            </m:r>
          </m:sub>
        </m:sSub>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PE</m:t>
            </m:r>
          </m:e>
          <m:sub>
            <m:r>
              <m:rPr>
                <m:sty m:val="p"/>
              </m:rPr>
              <w:rPr>
                <w:rFonts w:ascii="Cambria Math" w:hAnsi="Cambria Math"/>
                <w:sz w:val="24"/>
              </w:rPr>
              <m:t>CO2,y</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LE</m:t>
            </m:r>
          </m:e>
          <m:sub>
            <m:r>
              <m:rPr>
                <m:sty m:val="p"/>
              </m:rPr>
              <w:rPr>
                <w:rFonts w:ascii="Cambria Math" w:hAnsi="Cambria Math"/>
                <w:sz w:val="24"/>
              </w:rPr>
              <m:t>CO2,y</m:t>
            </m:r>
          </m:sub>
        </m:sSub>
      </m:oMath>
      <w:r w:rsidRPr="00BC5484">
        <w:rPr>
          <w:rFonts w:cs="Arial"/>
          <w:szCs w:val="22"/>
        </w:rPr>
        <w:instrText xml:space="preserve"> </w:instrText>
      </w:r>
      <w:r w:rsidRPr="00BC5484">
        <w:rPr>
          <w:rFonts w:cs="Arial"/>
          <w:szCs w:val="22"/>
        </w:rPr>
        <w:fldChar w:fldCharType="separate"/>
      </w:r>
    </w:p>
    <w:p w14:paraId="0DFCAEF6" w14:textId="77777777" w:rsidR="00E76C1C" w:rsidRPr="00BC5484" w:rsidRDefault="00987BB8" w:rsidP="00E76C1C">
      <w:pPr>
        <w:rPr>
          <w:rFonts w:cs="Arial"/>
          <w:szCs w:val="22"/>
        </w:rPr>
      </w:pPr>
      <m:oMath>
        <m:sSub>
          <m:sSubPr>
            <m:ctrlPr>
              <w:rPr>
                <w:rFonts w:ascii="Cambria Math" w:eastAsia="FoundryFormSans-Book" w:hAnsi="Cambria Math"/>
                <w:b/>
                <w:szCs w:val="24"/>
                <w:lang w:val="de-DE"/>
              </w:rPr>
            </m:ctrlPr>
          </m:sSubPr>
          <m:e>
            <m:r>
              <m:rPr>
                <m:sty m:val="p"/>
              </m:rPr>
              <w:rPr>
                <w:rFonts w:ascii="Cambria Math" w:eastAsia="FoundryFormSans-Book" w:hAnsi="Cambria Math"/>
                <w:szCs w:val="24"/>
                <w:lang w:val="de-DE"/>
              </w:rPr>
              <m:t>ER</m:t>
            </m:r>
          </m:e>
          <m:sub>
            <m:r>
              <m:rPr>
                <m:sty m:val="p"/>
              </m:rPr>
              <w:rPr>
                <w:rFonts w:ascii="Cambria Math" w:eastAsia="FoundryFormSans-Book" w:hAnsi="Cambria Math"/>
                <w:szCs w:val="24"/>
                <w:lang w:val="de-DE"/>
              </w:rPr>
              <m:t>CO2,y</m:t>
            </m:r>
          </m:sub>
        </m:sSub>
        <m:r>
          <m:rPr>
            <m:sty m:val="p"/>
          </m:rPr>
          <w:rPr>
            <w:rFonts w:ascii="Cambria Math" w:eastAsia="FoundryFormSans-Book" w:hAnsi="Cambria Math"/>
            <w:szCs w:val="24"/>
            <w:lang w:val="de-DE"/>
          </w:rPr>
          <m:t>=</m:t>
        </m:r>
        <m:d>
          <m:dPr>
            <m:ctrlPr>
              <w:rPr>
                <w:rFonts w:ascii="Cambria Math" w:eastAsia="FoundryFormSans-Book" w:hAnsi="Cambria Math"/>
                <w:b/>
                <w:i/>
                <w:szCs w:val="24"/>
                <w:lang w:val="de-DE"/>
              </w:rPr>
            </m:ctrlPr>
          </m:dPr>
          <m:e>
            <m:sSub>
              <m:sSubPr>
                <m:ctrlPr>
                  <w:rPr>
                    <w:rFonts w:ascii="Cambria Math" w:eastAsia="FoundryFormSans-Book" w:hAnsi="Cambria Math"/>
                    <w:szCs w:val="24"/>
                    <w:lang w:val="de-DE"/>
                  </w:rPr>
                </m:ctrlPr>
              </m:sSubPr>
              <m:e>
                <m:r>
                  <m:rPr>
                    <m:sty m:val="p"/>
                  </m:rPr>
                  <w:rPr>
                    <w:rFonts w:ascii="Cambria Math" w:eastAsia="FoundryFormSans-Book" w:hAnsi="Cambria Math"/>
                    <w:szCs w:val="24"/>
                    <w:lang w:val="de-DE"/>
                  </w:rPr>
                  <m:t>BE</m:t>
                </m:r>
              </m:e>
              <m:sub>
                <m:r>
                  <m:rPr>
                    <m:sty m:val="p"/>
                  </m:rPr>
                  <w:rPr>
                    <w:rFonts w:ascii="Cambria Math" w:eastAsia="FoundryFormSans-Book" w:hAnsi="Cambria Math"/>
                    <w:szCs w:val="24"/>
                    <w:lang w:val="de-DE"/>
                  </w:rPr>
                  <m:t>b1,CO2,y</m:t>
                </m:r>
              </m:sub>
            </m:sSub>
            <m:r>
              <m:rPr>
                <m:sty m:val="p"/>
              </m:rPr>
              <w:rPr>
                <w:rFonts w:ascii="Cambria Math" w:eastAsia="FoundryFormSans-Book" w:hAnsi="Cambria Math"/>
                <w:szCs w:val="24"/>
                <w:lang w:val="de-DE"/>
              </w:rPr>
              <m:t xml:space="preserve">- </m:t>
            </m:r>
            <m:sSub>
              <m:sSubPr>
                <m:ctrlPr>
                  <w:rPr>
                    <w:rFonts w:ascii="Cambria Math" w:eastAsia="FoundryFormSans-Book" w:hAnsi="Cambria Math"/>
                    <w:szCs w:val="24"/>
                    <w:lang w:val="de-DE"/>
                  </w:rPr>
                </m:ctrlPr>
              </m:sSubPr>
              <m:e>
                <m:r>
                  <m:rPr>
                    <m:sty m:val="p"/>
                  </m:rPr>
                  <w:rPr>
                    <w:rFonts w:ascii="Cambria Math" w:eastAsia="FoundryFormSans-Book" w:hAnsi="Cambria Math"/>
                    <w:szCs w:val="24"/>
                    <w:lang w:val="de-DE"/>
                  </w:rPr>
                  <m:t>PE</m:t>
                </m:r>
              </m:e>
              <m:sub>
                <m:r>
                  <m:rPr>
                    <m:sty m:val="p"/>
                  </m:rPr>
                  <w:rPr>
                    <w:rFonts w:ascii="Cambria Math" w:eastAsia="FoundryFormSans-Book" w:hAnsi="Cambria Math"/>
                    <w:szCs w:val="24"/>
                    <w:lang w:val="de-DE"/>
                  </w:rPr>
                  <m:t>p1,CO2,y</m:t>
                </m:r>
              </m:sub>
            </m:sSub>
            <m:r>
              <m:rPr>
                <m:sty m:val="p"/>
              </m:rPr>
              <w:rPr>
                <w:rFonts w:ascii="Cambria Math" w:eastAsia="FoundryFormSans-Book" w:hAnsi="Cambria Math"/>
                <w:szCs w:val="24"/>
                <w:lang w:val="de-DE"/>
              </w:rPr>
              <m:t>-</m:t>
            </m:r>
            <m:sSub>
              <m:sSubPr>
                <m:ctrlPr>
                  <w:rPr>
                    <w:rFonts w:ascii="Cambria Math" w:eastAsia="FoundryFormSans-Book" w:hAnsi="Cambria Math"/>
                    <w:szCs w:val="24"/>
                    <w:lang w:val="de-DE"/>
                  </w:rPr>
                </m:ctrlPr>
              </m:sSubPr>
              <m:e>
                <m:r>
                  <m:rPr>
                    <m:sty m:val="p"/>
                  </m:rPr>
                  <w:rPr>
                    <w:rFonts w:ascii="Cambria Math" w:eastAsia="FoundryFormSans-Book" w:hAnsi="Cambria Math"/>
                    <w:szCs w:val="24"/>
                    <w:lang w:val="de-DE"/>
                  </w:rPr>
                  <m:t>LE</m:t>
                </m:r>
              </m:e>
              <m:sub>
                <m:r>
                  <m:rPr>
                    <m:sty m:val="p"/>
                  </m:rPr>
                  <w:rPr>
                    <w:rFonts w:ascii="Cambria Math" w:eastAsia="FoundryFormSans-Book" w:hAnsi="Cambria Math"/>
                    <w:szCs w:val="24"/>
                    <w:lang w:val="de-DE"/>
                  </w:rPr>
                  <m:t>p1,CO2,y</m:t>
                </m:r>
              </m:sub>
            </m:sSub>
            <m:ctrlPr>
              <w:rPr>
                <w:rFonts w:ascii="Cambria Math" w:eastAsia="FoundryFormSans-Book" w:hAnsi="Cambria Math"/>
                <w:i/>
                <w:szCs w:val="24"/>
                <w:lang w:val="de-DE"/>
              </w:rPr>
            </m:ctrlPr>
          </m:e>
        </m:d>
        <m:r>
          <m:rPr>
            <m:sty m:val="p"/>
          </m:rPr>
          <w:rPr>
            <w:rFonts w:ascii="Cambria Math" w:eastAsia="FoundryFormSans-Book" w:hAnsi="Cambria Math"/>
            <w:szCs w:val="24"/>
            <w:lang w:val="de-DE"/>
          </w:rPr>
          <m:t xml:space="preserve">* </m:t>
        </m:r>
        <m:sSub>
          <m:sSubPr>
            <m:ctrlPr>
              <w:rPr>
                <w:rFonts w:ascii="Cambria Math" w:eastAsia="FoundryFormSans-Book" w:hAnsi="Cambria Math"/>
                <w:szCs w:val="24"/>
                <w:lang w:val="de-DE"/>
              </w:rPr>
            </m:ctrlPr>
          </m:sSubPr>
          <m:e>
            <m:r>
              <m:rPr>
                <m:sty m:val="p"/>
              </m:rPr>
              <w:rPr>
                <w:rFonts w:ascii="Cambria Math" w:eastAsia="FoundryFormSans-Book" w:hAnsi="Cambria Math"/>
                <w:szCs w:val="24"/>
                <w:lang w:val="de-DE"/>
              </w:rPr>
              <m:t>N</m:t>
            </m:r>
          </m:e>
          <m:sub>
            <m:r>
              <m:rPr>
                <m:sty m:val="p"/>
              </m:rPr>
              <w:rPr>
                <w:rFonts w:ascii="Cambria Math" w:eastAsia="FoundryFormSans-Book" w:hAnsi="Cambria Math"/>
                <w:szCs w:val="24"/>
                <w:lang w:val="de-DE"/>
              </w:rPr>
              <m:t>p1,y</m:t>
            </m:r>
          </m:sub>
        </m:sSub>
        <m:r>
          <m:rPr>
            <m:sty m:val="p"/>
          </m:rPr>
          <w:rPr>
            <w:rFonts w:ascii="Cambria Math" w:eastAsia="FoundryFormSans-Book" w:hAnsi="Cambria Math"/>
            <w:szCs w:val="24"/>
            <w:lang w:val="de-DE"/>
          </w:rPr>
          <m:t xml:space="preserve">* </m:t>
        </m:r>
        <m:sSub>
          <m:sSubPr>
            <m:ctrlPr>
              <w:rPr>
                <w:rFonts w:ascii="Cambria Math" w:eastAsia="FoundryFormSans-Book" w:hAnsi="Cambria Math"/>
                <w:szCs w:val="24"/>
                <w:lang w:val="de-DE"/>
              </w:rPr>
            </m:ctrlPr>
          </m:sSubPr>
          <m:e>
            <m:r>
              <m:rPr>
                <m:sty m:val="p"/>
              </m:rPr>
              <w:rPr>
                <w:rFonts w:ascii="Cambria Math" w:eastAsia="FoundryFormSans-Book" w:hAnsi="Cambria Math"/>
                <w:szCs w:val="24"/>
                <w:lang w:val="de-DE"/>
              </w:rPr>
              <m:t>U</m:t>
            </m:r>
          </m:e>
          <m:sub>
            <m:r>
              <m:rPr>
                <m:sty m:val="p"/>
              </m:rPr>
              <w:rPr>
                <w:rFonts w:ascii="Cambria Math" w:eastAsia="FoundryFormSans-Book" w:hAnsi="Cambria Math"/>
                <w:szCs w:val="24"/>
                <w:lang w:val="de-DE"/>
              </w:rPr>
              <m:t>p1,y</m:t>
            </m:r>
          </m:sub>
        </m:sSub>
      </m:oMath>
      <w:r w:rsidR="00E76C1C" w:rsidRPr="00BC5484">
        <w:rPr>
          <w:rFonts w:cs="Arial"/>
          <w:sz w:val="20"/>
          <w:szCs w:val="22"/>
        </w:rPr>
        <w:t xml:space="preserve">  </w:t>
      </w:r>
      <w:r w:rsidR="00E76C1C" w:rsidRPr="00BC5484">
        <w:rPr>
          <w:rFonts w:cs="Arial"/>
          <w:szCs w:val="22"/>
        </w:rPr>
        <w:tab/>
      </w:r>
      <w:r w:rsidR="00E76C1C" w:rsidRPr="00BC5484">
        <w:rPr>
          <w:rFonts w:cs="Arial"/>
          <w:szCs w:val="22"/>
        </w:rPr>
        <w:tab/>
      </w:r>
      <w:r w:rsidR="00E76C1C" w:rsidRPr="00BC5484">
        <w:rPr>
          <w:rFonts w:cs="Arial"/>
          <w:szCs w:val="22"/>
        </w:rPr>
        <w:tab/>
      </w:r>
      <w:r w:rsidR="00D2383B" w:rsidRPr="00BC5484">
        <w:rPr>
          <w:rFonts w:cs="Arial"/>
          <w:szCs w:val="22"/>
        </w:rPr>
        <w:t xml:space="preserve">        </w:t>
      </w:r>
      <w:r w:rsidR="00E76C1C" w:rsidRPr="00BC5484">
        <w:rPr>
          <w:rFonts w:cs="Arial"/>
          <w:szCs w:val="22"/>
        </w:rPr>
        <w:t xml:space="preserve">   </w:t>
      </w:r>
      <w:r w:rsidR="00D2383B" w:rsidRPr="00BC5484">
        <w:rPr>
          <w:rFonts w:cs="Arial"/>
          <w:szCs w:val="22"/>
        </w:rPr>
        <w:t xml:space="preserve">             </w:t>
      </w:r>
      <w:r w:rsidR="00E76C1C" w:rsidRPr="00BC5484">
        <w:rPr>
          <w:rFonts w:cs="Arial"/>
          <w:szCs w:val="22"/>
        </w:rPr>
        <w:t xml:space="preserve"> </w:t>
      </w:r>
      <w:r w:rsidR="00E76C1C" w:rsidRPr="00BC5484">
        <w:rPr>
          <w:rFonts w:cs="Arial"/>
          <w:b/>
          <w:szCs w:val="22"/>
        </w:rPr>
        <w:t>(7)</w:t>
      </w:r>
    </w:p>
    <w:p w14:paraId="31D0D83A" w14:textId="77777777" w:rsidR="00E76C1C" w:rsidRPr="00BC5484" w:rsidRDefault="00E76C1C" w:rsidP="00E76C1C">
      <w:pPr>
        <w:rPr>
          <w:rFonts w:cs="Arial"/>
          <w:szCs w:val="22"/>
        </w:rPr>
      </w:pPr>
    </w:p>
    <w:p w14:paraId="34040023" w14:textId="77777777" w:rsidR="00E76C1C" w:rsidRPr="00BC5484" w:rsidRDefault="00E76C1C" w:rsidP="00E76C1C">
      <w:pPr>
        <w:rPr>
          <w:rFonts w:cs="Arial"/>
          <w:szCs w:val="22"/>
        </w:rPr>
      </w:pPr>
      <w:r w:rsidRPr="00BC5484">
        <w:rPr>
          <w:rFonts w:cs="Arial"/>
          <w:szCs w:val="22"/>
        </w:rPr>
        <w:fldChar w:fldCharType="end"/>
      </w:r>
      <w:r w:rsidRPr="00BC5484">
        <w:rPr>
          <w:rFonts w:cs="Arial"/>
          <w:szCs w:val="22"/>
        </w:rPr>
        <w:t xml:space="preserve">Where: </w:t>
      </w:r>
    </w:p>
    <w:p w14:paraId="18861B1B" w14:textId="77777777" w:rsidR="00E76C1C" w:rsidRPr="00BC5484" w:rsidRDefault="00E76C1C" w:rsidP="00E76C1C">
      <w:pPr>
        <w:rPr>
          <w:rFonts w:cs="Arial"/>
          <w:b/>
          <w:szCs w:val="22"/>
        </w:rPr>
      </w:pPr>
    </w:p>
    <w:p w14:paraId="6BCA8CDC" w14:textId="77777777" w:rsidR="00E76C1C" w:rsidRPr="00BC5484" w:rsidRDefault="00E76C1C" w:rsidP="00E76C1C">
      <w:pPr>
        <w:ind w:left="1872" w:hanging="1248"/>
        <w:rPr>
          <w:rFonts w:cs="Arial"/>
          <w:szCs w:val="22"/>
        </w:rPr>
      </w:pPr>
      <w:r w:rsidRPr="00BC5484">
        <w:rPr>
          <w:rFonts w:cs="Arial"/>
          <w:szCs w:val="22"/>
        </w:rPr>
        <w:t>ER</w:t>
      </w:r>
      <w:r w:rsidRPr="00BC5484">
        <w:rPr>
          <w:rFonts w:cs="Arial"/>
          <w:szCs w:val="22"/>
          <w:vertAlign w:val="subscript"/>
        </w:rPr>
        <w:t>CO2,y</w:t>
      </w:r>
      <w:r w:rsidRPr="00BC5484">
        <w:rPr>
          <w:rFonts w:cs="Arial"/>
          <w:szCs w:val="22"/>
        </w:rPr>
        <w:tab/>
        <w:t>Emission reductions in year y (tCO</w:t>
      </w:r>
      <w:r w:rsidRPr="00BC5484">
        <w:rPr>
          <w:rFonts w:cs="Arial"/>
          <w:szCs w:val="22"/>
          <w:vertAlign w:val="subscript"/>
        </w:rPr>
        <w:t>2</w:t>
      </w:r>
      <w:r w:rsidRPr="00BC5484">
        <w:rPr>
          <w:rFonts w:cs="Arial"/>
          <w:szCs w:val="22"/>
        </w:rPr>
        <w:t>)</w:t>
      </w:r>
    </w:p>
    <w:p w14:paraId="548ABAA6" w14:textId="77777777" w:rsidR="00E76C1C" w:rsidRPr="00BC5484" w:rsidRDefault="00E76C1C" w:rsidP="00E76C1C">
      <w:pPr>
        <w:ind w:firstLine="624"/>
        <w:rPr>
          <w:rFonts w:cs="Arial"/>
          <w:szCs w:val="22"/>
        </w:rPr>
      </w:pPr>
    </w:p>
    <w:p w14:paraId="69274D57" w14:textId="77777777" w:rsidR="00E76C1C" w:rsidRPr="00BC5484" w:rsidRDefault="00E76C1C" w:rsidP="00E76C1C">
      <w:pPr>
        <w:ind w:left="1872" w:hanging="1248"/>
        <w:rPr>
          <w:rFonts w:cs="Arial"/>
          <w:szCs w:val="22"/>
        </w:rPr>
      </w:pPr>
      <w:r w:rsidRPr="00BC5484">
        <w:rPr>
          <w:rFonts w:cs="Arial"/>
          <w:szCs w:val="22"/>
        </w:rPr>
        <w:t>BE</w:t>
      </w:r>
      <w:r w:rsidRPr="00BC5484">
        <w:rPr>
          <w:rFonts w:cs="Arial"/>
          <w:szCs w:val="22"/>
          <w:vertAlign w:val="subscript"/>
        </w:rPr>
        <w:t>b1,CO2,y</w:t>
      </w:r>
      <w:r w:rsidRPr="00BC5484">
        <w:rPr>
          <w:rFonts w:cs="Arial"/>
          <w:szCs w:val="22"/>
        </w:rPr>
        <w:tab/>
        <w:t>Baseline emissions during the year y (tCO</w:t>
      </w:r>
      <w:r w:rsidRPr="00BC5484">
        <w:rPr>
          <w:rFonts w:cs="Arial"/>
          <w:szCs w:val="22"/>
          <w:vertAlign w:val="subscript"/>
        </w:rPr>
        <w:t>2</w:t>
      </w:r>
      <w:r w:rsidRPr="00BC5484">
        <w:rPr>
          <w:rFonts w:cs="Arial"/>
          <w:szCs w:val="22"/>
        </w:rPr>
        <w:t>)</w:t>
      </w:r>
    </w:p>
    <w:p w14:paraId="23CEF70C" w14:textId="77777777" w:rsidR="00E76C1C" w:rsidRPr="00BC5484" w:rsidRDefault="00E76C1C" w:rsidP="00E76C1C">
      <w:pPr>
        <w:ind w:firstLine="624"/>
        <w:rPr>
          <w:rFonts w:cs="Arial"/>
          <w:szCs w:val="22"/>
        </w:rPr>
      </w:pPr>
    </w:p>
    <w:p w14:paraId="55E8452D" w14:textId="77777777" w:rsidR="00E76C1C" w:rsidRPr="00BC5484" w:rsidRDefault="00E76C1C" w:rsidP="00E76C1C">
      <w:pPr>
        <w:ind w:left="1872" w:hanging="1248"/>
        <w:rPr>
          <w:rFonts w:cs="Arial"/>
          <w:szCs w:val="22"/>
        </w:rPr>
      </w:pPr>
      <w:r w:rsidRPr="00BC5484">
        <w:rPr>
          <w:rFonts w:cs="Arial"/>
          <w:szCs w:val="22"/>
        </w:rPr>
        <w:lastRenderedPageBreak/>
        <w:t>PE</w:t>
      </w:r>
      <w:r w:rsidRPr="00BC5484">
        <w:rPr>
          <w:rFonts w:cs="Arial"/>
          <w:szCs w:val="22"/>
          <w:vertAlign w:val="subscript"/>
        </w:rPr>
        <w:t>p1,CO2,y</w:t>
      </w:r>
      <w:r w:rsidRPr="00BC5484">
        <w:rPr>
          <w:rFonts w:cs="Arial"/>
          <w:szCs w:val="22"/>
        </w:rPr>
        <w:tab/>
        <w:t>Project emissions during the year y (tCO</w:t>
      </w:r>
      <w:r w:rsidRPr="00BC5484">
        <w:rPr>
          <w:rFonts w:cs="Arial"/>
          <w:szCs w:val="22"/>
          <w:vertAlign w:val="subscript"/>
        </w:rPr>
        <w:t>2</w:t>
      </w:r>
      <w:r w:rsidRPr="00BC5484">
        <w:rPr>
          <w:rFonts w:cs="Arial"/>
          <w:szCs w:val="22"/>
        </w:rPr>
        <w:t>)</w:t>
      </w:r>
    </w:p>
    <w:p w14:paraId="4AB2A391" w14:textId="77777777" w:rsidR="00E76C1C" w:rsidRPr="00BC5484" w:rsidRDefault="00E76C1C" w:rsidP="00E76C1C">
      <w:pPr>
        <w:ind w:left="1872" w:hanging="1248"/>
        <w:rPr>
          <w:rFonts w:cs="Arial"/>
          <w:szCs w:val="22"/>
        </w:rPr>
      </w:pPr>
    </w:p>
    <w:p w14:paraId="4239D1CF" w14:textId="77777777" w:rsidR="00E76C1C" w:rsidRPr="00BC5484" w:rsidRDefault="00E76C1C" w:rsidP="00E76C1C">
      <w:pPr>
        <w:ind w:left="1872" w:hanging="1248"/>
        <w:rPr>
          <w:rFonts w:cs="Arial"/>
          <w:szCs w:val="22"/>
        </w:rPr>
      </w:pPr>
      <w:r w:rsidRPr="00BC5484">
        <w:rPr>
          <w:rFonts w:cs="Arial"/>
          <w:szCs w:val="22"/>
        </w:rPr>
        <w:t>LE</w:t>
      </w:r>
      <w:r w:rsidRPr="00BC5484">
        <w:rPr>
          <w:rFonts w:cs="Arial"/>
          <w:szCs w:val="22"/>
          <w:vertAlign w:val="subscript"/>
        </w:rPr>
        <w:t>p1,CO2,y</w:t>
      </w:r>
      <w:r w:rsidRPr="00BC5484">
        <w:rPr>
          <w:rFonts w:cs="Arial"/>
          <w:szCs w:val="22"/>
        </w:rPr>
        <w:tab/>
        <w:t>Leakage during the year y (tCO</w:t>
      </w:r>
      <w:r w:rsidRPr="00BC5484">
        <w:rPr>
          <w:rFonts w:cs="Arial"/>
          <w:szCs w:val="22"/>
          <w:vertAlign w:val="subscript"/>
        </w:rPr>
        <w:t>2</w:t>
      </w:r>
      <w:r w:rsidRPr="00BC5484">
        <w:rPr>
          <w:rFonts w:cs="Arial"/>
          <w:szCs w:val="22"/>
        </w:rPr>
        <w:t>)</w:t>
      </w:r>
    </w:p>
    <w:p w14:paraId="3F32CDC3" w14:textId="77777777" w:rsidR="00E76C1C" w:rsidRPr="00BC5484" w:rsidRDefault="00E76C1C" w:rsidP="00E76C1C">
      <w:pPr>
        <w:ind w:left="1872" w:hanging="1248"/>
        <w:rPr>
          <w:rFonts w:cs="Arial"/>
          <w:szCs w:val="22"/>
        </w:rPr>
      </w:pPr>
    </w:p>
    <w:p w14:paraId="1B0C8A55" w14:textId="77777777" w:rsidR="00E76C1C" w:rsidRPr="00BC5484" w:rsidRDefault="00E76C1C" w:rsidP="00E76C1C">
      <w:pPr>
        <w:autoSpaceDE w:val="0"/>
        <w:autoSpaceDN w:val="0"/>
        <w:adjustRightInd w:val="0"/>
        <w:ind w:left="1872" w:hanging="1248"/>
        <w:rPr>
          <w:rFonts w:cs="Arial"/>
          <w:szCs w:val="22"/>
        </w:rPr>
      </w:pPr>
      <w:r w:rsidRPr="00BC5484">
        <w:rPr>
          <w:rFonts w:cs="Arial"/>
          <w:szCs w:val="22"/>
        </w:rPr>
        <w:t>N</w:t>
      </w:r>
      <w:r w:rsidRPr="00BC5484">
        <w:rPr>
          <w:rFonts w:cs="Arial"/>
          <w:szCs w:val="22"/>
          <w:vertAlign w:val="subscript"/>
        </w:rPr>
        <w:t>p1,y</w:t>
      </w:r>
      <w:r w:rsidRPr="00BC5484">
        <w:rPr>
          <w:rFonts w:cs="Arial"/>
          <w:szCs w:val="22"/>
        </w:rPr>
        <w:tab/>
        <w:t>Cumulative project operational rate included in the project database for project scenario p1 against baseline scenario b1 in year y</w:t>
      </w:r>
    </w:p>
    <w:p w14:paraId="4B23A636" w14:textId="77777777" w:rsidR="00E76C1C" w:rsidRPr="00BC5484" w:rsidRDefault="00E76C1C" w:rsidP="00E76C1C">
      <w:pPr>
        <w:ind w:left="630"/>
        <w:rPr>
          <w:rFonts w:cs="Arial"/>
          <w:szCs w:val="22"/>
        </w:rPr>
      </w:pPr>
    </w:p>
    <w:p w14:paraId="31AC3C76" w14:textId="77777777" w:rsidR="00E76C1C" w:rsidRPr="00BC5484" w:rsidRDefault="00E76C1C" w:rsidP="00E76C1C">
      <w:pPr>
        <w:ind w:left="1872" w:hanging="1248"/>
        <w:rPr>
          <w:rFonts w:cs="Arial"/>
          <w:szCs w:val="22"/>
        </w:rPr>
      </w:pPr>
      <w:r w:rsidRPr="00BC5484">
        <w:rPr>
          <w:rFonts w:cs="Arial"/>
          <w:szCs w:val="22"/>
        </w:rPr>
        <w:t>U</w:t>
      </w:r>
      <w:r w:rsidRPr="00BC5484">
        <w:rPr>
          <w:rFonts w:cs="Arial"/>
          <w:szCs w:val="22"/>
          <w:vertAlign w:val="subscript"/>
        </w:rPr>
        <w:t xml:space="preserve">p1,y </w:t>
      </w:r>
      <w:r w:rsidRPr="00BC5484">
        <w:rPr>
          <w:rFonts w:cs="Arial"/>
          <w:szCs w:val="22"/>
        </w:rPr>
        <w:tab/>
        <w:t>Cumulative usage rate for technologies in project scenario p1 in year y, based on cumulative adoption rate and drop off rate (fraction)</w:t>
      </w:r>
    </w:p>
    <w:p w14:paraId="3798425A" w14:textId="77777777" w:rsidR="00E76C1C" w:rsidRPr="00BC5484" w:rsidRDefault="00E76C1C" w:rsidP="00E76C1C">
      <w:pPr>
        <w:ind w:left="1872" w:hanging="1248"/>
        <w:rPr>
          <w:rFonts w:cs="Arial"/>
          <w:szCs w:val="22"/>
        </w:rPr>
      </w:pPr>
    </w:p>
    <w:p w14:paraId="6736351C" w14:textId="77777777" w:rsidR="00E76C1C" w:rsidRPr="00BC5484" w:rsidRDefault="00E76C1C" w:rsidP="00E76C1C">
      <w:pPr>
        <w:rPr>
          <w:rFonts w:cs="Arial"/>
          <w:i/>
          <w:szCs w:val="22"/>
        </w:rPr>
      </w:pPr>
      <w:r w:rsidRPr="00BC5484">
        <w:rPr>
          <w:rFonts w:cs="Arial"/>
          <w:i/>
          <w:szCs w:val="22"/>
        </w:rPr>
        <w:t>Calculation</w:t>
      </w:r>
    </w:p>
    <w:p w14:paraId="25A058C7" w14:textId="77777777" w:rsidR="00E76C1C" w:rsidRPr="00BC5484" w:rsidRDefault="00E76C1C" w:rsidP="00E76C1C">
      <w:pPr>
        <w:rPr>
          <w:rFonts w:cs="Arial"/>
          <w:szCs w:val="22"/>
        </w:rPr>
      </w:pPr>
      <w:r w:rsidRPr="00BC5484">
        <w:rPr>
          <w:rFonts w:cs="Arial"/>
          <w:szCs w:val="22"/>
        </w:rPr>
        <w:t xml:space="preserve">The emission reductions per household per year due to the displacement of non-renewable biomass and fossil fuels under the </w:t>
      </w:r>
      <w:r w:rsidR="00BC5C5E" w:rsidRPr="00BC5484">
        <w:rPr>
          <w:rFonts w:cs="Arial"/>
          <w:szCs w:val="22"/>
        </w:rPr>
        <w:t>VPA-2</w:t>
      </w:r>
      <w:r w:rsidRPr="00BC5484">
        <w:rPr>
          <w:rFonts w:cs="Arial"/>
          <w:szCs w:val="22"/>
        </w:rPr>
        <w:t xml:space="preserve"> are:</w:t>
      </w:r>
    </w:p>
    <w:p w14:paraId="137A8976" w14:textId="77777777" w:rsidR="00E76C1C" w:rsidRPr="00BC5484" w:rsidRDefault="00E76C1C" w:rsidP="00E76C1C">
      <w:pPr>
        <w:rPr>
          <w:rFonts w:cs="Arial"/>
          <w:szCs w:val="22"/>
        </w:rPr>
      </w:pPr>
      <w:r w:rsidRPr="00BC5484">
        <w:rPr>
          <w:rFonts w:cs="Arial"/>
          <w:szCs w:val="22"/>
        </w:rPr>
        <w:fldChar w:fldCharType="begin"/>
      </w:r>
      <w:r w:rsidRPr="00BC5484">
        <w:rPr>
          <w:rFonts w:cs="Arial"/>
          <w:szCs w:val="22"/>
        </w:rPr>
        <w:instrText xml:space="preserve"> QUOTE </w:instrText>
      </w:r>
      <m:oMath>
        <m:sSub>
          <m:sSubPr>
            <m:ctrlPr>
              <w:rPr>
                <w:rFonts w:ascii="Cambria Math" w:hAnsi="Cambria Math"/>
                <w:b/>
                <w:sz w:val="20"/>
              </w:rPr>
            </m:ctrlPr>
          </m:sSubPr>
          <m:e>
            <m:r>
              <m:rPr>
                <m:sty m:val="p"/>
              </m:rPr>
              <w:rPr>
                <w:rFonts w:ascii="Cambria Math" w:hAnsi="Cambria Math"/>
                <w:sz w:val="20"/>
              </w:rPr>
              <m:t>ER</m:t>
            </m:r>
          </m:e>
          <m:sub>
            <m:r>
              <m:rPr>
                <m:sty m:val="p"/>
              </m:rPr>
              <w:rPr>
                <w:rFonts w:ascii="Cambria Math" w:hAnsi="Cambria Math"/>
                <w:sz w:val="20"/>
              </w:rPr>
              <m:t>CO2,y</m:t>
            </m:r>
          </m:sub>
        </m:sSub>
        <m:r>
          <m:rPr>
            <m:sty m:val="p"/>
          </m:rPr>
          <w:rPr>
            <w:rFonts w:ascii="Cambria Math" w:hAnsi="Cambria Math"/>
            <w:sz w:val="20"/>
          </w:rPr>
          <m:t xml:space="preserve">= 2.12- 0.42-0.085=1.62 </m:t>
        </m:r>
        <m:sSub>
          <m:sSubPr>
            <m:ctrlPr>
              <w:rPr>
                <w:rFonts w:ascii="Cambria Math" w:hAnsi="Cambria Math"/>
                <w:b/>
                <w:sz w:val="20"/>
              </w:rPr>
            </m:ctrlPr>
          </m:sSubPr>
          <m:e>
            <m:r>
              <m:rPr>
                <m:sty m:val="p"/>
              </m:rPr>
              <w:rPr>
                <w:rFonts w:ascii="Cambria Math" w:hAnsi="Cambria Math"/>
                <w:sz w:val="20"/>
              </w:rPr>
              <m:t>tCO</m:t>
            </m:r>
          </m:e>
          <m:sub>
            <m:r>
              <m:rPr>
                <m:sty m:val="p"/>
              </m:rPr>
              <w:rPr>
                <w:rFonts w:ascii="Cambria Math" w:hAnsi="Cambria Math"/>
                <w:sz w:val="20"/>
              </w:rPr>
              <m:t>2</m:t>
            </m:r>
          </m:sub>
        </m:sSub>
        <m:r>
          <m:rPr>
            <m:sty m:val="p"/>
          </m:rPr>
          <w:rPr>
            <w:rFonts w:ascii="Cambria Math" w:hAnsi="Cambria Math"/>
            <w:sz w:val="20"/>
          </w:rPr>
          <m:t>e</m:t>
        </m:r>
      </m:oMath>
      <w:r w:rsidRPr="00BC5484">
        <w:rPr>
          <w:rFonts w:cs="Arial"/>
          <w:szCs w:val="22"/>
        </w:rPr>
        <w:instrText xml:space="preserve"> </w:instrText>
      </w:r>
      <w:r w:rsidRPr="00BC5484">
        <w:rPr>
          <w:rFonts w:cs="Arial"/>
          <w:szCs w:val="22"/>
        </w:rPr>
        <w:fldChar w:fldCharType="end"/>
      </w:r>
      <w:r w:rsidRPr="00BC5484">
        <w:rPr>
          <w:rFonts w:cs="Arial"/>
          <w:szCs w:val="22"/>
        </w:rPr>
        <w:t xml:space="preserve">                                                            </w:t>
      </w:r>
    </w:p>
    <w:p w14:paraId="5EF82C10" w14:textId="77777777" w:rsidR="00E76C1C" w:rsidRPr="00BC5484" w:rsidRDefault="006133AA" w:rsidP="00E76C1C">
      <w:pPr>
        <w:rPr>
          <w:rFonts w:cs="Arial"/>
          <w:sz w:val="24"/>
          <w:szCs w:val="22"/>
        </w:rPr>
      </w:pPr>
      <m:oMathPara>
        <m:oMathParaPr>
          <m:jc m:val="left"/>
        </m:oMathParaPr>
        <m:oMath>
          <m:r>
            <m:rPr>
              <m:sty m:val="p"/>
            </m:rPr>
            <w:rPr>
              <w:rFonts w:ascii="Cambria Math" w:hAnsi="Cambria Math"/>
            </w:rPr>
            <m:t>1.720</m:t>
          </m:r>
          <m:r>
            <w:rPr>
              <w:rFonts w:ascii="Cambria Math" w:hAnsi="Cambria Math"/>
            </w:rPr>
            <m:t xml:space="preserve">- </m:t>
          </m:r>
          <m:r>
            <m:rPr>
              <m:sty m:val="p"/>
            </m:rPr>
            <w:rPr>
              <w:rFonts w:ascii="Cambria Math" w:hAnsi="Cambria Math"/>
            </w:rPr>
            <m:t>0.557</m:t>
          </m:r>
          <m:r>
            <w:rPr>
              <w:rFonts w:ascii="Cambria Math" w:hAnsi="Cambria Math"/>
            </w:rPr>
            <m:t>-</m:t>
          </m:r>
          <m:r>
            <m:rPr>
              <m:sty m:val="p"/>
            </m:rPr>
            <w:rPr>
              <w:rFonts w:ascii="Cambria Math" w:hAnsi="Cambria Math"/>
            </w:rPr>
            <m:t>0.058=</m:t>
          </m:r>
          <m:r>
            <m:rPr>
              <m:sty m:val="b"/>
            </m:rPr>
            <w:rPr>
              <w:rFonts w:ascii="Cambria Math" w:hAnsi="Cambria Math"/>
            </w:rPr>
            <m:t xml:space="preserve">1.104 </m:t>
          </m:r>
          <m:sSub>
            <m:sSubPr>
              <m:ctrlPr>
                <w:rPr>
                  <w:rFonts w:ascii="Cambria Math" w:hAnsi="Cambria Math"/>
                  <w:b/>
                </w:rPr>
              </m:ctrlPr>
            </m:sSubPr>
            <m:e>
              <m:r>
                <m:rPr>
                  <m:sty m:val="b"/>
                </m:rPr>
                <w:rPr>
                  <w:rFonts w:ascii="Cambria Math" w:hAnsi="Cambria Math"/>
                </w:rPr>
                <m:t>tCO</m:t>
              </m:r>
            </m:e>
            <m:sub>
              <m:r>
                <m:rPr>
                  <m:sty m:val="b"/>
                </m:rPr>
                <w:rPr>
                  <w:rFonts w:ascii="Cambria Math" w:hAnsi="Cambria Math"/>
                </w:rPr>
                <m:t>2</m:t>
              </m:r>
            </m:sub>
          </m:sSub>
          <m:r>
            <m:rPr>
              <m:sty m:val="b"/>
            </m:rPr>
            <w:rPr>
              <w:rFonts w:ascii="Cambria Math" w:hAnsi="Cambria Math"/>
            </w:rPr>
            <m:t>e</m:t>
          </m:r>
        </m:oMath>
      </m:oMathPara>
    </w:p>
    <w:p w14:paraId="71BF447E" w14:textId="77777777" w:rsidR="00E76C1C" w:rsidRPr="00BC5484" w:rsidRDefault="00E76C1C" w:rsidP="00E76C1C">
      <w:pPr>
        <w:rPr>
          <w:rFonts w:cs="Arial"/>
          <w:szCs w:val="22"/>
        </w:rPr>
      </w:pPr>
    </w:p>
    <w:p w14:paraId="51B37814" w14:textId="77777777" w:rsidR="00E76C1C" w:rsidRPr="00BC5484" w:rsidRDefault="00E76C1C" w:rsidP="00E76C1C">
      <w:pPr>
        <w:rPr>
          <w:rFonts w:cs="Arial"/>
          <w:szCs w:val="22"/>
        </w:rPr>
      </w:pPr>
    </w:p>
    <w:p w14:paraId="6D127D17" w14:textId="77777777" w:rsidR="00E76C1C" w:rsidRPr="00BC5484" w:rsidRDefault="00E76C1C" w:rsidP="00E76C1C">
      <w:pPr>
        <w:rPr>
          <w:rFonts w:cs="Arial"/>
          <w:szCs w:val="22"/>
        </w:rPr>
      </w:pPr>
      <w:r w:rsidRPr="00BC5484">
        <w:rPr>
          <w:rFonts w:cs="Arial"/>
          <w:szCs w:val="22"/>
        </w:rPr>
        <w:t xml:space="preserve">Total emission reductions per VPA per year </w:t>
      </w:r>
      <w:r w:rsidR="005A64B4" w:rsidRPr="00BC5484">
        <w:rPr>
          <w:rFonts w:cs="Arial"/>
          <w:szCs w:val="22"/>
        </w:rPr>
        <w:t xml:space="preserve">(once the total amount of forecasted 20,000 units are in place) </w:t>
      </w:r>
      <w:r w:rsidRPr="00BC5484">
        <w:rPr>
          <w:rFonts w:cs="Arial"/>
          <w:szCs w:val="22"/>
        </w:rPr>
        <w:t>are:</w:t>
      </w:r>
    </w:p>
    <w:p w14:paraId="7955D5C9" w14:textId="77777777" w:rsidR="00E76C1C" w:rsidRPr="00BC5484" w:rsidRDefault="00E76C1C" w:rsidP="00E76C1C">
      <w:pPr>
        <w:rPr>
          <w:rFonts w:cs="Arial"/>
          <w:szCs w:val="22"/>
        </w:rPr>
      </w:pPr>
    </w:p>
    <w:p w14:paraId="6CF778BA" w14:textId="77777777" w:rsidR="00E76C1C" w:rsidRPr="00BC5484" w:rsidRDefault="00987BB8" w:rsidP="00E76C1C">
      <w:pPr>
        <w:rPr>
          <w:rFonts w:cs="Arial"/>
          <w:sz w:val="24"/>
          <w:szCs w:val="22"/>
        </w:rPr>
      </w:pPr>
      <m:oMathPara>
        <m:oMathParaPr>
          <m:jc m:val="left"/>
        </m:oMathParaPr>
        <m:oMath>
          <m:sSub>
            <m:sSubPr>
              <m:ctrlPr>
                <w:rPr>
                  <w:rFonts w:ascii="Cambria Math" w:hAnsi="Cambria Math"/>
                  <w:b/>
                </w:rPr>
              </m:ctrlPr>
            </m:sSubPr>
            <m:e>
              <m:r>
                <m:rPr>
                  <m:sty m:val="b"/>
                </m:rPr>
                <w:rPr>
                  <w:rFonts w:ascii="Cambria Math" w:hAnsi="Cambria Math"/>
                </w:rPr>
                <m:t>ER</m:t>
              </m:r>
            </m:e>
            <m:sub>
              <m:r>
                <m:rPr>
                  <m:sty m:val="b"/>
                </m:rPr>
                <w:rPr>
                  <w:rFonts w:ascii="Cambria Math" w:hAnsi="Cambria Math"/>
                </w:rPr>
                <m:t>CO2,y</m:t>
              </m:r>
            </m:sub>
          </m:sSub>
          <m:r>
            <m:rPr>
              <m:sty m:val="bi"/>
            </m:rPr>
            <w:rPr>
              <w:rFonts w:ascii="Cambria Math" w:hAnsi="Cambria Math"/>
            </w:rPr>
            <m:t>=</m:t>
          </m:r>
          <m:d>
            <m:dPr>
              <m:ctrlPr>
                <w:rPr>
                  <w:rFonts w:ascii="Cambria Math" w:hAnsi="Cambria Math"/>
                  <w:b/>
                  <w:i/>
                </w:rPr>
              </m:ctrlPr>
            </m:dPr>
            <m:e>
              <m:r>
                <m:rPr>
                  <m:sty m:val="p"/>
                </m:rPr>
                <w:rPr>
                  <w:rFonts w:ascii="Cambria Math" w:hAnsi="Cambria Math"/>
                </w:rPr>
                <m:t>1.720</m:t>
              </m:r>
              <m:r>
                <w:rPr>
                  <w:rFonts w:ascii="Cambria Math" w:hAnsi="Cambria Math"/>
                </w:rPr>
                <m:t xml:space="preserve">- </m:t>
              </m:r>
              <m:r>
                <m:rPr>
                  <m:sty m:val="p"/>
                </m:rPr>
                <w:rPr>
                  <w:rFonts w:ascii="Cambria Math" w:hAnsi="Cambria Math"/>
                </w:rPr>
                <m:t>0.557</m:t>
              </m:r>
              <m:r>
                <w:rPr>
                  <w:rFonts w:ascii="Cambria Math" w:hAnsi="Cambria Math"/>
                </w:rPr>
                <m:t>-</m:t>
              </m:r>
              <m:r>
                <m:rPr>
                  <m:sty m:val="p"/>
                </m:rPr>
                <w:rPr>
                  <w:rFonts w:ascii="Cambria Math" w:hAnsi="Cambria Math"/>
                </w:rPr>
                <m:t>0.058</m:t>
              </m:r>
              <m:ctrlPr>
                <w:rPr>
                  <w:rFonts w:ascii="Cambria Math" w:hAnsi="Cambria Math"/>
                </w:rPr>
              </m:ctrlPr>
            </m:e>
          </m:d>
          <m:r>
            <w:rPr>
              <w:rFonts w:ascii="Cambria Math" w:hAnsi="Cambria Math"/>
            </w:rPr>
            <m:t>*20,000*1=</m:t>
          </m:r>
          <m:r>
            <m:rPr>
              <m:sty m:val="bi"/>
            </m:rPr>
            <w:rPr>
              <w:rFonts w:ascii="Cambria Math" w:hAnsi="Cambria Math"/>
            </w:rPr>
            <m:t xml:space="preserve">22,085 </m:t>
          </m:r>
          <m:sSub>
            <m:sSubPr>
              <m:ctrlPr>
                <w:rPr>
                  <w:rFonts w:ascii="Cambria Math" w:hAnsi="Cambria Math"/>
                  <w:b/>
                </w:rPr>
              </m:ctrlPr>
            </m:sSubPr>
            <m:e>
              <m:r>
                <m:rPr>
                  <m:sty m:val="b"/>
                </m:rPr>
                <w:rPr>
                  <w:rFonts w:ascii="Cambria Math" w:hAnsi="Cambria Math"/>
                </w:rPr>
                <m:t>tCO</m:t>
              </m:r>
            </m:e>
            <m:sub>
              <m:r>
                <m:rPr>
                  <m:sty m:val="b"/>
                </m:rPr>
                <w:rPr>
                  <w:rFonts w:ascii="Cambria Math" w:hAnsi="Cambria Math"/>
                </w:rPr>
                <m:t>2</m:t>
              </m:r>
            </m:sub>
          </m:sSub>
          <m:r>
            <m:rPr>
              <m:sty m:val="b"/>
            </m:rPr>
            <w:rPr>
              <w:rFonts w:ascii="Cambria Math" w:hAnsi="Cambria Math"/>
            </w:rPr>
            <m:t>e</m:t>
          </m:r>
        </m:oMath>
      </m:oMathPara>
    </w:p>
    <w:p w14:paraId="6CDF6962" w14:textId="77777777" w:rsidR="00E76C1C" w:rsidRPr="00BC5484" w:rsidRDefault="00E76C1C" w:rsidP="00E76C1C">
      <w:pPr>
        <w:rPr>
          <w:rFonts w:cs="Arial"/>
          <w:szCs w:val="22"/>
        </w:rPr>
      </w:pPr>
    </w:p>
    <w:p w14:paraId="51DAD182" w14:textId="77777777" w:rsidR="00E76C1C" w:rsidRPr="00BC5484" w:rsidRDefault="00E76C1C" w:rsidP="00E76C1C">
      <w:pPr>
        <w:rPr>
          <w:rFonts w:cs="Arial"/>
          <w:szCs w:val="22"/>
        </w:rPr>
      </w:pPr>
    </w:p>
    <w:p w14:paraId="52A43A46" w14:textId="77777777" w:rsidR="00E76C1C" w:rsidRPr="00BC5484" w:rsidRDefault="00E76C1C" w:rsidP="00B36E81">
      <w:pPr>
        <w:pStyle w:val="ListParagraph"/>
        <w:numPr>
          <w:ilvl w:val="0"/>
          <w:numId w:val="43"/>
        </w:numPr>
        <w:rPr>
          <w:rFonts w:cs="Arial"/>
          <w:i/>
          <w:szCs w:val="22"/>
        </w:rPr>
      </w:pPr>
      <w:r w:rsidRPr="00BC5484">
        <w:rPr>
          <w:rFonts w:cs="Arial"/>
          <w:i/>
          <w:szCs w:val="22"/>
        </w:rPr>
        <w:t>Accounting for emission reductions due to the avoidance of methane emissions from manure handling.</w:t>
      </w:r>
    </w:p>
    <w:p w14:paraId="015C654D" w14:textId="77777777" w:rsidR="00E76C1C" w:rsidRPr="00BC5484" w:rsidRDefault="00E76C1C" w:rsidP="00E76C1C">
      <w:pPr>
        <w:rPr>
          <w:rFonts w:cs="Arial"/>
          <w:szCs w:val="22"/>
        </w:rPr>
      </w:pPr>
    </w:p>
    <w:p w14:paraId="50A6F498" w14:textId="77777777" w:rsidR="00E76C1C" w:rsidRPr="00BC5484" w:rsidRDefault="00E76C1C" w:rsidP="00E76C1C">
      <w:pPr>
        <w:rPr>
          <w:rFonts w:cs="Arial"/>
          <w:szCs w:val="22"/>
        </w:rPr>
      </w:pPr>
      <w:r w:rsidRPr="00BC5484">
        <w:rPr>
          <w:rFonts w:cs="Arial"/>
          <w:szCs w:val="22"/>
        </w:rPr>
        <w:t xml:space="preserve">The baseline emissions from the handling of animal waste for </w:t>
      </w:r>
      <w:r w:rsidR="00BC5C5E" w:rsidRPr="00BC5484">
        <w:rPr>
          <w:rFonts w:cs="Arial"/>
          <w:szCs w:val="22"/>
        </w:rPr>
        <w:t>VPA-2</w:t>
      </w:r>
      <w:r w:rsidRPr="00BC5484">
        <w:rPr>
          <w:rFonts w:cs="Arial"/>
          <w:szCs w:val="22"/>
        </w:rPr>
        <w:t xml:space="preserve"> are determined using the IPCC Tier 1 approach. </w:t>
      </w:r>
    </w:p>
    <w:p w14:paraId="300238D9" w14:textId="77777777" w:rsidR="00E76C1C" w:rsidRPr="00BC5484" w:rsidRDefault="00E76C1C" w:rsidP="00E76C1C">
      <w:pPr>
        <w:rPr>
          <w:rFonts w:cs="Arial"/>
          <w:szCs w:val="22"/>
        </w:rPr>
      </w:pPr>
    </w:p>
    <w:p w14:paraId="604BA2AA" w14:textId="77777777" w:rsidR="00E76C1C" w:rsidRPr="00BC5484" w:rsidRDefault="00E76C1C" w:rsidP="00E76C1C">
      <w:pPr>
        <w:rPr>
          <w:rFonts w:cs="Arial"/>
          <w:szCs w:val="22"/>
          <w:u w:val="single"/>
        </w:rPr>
      </w:pPr>
      <w:r w:rsidRPr="00BC5484">
        <w:rPr>
          <w:rFonts w:cs="Arial"/>
          <w:szCs w:val="22"/>
          <w:u w:val="single"/>
        </w:rPr>
        <w:t>Baseline emissions following Tier 1:</w:t>
      </w:r>
    </w:p>
    <w:p w14:paraId="50AC38AF" w14:textId="77777777" w:rsidR="00E76C1C" w:rsidRPr="00BC5484" w:rsidRDefault="00E76C1C" w:rsidP="00E76C1C">
      <w:pPr>
        <w:rPr>
          <w:rFonts w:cs="Arial"/>
          <w:szCs w:val="22"/>
        </w:rPr>
      </w:pPr>
      <w:r w:rsidRPr="00BC5484">
        <w:rPr>
          <w:rFonts w:cs="Arial"/>
          <w:szCs w:val="22"/>
        </w:rPr>
        <w:t xml:space="preserve">The Tier 1 approach is applicable to situations where baseline data required for the estimation of the methane emission factor per category of livestock in </w:t>
      </w:r>
      <w:r w:rsidRPr="00BC5484">
        <w:rPr>
          <w:rFonts w:cs="Arial"/>
          <w:i/>
          <w:szCs w:val="22"/>
        </w:rPr>
        <w:t>not</w:t>
      </w:r>
      <w:r w:rsidRPr="00BC5484">
        <w:rPr>
          <w:rFonts w:cs="Arial"/>
          <w:szCs w:val="22"/>
        </w:rPr>
        <w:t xml:space="preserve"> available, or where it is difficult to define a distinct practice of manure handling within the programme boundary. This formula calculates the baseline emissions per household:</w:t>
      </w:r>
    </w:p>
    <w:p w14:paraId="7A07851C" w14:textId="77777777" w:rsidR="00E76C1C" w:rsidRPr="00BC5484" w:rsidRDefault="00E76C1C" w:rsidP="00E76C1C">
      <w:pPr>
        <w:rPr>
          <w:rFonts w:cs="Arial"/>
          <w:szCs w:val="22"/>
        </w:rPr>
      </w:pPr>
    </w:p>
    <w:p w14:paraId="0D8A86D3" w14:textId="77777777" w:rsidR="00E76C1C" w:rsidRPr="00BC5484" w:rsidRDefault="00E76C1C" w:rsidP="00E76C1C">
      <w:pPr>
        <w:rPr>
          <w:rFonts w:cs="Arial"/>
          <w:szCs w:val="22"/>
        </w:rPr>
      </w:pPr>
    </w:p>
    <w:p w14:paraId="166305AD" w14:textId="77777777" w:rsidR="00E76C1C" w:rsidRPr="00BC5484" w:rsidRDefault="00987BB8" w:rsidP="00E76C1C">
      <w:pPr>
        <w:rPr>
          <w:rFonts w:cs="Arial"/>
          <w:b/>
          <w:szCs w:val="22"/>
        </w:rPr>
      </w:pPr>
      <m:oMath>
        <m:sSub>
          <m:sSubPr>
            <m:ctrlPr>
              <w:rPr>
                <w:rFonts w:ascii="Cambria Math" w:hAnsi="Cambria Math"/>
                <w:b/>
              </w:rPr>
            </m:ctrlPr>
          </m:sSubPr>
          <m:e>
            <m:r>
              <m:rPr>
                <m:sty m:val="b"/>
              </m:rPr>
              <w:rPr>
                <w:rFonts w:ascii="Cambria Math" w:hAnsi="Cambria Math"/>
              </w:rPr>
              <m:t>BE</m:t>
            </m:r>
          </m:e>
          <m:sub>
            <m:r>
              <m:rPr>
                <m:sty m:val="b"/>
              </m:rPr>
              <w:rPr>
                <w:rFonts w:ascii="Cambria Math" w:hAnsi="Cambria Math"/>
              </w:rPr>
              <m:t>b1,CH4,y</m:t>
            </m:r>
          </m:sub>
        </m:sSub>
        <m:r>
          <m:rPr>
            <m:sty m:val="bi"/>
          </m:rPr>
          <w:rPr>
            <w:rFonts w:ascii="Cambria Math" w:hAnsi="Cambria Math"/>
          </w:rPr>
          <m:t xml:space="preserve">= </m:t>
        </m:r>
        <m:sSub>
          <m:sSubPr>
            <m:ctrlPr>
              <w:rPr>
                <w:rFonts w:ascii="Cambria Math" w:eastAsia="Calibri" w:hAnsi="Cambria Math"/>
                <w:szCs w:val="24"/>
                <w:lang w:val="de-DE"/>
              </w:rPr>
            </m:ctrlPr>
          </m:sSubPr>
          <m:e>
            <m:r>
              <m:rPr>
                <m:sty m:val="p"/>
              </m:rPr>
              <w:rPr>
                <w:rFonts w:ascii="Cambria Math" w:hAnsi="Cambria Math"/>
              </w:rPr>
              <m:t>GWP</m:t>
            </m:r>
          </m:e>
          <m:sub>
            <m:r>
              <m:rPr>
                <m:sty m:val="p"/>
              </m:rPr>
              <w:rPr>
                <w:rFonts w:ascii="Cambria Math" w:hAnsi="Cambria Math"/>
              </w:rPr>
              <m:t>CH4</m:t>
            </m:r>
          </m:sub>
        </m:sSub>
        <m:r>
          <m:rPr>
            <m:sty m:val="bi"/>
          </m:rPr>
          <w:rPr>
            <w:rFonts w:ascii="Cambria Math" w:hAnsi="Cambria Math"/>
          </w:rPr>
          <m:t xml:space="preserve">* </m:t>
        </m:r>
        <m:nary>
          <m:naryPr>
            <m:chr m:val="∑"/>
            <m:limLoc m:val="undOvr"/>
            <m:supHide m:val="1"/>
            <m:ctrlPr>
              <w:rPr>
                <w:rFonts w:ascii="Cambria Math" w:eastAsia="Calibri" w:hAnsi="Cambria Math"/>
                <w:b/>
                <w:i/>
                <w:szCs w:val="24"/>
                <w:lang w:val="de-DE"/>
              </w:rPr>
            </m:ctrlPr>
          </m:naryPr>
          <m:sub>
            <m:r>
              <m:rPr>
                <m:sty m:val="p"/>
              </m:rPr>
              <w:rPr>
                <w:rFonts w:ascii="Cambria Math" w:hAnsi="Cambria Math"/>
              </w:rPr>
              <m:t>T</m:t>
            </m:r>
          </m:sub>
          <m:sup/>
          <m:e>
            <m:r>
              <m:rPr>
                <m:sty m:val="bi"/>
              </m:rPr>
              <w:rPr>
                <w:rFonts w:ascii="Cambria Math" w:hAnsi="Cambria Math"/>
              </w:rPr>
              <m:t>(</m:t>
            </m:r>
          </m:e>
        </m:nary>
        <m:sSub>
          <m:sSubPr>
            <m:ctrlPr>
              <w:rPr>
                <w:rFonts w:ascii="Cambria Math" w:hAnsi="Cambria Math"/>
              </w:rPr>
            </m:ctrlPr>
          </m:sSubPr>
          <m:e>
            <m:r>
              <m:rPr>
                <m:sty m:val="p"/>
              </m:rPr>
              <w:rPr>
                <w:rFonts w:ascii="Cambria Math" w:hAnsi="Cambria Math"/>
              </w:rPr>
              <m:t>EF</m:t>
            </m:r>
          </m:e>
          <m:sub>
            <m:r>
              <m:rPr>
                <m:sty m:val="p"/>
              </m:rPr>
              <w:rPr>
                <w:rFonts w:ascii="Cambria Math" w:hAnsi="Cambria Math"/>
              </w:rPr>
              <m:t>awms, T</m:t>
            </m:r>
          </m:sub>
        </m:sSub>
        <m:r>
          <m:rPr>
            <m:sty m:val="p"/>
          </m:rPr>
          <w:rPr>
            <w:rFonts w:ascii="Cambria Math" w:hAnsi="Cambria Math"/>
          </w:rPr>
          <m:t xml:space="preserve">* </m:t>
        </m:r>
        <m:sSub>
          <m:sSubPr>
            <m:ctrlPr>
              <w:rPr>
                <w:rFonts w:ascii="Cambria Math" w:eastAsia="Calibri" w:hAnsi="Cambria Math"/>
                <w:szCs w:val="24"/>
                <w:lang w:val="de-DE"/>
              </w:rPr>
            </m:ctrlPr>
          </m:sSubPr>
          <m:e>
            <m:r>
              <m:rPr>
                <m:sty m:val="p"/>
              </m:rPr>
              <w:rPr>
                <w:rFonts w:ascii="Cambria Math" w:hAnsi="Cambria Math"/>
              </w:rPr>
              <m:t>N</m:t>
            </m:r>
          </m:e>
          <m:sub>
            <m:r>
              <m:rPr>
                <m:sty m:val="p"/>
              </m:rPr>
              <w:rPr>
                <w:rFonts w:ascii="Cambria Math" w:hAnsi="Cambria Math"/>
              </w:rPr>
              <m:t xml:space="preserve">T,h </m:t>
            </m:r>
          </m:sub>
        </m:sSub>
        <m:r>
          <w:rPr>
            <w:rFonts w:ascii="Cambria Math" w:hAnsi="Cambria Math"/>
          </w:rPr>
          <m:t>)</m:t>
        </m:r>
      </m:oMath>
      <w:r w:rsidR="00E76C1C" w:rsidRPr="00BC5484">
        <w:rPr>
          <w:rFonts w:cs="Arial"/>
          <w:szCs w:val="22"/>
        </w:rPr>
        <w:tab/>
      </w:r>
      <w:r w:rsidR="00E76C1C" w:rsidRPr="00BC5484">
        <w:rPr>
          <w:rFonts w:cs="Arial"/>
          <w:szCs w:val="22"/>
        </w:rPr>
        <w:tab/>
      </w:r>
      <w:r w:rsidR="00E76C1C" w:rsidRPr="00BC5484">
        <w:rPr>
          <w:rFonts w:cs="Arial"/>
          <w:szCs w:val="22"/>
        </w:rPr>
        <w:tab/>
      </w:r>
      <w:r w:rsidR="00E76C1C" w:rsidRPr="00BC5484">
        <w:rPr>
          <w:rFonts w:cs="Arial"/>
          <w:szCs w:val="22"/>
        </w:rPr>
        <w:tab/>
      </w:r>
      <w:r w:rsidR="00E76C1C" w:rsidRPr="00BC5484">
        <w:rPr>
          <w:rFonts w:cs="Arial"/>
          <w:szCs w:val="22"/>
        </w:rPr>
        <w:tab/>
        <w:t xml:space="preserve">       </w:t>
      </w:r>
      <w:r w:rsidR="00E76C1C" w:rsidRPr="00BC5484">
        <w:rPr>
          <w:rFonts w:cs="Arial"/>
          <w:szCs w:val="22"/>
        </w:rPr>
        <w:tab/>
        <w:t xml:space="preserve">     </w:t>
      </w:r>
      <w:r w:rsidR="00D2383B" w:rsidRPr="00BC5484">
        <w:rPr>
          <w:rFonts w:cs="Arial"/>
          <w:szCs w:val="22"/>
        </w:rPr>
        <w:t xml:space="preserve">       </w:t>
      </w:r>
      <w:r w:rsidR="00E76C1C" w:rsidRPr="00BC5484">
        <w:rPr>
          <w:rFonts w:cs="Arial"/>
          <w:szCs w:val="22"/>
        </w:rPr>
        <w:t xml:space="preserve">  </w:t>
      </w:r>
      <w:r w:rsidR="00E76C1C" w:rsidRPr="00BC5484">
        <w:rPr>
          <w:rFonts w:cs="Arial"/>
          <w:b/>
          <w:szCs w:val="22"/>
        </w:rPr>
        <w:t>(8)</w:t>
      </w:r>
    </w:p>
    <w:p w14:paraId="6FDD7A16" w14:textId="77777777" w:rsidR="00E76C1C" w:rsidRPr="00BC5484" w:rsidRDefault="00E76C1C" w:rsidP="00E76C1C">
      <w:pPr>
        <w:rPr>
          <w:rFonts w:cs="Arial"/>
          <w:szCs w:val="22"/>
        </w:rPr>
      </w:pPr>
    </w:p>
    <w:p w14:paraId="1EA19FB2" w14:textId="77777777" w:rsidR="00E76C1C" w:rsidRPr="00BC5484" w:rsidRDefault="00E76C1C" w:rsidP="00E76C1C">
      <w:pPr>
        <w:rPr>
          <w:rFonts w:cs="Arial"/>
          <w:szCs w:val="22"/>
        </w:rPr>
      </w:pPr>
      <w:r w:rsidRPr="00BC5484">
        <w:rPr>
          <w:rFonts w:cs="Arial"/>
          <w:szCs w:val="22"/>
        </w:rPr>
        <w:t>Where:</w:t>
      </w:r>
    </w:p>
    <w:p w14:paraId="39783353" w14:textId="77777777" w:rsidR="00E76C1C" w:rsidRPr="00BC5484" w:rsidRDefault="00E76C1C" w:rsidP="00E76C1C">
      <w:pPr>
        <w:rPr>
          <w:rFonts w:cs="Arial"/>
          <w:szCs w:val="22"/>
        </w:rPr>
      </w:pPr>
    </w:p>
    <w:p w14:paraId="5355D1D1" w14:textId="77777777" w:rsidR="00E76C1C" w:rsidRPr="00BC5484" w:rsidRDefault="00E76C1C" w:rsidP="00E76C1C">
      <w:pPr>
        <w:ind w:left="1872" w:hanging="1248"/>
        <w:rPr>
          <w:rFonts w:cs="Arial"/>
          <w:szCs w:val="22"/>
        </w:rPr>
      </w:pPr>
      <w:r w:rsidRPr="00BC5484">
        <w:rPr>
          <w:rFonts w:cs="Arial"/>
          <w:szCs w:val="22"/>
        </w:rPr>
        <w:t>BE</w:t>
      </w:r>
      <w:r w:rsidRPr="00BC5484">
        <w:rPr>
          <w:rFonts w:cs="Arial"/>
          <w:szCs w:val="22"/>
          <w:vertAlign w:val="subscript"/>
        </w:rPr>
        <w:t>b1,CH4,y</w:t>
      </w:r>
      <w:r w:rsidRPr="00BC5484">
        <w:rPr>
          <w:rFonts w:cs="Arial"/>
          <w:szCs w:val="22"/>
        </w:rPr>
        <w:tab/>
        <w:t>Baseline emissions from manure handling during the year y in tCO</w:t>
      </w:r>
      <w:r w:rsidRPr="00BC5484">
        <w:rPr>
          <w:rFonts w:cs="Arial"/>
          <w:szCs w:val="22"/>
          <w:vertAlign w:val="subscript"/>
        </w:rPr>
        <w:t>2</w:t>
      </w:r>
      <w:r w:rsidRPr="00BC5484">
        <w:rPr>
          <w:rFonts w:cs="Arial"/>
          <w:szCs w:val="22"/>
        </w:rPr>
        <w:t>e</w:t>
      </w:r>
    </w:p>
    <w:p w14:paraId="1E5F1086" w14:textId="77777777" w:rsidR="00E76C1C" w:rsidRPr="00BC5484" w:rsidRDefault="00E76C1C" w:rsidP="00E76C1C">
      <w:pPr>
        <w:ind w:left="1872" w:hanging="1248"/>
        <w:rPr>
          <w:rFonts w:cs="Arial"/>
          <w:szCs w:val="22"/>
        </w:rPr>
      </w:pPr>
    </w:p>
    <w:p w14:paraId="4009B71A" w14:textId="77777777" w:rsidR="00E76C1C" w:rsidRPr="00BC5484" w:rsidRDefault="00E76C1C" w:rsidP="00E76C1C">
      <w:pPr>
        <w:ind w:left="1872" w:hanging="1248"/>
        <w:rPr>
          <w:rFonts w:cs="Arial"/>
          <w:szCs w:val="22"/>
        </w:rPr>
      </w:pPr>
      <w:r w:rsidRPr="00BC5484">
        <w:rPr>
          <w:rFonts w:cs="Arial"/>
          <w:szCs w:val="22"/>
        </w:rPr>
        <w:t>GWP</w:t>
      </w:r>
      <w:r w:rsidRPr="00BC5484">
        <w:rPr>
          <w:rFonts w:cs="Arial"/>
          <w:szCs w:val="22"/>
          <w:vertAlign w:val="subscript"/>
        </w:rPr>
        <w:t>CH4</w:t>
      </w:r>
      <w:r w:rsidRPr="00BC5484">
        <w:rPr>
          <w:rFonts w:cs="Arial"/>
          <w:szCs w:val="22"/>
        </w:rPr>
        <w:tab/>
        <w:t>Global Warming Potential of methane (2</w:t>
      </w:r>
      <w:r w:rsidR="00D2383B" w:rsidRPr="00BC5484">
        <w:rPr>
          <w:rFonts w:cs="Arial"/>
          <w:szCs w:val="22"/>
        </w:rPr>
        <w:t>5</w:t>
      </w:r>
      <w:r w:rsidRPr="00BC5484">
        <w:rPr>
          <w:rFonts w:cs="Arial"/>
          <w:szCs w:val="22"/>
        </w:rPr>
        <w:t>)</w:t>
      </w:r>
    </w:p>
    <w:p w14:paraId="4FC232CA" w14:textId="77777777" w:rsidR="00E76C1C" w:rsidRPr="00BC5484" w:rsidRDefault="00E76C1C" w:rsidP="00E76C1C">
      <w:pPr>
        <w:ind w:left="1872" w:hanging="1248"/>
        <w:rPr>
          <w:rFonts w:cs="Arial"/>
          <w:szCs w:val="22"/>
        </w:rPr>
      </w:pPr>
    </w:p>
    <w:p w14:paraId="6823611F" w14:textId="77777777" w:rsidR="00E76C1C" w:rsidRPr="00BC5484" w:rsidRDefault="00E76C1C" w:rsidP="00E76C1C">
      <w:pPr>
        <w:ind w:left="1872" w:hanging="1248"/>
        <w:rPr>
          <w:rFonts w:cs="Arial"/>
          <w:szCs w:val="22"/>
        </w:rPr>
      </w:pPr>
      <w:r w:rsidRPr="00BC5484">
        <w:rPr>
          <w:rFonts w:cs="Arial"/>
          <w:szCs w:val="22"/>
        </w:rPr>
        <w:t>EF</w:t>
      </w:r>
      <w:r w:rsidRPr="00BC5484">
        <w:rPr>
          <w:rFonts w:cs="Arial"/>
          <w:szCs w:val="22"/>
          <w:vertAlign w:val="subscript"/>
        </w:rPr>
        <w:t>awms, T</w:t>
      </w:r>
      <w:r w:rsidRPr="00BC5484">
        <w:rPr>
          <w:rFonts w:cs="Arial"/>
          <w:szCs w:val="22"/>
        </w:rPr>
        <w:tab/>
        <w:t>Emission factor for the defined livestock population category T</w:t>
      </w:r>
    </w:p>
    <w:p w14:paraId="3051D820" w14:textId="77777777" w:rsidR="00E76C1C" w:rsidRPr="00BC5484" w:rsidRDefault="00E76C1C" w:rsidP="00E76C1C">
      <w:pPr>
        <w:ind w:left="1872" w:hanging="1248"/>
        <w:rPr>
          <w:rFonts w:cs="Arial"/>
          <w:szCs w:val="22"/>
        </w:rPr>
      </w:pPr>
    </w:p>
    <w:p w14:paraId="4EDD12C0" w14:textId="77777777" w:rsidR="00E76C1C" w:rsidRPr="00BC5484" w:rsidRDefault="00E76C1C" w:rsidP="00E76C1C">
      <w:pPr>
        <w:ind w:left="1872" w:hanging="1248"/>
        <w:rPr>
          <w:rFonts w:cs="Arial"/>
          <w:szCs w:val="22"/>
        </w:rPr>
      </w:pPr>
      <w:r w:rsidRPr="00BC5484">
        <w:rPr>
          <w:rFonts w:cs="Arial"/>
          <w:szCs w:val="22"/>
        </w:rPr>
        <w:t>N</w:t>
      </w:r>
      <w:r w:rsidRPr="00BC5484">
        <w:rPr>
          <w:rFonts w:cs="Arial"/>
          <w:szCs w:val="22"/>
          <w:vertAlign w:val="subscript"/>
        </w:rPr>
        <w:t>T,h</w:t>
      </w:r>
      <w:r w:rsidRPr="00BC5484">
        <w:rPr>
          <w:rFonts w:cs="Arial"/>
          <w:szCs w:val="22"/>
        </w:rPr>
        <w:tab/>
        <w:t>Number of livestock category T in premise h</w:t>
      </w:r>
    </w:p>
    <w:p w14:paraId="12252266" w14:textId="77777777" w:rsidR="00E76C1C" w:rsidRPr="00BC5484" w:rsidRDefault="00E76C1C" w:rsidP="00E76C1C">
      <w:pPr>
        <w:ind w:left="1872" w:hanging="1248"/>
        <w:rPr>
          <w:rFonts w:cs="Arial"/>
          <w:szCs w:val="22"/>
        </w:rPr>
      </w:pPr>
    </w:p>
    <w:p w14:paraId="35A563F2" w14:textId="77777777" w:rsidR="00E76C1C" w:rsidRPr="00BC5484" w:rsidRDefault="00E76C1C" w:rsidP="00E76C1C">
      <w:pPr>
        <w:rPr>
          <w:rFonts w:cs="Arial"/>
          <w:i/>
          <w:szCs w:val="22"/>
          <w:vertAlign w:val="subscript"/>
        </w:rPr>
      </w:pPr>
      <w:r w:rsidRPr="00BC5484">
        <w:rPr>
          <w:rFonts w:cs="Arial"/>
          <w:i/>
          <w:szCs w:val="22"/>
        </w:rPr>
        <w:t>Determining EF</w:t>
      </w:r>
      <w:r w:rsidRPr="00BC5484">
        <w:rPr>
          <w:rFonts w:cs="Arial"/>
          <w:i/>
          <w:szCs w:val="22"/>
          <w:vertAlign w:val="subscript"/>
        </w:rPr>
        <w:t>awms, T</w:t>
      </w:r>
    </w:p>
    <w:p w14:paraId="24F7F9EE" w14:textId="77777777" w:rsidR="00E76C1C" w:rsidRPr="00BC5484" w:rsidRDefault="00E76C1C" w:rsidP="00E76C1C">
      <w:pPr>
        <w:rPr>
          <w:rFonts w:cs="Arial"/>
          <w:szCs w:val="22"/>
        </w:rPr>
      </w:pPr>
      <w:r w:rsidRPr="00BC5484">
        <w:rPr>
          <w:rFonts w:cs="Arial"/>
          <w:szCs w:val="22"/>
        </w:rPr>
        <w:t>The relevant default methane emission factor (EF</w:t>
      </w:r>
      <w:r w:rsidRPr="00BC5484">
        <w:rPr>
          <w:rFonts w:cs="Arial"/>
          <w:szCs w:val="22"/>
          <w:vertAlign w:val="subscript"/>
        </w:rPr>
        <w:t>awms, T</w:t>
      </w:r>
      <w:r w:rsidRPr="00BC5484">
        <w:rPr>
          <w:rFonts w:cs="Arial"/>
          <w:szCs w:val="22"/>
        </w:rPr>
        <w:t>) for Asian livestock is sourced from Tables 10.14 – 10.16 of the IPCC Guidelines for National Greenhouse Gas Inventories</w:t>
      </w:r>
      <w:r w:rsidR="007220AE" w:rsidRPr="00BC5484">
        <w:rPr>
          <w:rFonts w:cs="Arial"/>
          <w:szCs w:val="22"/>
        </w:rPr>
        <w:t>.</w:t>
      </w:r>
      <w:r w:rsidRPr="00BC5484">
        <w:rPr>
          <w:rFonts w:cs="Arial"/>
          <w:szCs w:val="22"/>
          <w:vertAlign w:val="superscript"/>
        </w:rPr>
        <w:footnoteReference w:id="32"/>
      </w:r>
      <w:r w:rsidRPr="00BC5484">
        <w:rPr>
          <w:rFonts w:cs="Arial"/>
          <w:szCs w:val="22"/>
        </w:rPr>
        <w:t xml:space="preserve"> These values are reported in Section B.5.1. A national average temperature of 27.1°C applies, as reported by the Indonesian Meteorological Climatological and Geophysical Agency.</w:t>
      </w:r>
      <w:r w:rsidRPr="00BC5484">
        <w:rPr>
          <w:rStyle w:val="FootnoteReference"/>
          <w:rFonts w:cs="Arial"/>
          <w:szCs w:val="22"/>
        </w:rPr>
        <w:footnoteReference w:id="33"/>
      </w:r>
    </w:p>
    <w:p w14:paraId="583BF015" w14:textId="77777777" w:rsidR="00E76C1C" w:rsidRPr="00BC5484" w:rsidRDefault="00E76C1C" w:rsidP="00E76C1C">
      <w:pPr>
        <w:rPr>
          <w:rFonts w:cs="Arial"/>
          <w:szCs w:val="22"/>
        </w:rPr>
      </w:pPr>
    </w:p>
    <w:p w14:paraId="0E76408E" w14:textId="77777777" w:rsidR="00E76C1C" w:rsidRPr="00BC5484" w:rsidRDefault="00E76C1C" w:rsidP="00E76C1C">
      <w:pPr>
        <w:rPr>
          <w:rFonts w:cs="Arial"/>
          <w:i/>
          <w:szCs w:val="22"/>
          <w:vertAlign w:val="subscript"/>
        </w:rPr>
      </w:pPr>
      <w:r w:rsidRPr="00BC5484">
        <w:rPr>
          <w:rFonts w:cs="Arial"/>
          <w:i/>
          <w:szCs w:val="22"/>
        </w:rPr>
        <w:lastRenderedPageBreak/>
        <w:t>Determining N</w:t>
      </w:r>
      <w:r w:rsidRPr="00BC5484">
        <w:rPr>
          <w:rFonts w:cs="Arial"/>
          <w:i/>
          <w:szCs w:val="22"/>
          <w:vertAlign w:val="subscript"/>
        </w:rPr>
        <w:t>T,h</w:t>
      </w:r>
    </w:p>
    <w:p w14:paraId="699742C7" w14:textId="77777777" w:rsidR="00E76C1C" w:rsidRPr="00BC5484" w:rsidRDefault="00F748CD" w:rsidP="00E76C1C">
      <w:pPr>
        <w:rPr>
          <w:rFonts w:cs="Arial"/>
          <w:szCs w:val="22"/>
        </w:rPr>
      </w:pPr>
      <w:r w:rsidRPr="00BC5484">
        <w:rPr>
          <w:rFonts w:cs="Arial"/>
          <w:szCs w:val="22"/>
        </w:rPr>
        <w:t xml:space="preserve">The KPT implemented </w:t>
      </w:r>
      <w:r w:rsidR="00E76C1C" w:rsidRPr="00BC5484">
        <w:rPr>
          <w:rFonts w:cs="Arial"/>
          <w:szCs w:val="22"/>
        </w:rPr>
        <w:t>in</w:t>
      </w:r>
      <w:r w:rsidR="00FA6D9F" w:rsidRPr="00BC5484">
        <w:rPr>
          <w:rFonts w:cs="Arial"/>
          <w:szCs w:val="22"/>
        </w:rPr>
        <w:t xml:space="preserve"> December</w:t>
      </w:r>
      <w:r w:rsidR="00E76C1C" w:rsidRPr="00BC5484">
        <w:rPr>
          <w:rFonts w:cs="Arial"/>
          <w:szCs w:val="22"/>
        </w:rPr>
        <w:t xml:space="preserve"> </w:t>
      </w:r>
      <w:r w:rsidRPr="00BC5484">
        <w:rPr>
          <w:rFonts w:cs="Arial"/>
          <w:szCs w:val="22"/>
        </w:rPr>
        <w:t>2015</w:t>
      </w:r>
      <w:r w:rsidR="00E76C1C" w:rsidRPr="00BC5484">
        <w:rPr>
          <w:rFonts w:cs="Arial"/>
          <w:szCs w:val="22"/>
        </w:rPr>
        <w:t xml:space="preserve"> asked respondents to indicate the amount and types of livestock kept. The </w:t>
      </w:r>
      <w:r w:rsidRPr="00BC5484">
        <w:rPr>
          <w:rFonts w:cs="Arial"/>
          <w:szCs w:val="22"/>
        </w:rPr>
        <w:t>only reported</w:t>
      </w:r>
      <w:r w:rsidR="00E76C1C" w:rsidRPr="00BC5484">
        <w:rPr>
          <w:rFonts w:cs="Arial"/>
          <w:szCs w:val="22"/>
        </w:rPr>
        <w:t xml:space="preserve"> type of cattle owned by the respondents was dairy cows. The average number of animals kept was </w:t>
      </w:r>
      <w:r w:rsidRPr="00BC5484">
        <w:rPr>
          <w:rFonts w:cs="Arial"/>
          <w:szCs w:val="22"/>
        </w:rPr>
        <w:t>4.47</w:t>
      </w:r>
      <w:r w:rsidR="00E76C1C" w:rsidRPr="00BC5484">
        <w:rPr>
          <w:rFonts w:cs="Arial"/>
          <w:szCs w:val="22"/>
        </w:rPr>
        <w:t xml:space="preserve"> dairy cows. About </w:t>
      </w:r>
      <w:r w:rsidRPr="00BC5484">
        <w:rPr>
          <w:rFonts w:cs="Arial"/>
          <w:szCs w:val="22"/>
        </w:rPr>
        <w:t>half</w:t>
      </w:r>
      <w:r w:rsidR="00E76C1C" w:rsidRPr="00BC5484">
        <w:rPr>
          <w:rFonts w:cs="Arial"/>
          <w:szCs w:val="22"/>
        </w:rPr>
        <w:t xml:space="preserve"> of the households raised a second an</w:t>
      </w:r>
      <w:r w:rsidRPr="00BC5484">
        <w:rPr>
          <w:rFonts w:cs="Arial"/>
          <w:szCs w:val="22"/>
        </w:rPr>
        <w:t>imal type, predominantly poultry</w:t>
      </w:r>
      <w:r w:rsidR="00E76C1C" w:rsidRPr="00BC5484">
        <w:rPr>
          <w:rFonts w:cs="Arial"/>
          <w:szCs w:val="22"/>
        </w:rPr>
        <w:t xml:space="preserve">. For conservativeness, methane emissions from </w:t>
      </w:r>
      <w:r w:rsidRPr="00BC5484">
        <w:rPr>
          <w:rFonts w:cs="Arial"/>
          <w:szCs w:val="22"/>
        </w:rPr>
        <w:t>poultry</w:t>
      </w:r>
      <w:r w:rsidR="00E76C1C" w:rsidRPr="00BC5484">
        <w:rPr>
          <w:rFonts w:cs="Arial"/>
          <w:szCs w:val="22"/>
        </w:rPr>
        <w:t xml:space="preserve"> are not included in the baseline calculation.</w:t>
      </w:r>
    </w:p>
    <w:p w14:paraId="6AE9B929" w14:textId="77777777" w:rsidR="00E76C1C" w:rsidRPr="00BC5484" w:rsidRDefault="00E76C1C" w:rsidP="00E76C1C">
      <w:pPr>
        <w:rPr>
          <w:rFonts w:cs="Arial"/>
          <w:szCs w:val="22"/>
        </w:rPr>
      </w:pPr>
    </w:p>
    <w:p w14:paraId="2371572D" w14:textId="77777777" w:rsidR="00E76C1C" w:rsidRPr="00BC5484" w:rsidRDefault="00E76C1C" w:rsidP="00E76C1C">
      <w:pPr>
        <w:rPr>
          <w:rFonts w:cs="Arial"/>
          <w:i/>
          <w:szCs w:val="22"/>
        </w:rPr>
      </w:pPr>
      <w:r w:rsidRPr="00BC5484">
        <w:rPr>
          <w:rFonts w:cs="Arial"/>
          <w:i/>
          <w:szCs w:val="22"/>
        </w:rPr>
        <w:t>Calculation</w:t>
      </w:r>
    </w:p>
    <w:p w14:paraId="4E2A27CC" w14:textId="77777777" w:rsidR="00D2383B" w:rsidRPr="00BC5484" w:rsidRDefault="00E76C1C" w:rsidP="00E76C1C">
      <w:pPr>
        <w:rPr>
          <w:rFonts w:cs="Arial"/>
          <w:szCs w:val="22"/>
        </w:rPr>
      </w:pPr>
      <w:r w:rsidRPr="00BC5484">
        <w:rPr>
          <w:rFonts w:cs="Arial"/>
          <w:szCs w:val="22"/>
        </w:rPr>
        <w:t>The baseline methane emissions per household per year</w:t>
      </w:r>
      <w:r w:rsidRPr="00BC5484">
        <w:rPr>
          <w:rFonts w:cs="Arial"/>
          <w:i/>
          <w:szCs w:val="22"/>
        </w:rPr>
        <w:t xml:space="preserve"> </w:t>
      </w:r>
      <w:r w:rsidRPr="00BC5484">
        <w:rPr>
          <w:rFonts w:cs="Arial"/>
          <w:szCs w:val="22"/>
        </w:rPr>
        <w:t xml:space="preserve">under the </w:t>
      </w:r>
      <w:r w:rsidR="00BC5C5E" w:rsidRPr="00BC5484">
        <w:rPr>
          <w:rFonts w:cs="Arial"/>
          <w:szCs w:val="22"/>
        </w:rPr>
        <w:t>VPA-2</w:t>
      </w:r>
      <w:r w:rsidRPr="00BC5484">
        <w:rPr>
          <w:rFonts w:cs="Arial"/>
          <w:szCs w:val="22"/>
        </w:rPr>
        <w:t xml:space="preserve"> are:</w:t>
      </w:r>
    </w:p>
    <w:p w14:paraId="42459DC4" w14:textId="77777777" w:rsidR="00E76C1C" w:rsidRPr="00BC5484" w:rsidRDefault="00E76C1C" w:rsidP="00D2383B">
      <w:pPr>
        <w:jc w:val="left"/>
        <w:rPr>
          <w:rFonts w:cs="Arial"/>
          <w:sz w:val="24"/>
          <w:szCs w:val="22"/>
        </w:rPr>
      </w:pPr>
      <w:r w:rsidRPr="00BC5484">
        <w:rPr>
          <w:rFonts w:cs="Arial"/>
          <w:szCs w:val="22"/>
        </w:rPr>
        <w:t xml:space="preserve">                  </w:t>
      </w:r>
      <w:r w:rsidRPr="00BC5484">
        <w:rPr>
          <w:rFonts w:cs="Arial"/>
          <w:szCs w:val="22"/>
        </w:rPr>
        <w:fldChar w:fldCharType="begin"/>
      </w:r>
      <w:r w:rsidRPr="00BC5484">
        <w:rPr>
          <w:rFonts w:cs="Arial"/>
          <w:szCs w:val="22"/>
        </w:rPr>
        <w:instrText xml:space="preserve"> QUOTE </w:instrText>
      </w:r>
      <m:oMath>
        <m:sSub>
          <m:sSubPr>
            <m:ctrlPr>
              <w:rPr>
                <w:rFonts w:ascii="Cambria Math" w:hAnsi="Cambria Math"/>
                <w:b/>
                <w:sz w:val="20"/>
              </w:rPr>
            </m:ctrlPr>
          </m:sSubPr>
          <m:e>
            <m:r>
              <m:rPr>
                <m:sty m:val="p"/>
              </m:rPr>
              <w:rPr>
                <w:rFonts w:ascii="Cambria Math" w:hAnsi="Cambria Math"/>
                <w:sz w:val="20"/>
              </w:rPr>
              <m:t>BE</m:t>
            </m:r>
          </m:e>
          <m:sub>
            <m:r>
              <m:rPr>
                <m:sty m:val="p"/>
              </m:rPr>
              <w:rPr>
                <w:rFonts w:ascii="Cambria Math" w:hAnsi="Cambria Math"/>
                <w:sz w:val="20"/>
              </w:rPr>
              <m:t>CH4,y</m:t>
            </m:r>
          </m:sub>
        </m:sSub>
        <m:r>
          <m:rPr>
            <m:sty m:val="p"/>
          </m:rPr>
          <w:rPr>
            <w:rFonts w:ascii="Cambria Math" w:hAnsi="Cambria Math"/>
            <w:sz w:val="20"/>
          </w:rPr>
          <m:t>= 21*</m:t>
        </m:r>
        <m:d>
          <m:dPr>
            <m:ctrlPr>
              <w:rPr>
                <w:rFonts w:ascii="Cambria Math" w:hAnsi="Cambria Math"/>
                <w:b/>
                <w:i/>
                <w:sz w:val="20"/>
              </w:rPr>
            </m:ctrlPr>
          </m:dPr>
          <m:e>
            <m:d>
              <m:dPr>
                <m:ctrlPr>
                  <w:rPr>
                    <w:rFonts w:ascii="Cambria Math" w:hAnsi="Cambria Math"/>
                    <w:b/>
                    <w:i/>
                    <w:sz w:val="20"/>
                  </w:rPr>
                </m:ctrlPr>
              </m:dPr>
              <m:e>
                <m:r>
                  <m:rPr>
                    <m:sty m:val="p"/>
                  </m:rPr>
                  <w:rPr>
                    <w:rFonts w:ascii="Cambria Math" w:hAnsi="Cambria Math"/>
                    <w:sz w:val="20"/>
                  </w:rPr>
                  <m:t>(89%*4.8</m:t>
                </m:r>
                <m:ctrlPr>
                  <w:rPr>
                    <w:rFonts w:ascii="Cambria Math" w:hAnsi="Cambria Math"/>
                    <w:i/>
                    <w:sz w:val="20"/>
                  </w:rPr>
                </m:ctrlPr>
              </m:e>
            </m:d>
            <m:r>
              <m:rPr>
                <m:sty m:val="p"/>
              </m:rPr>
              <w:rPr>
                <w:rFonts w:ascii="Cambria Math" w:hAnsi="Cambria Math"/>
                <w:sz w:val="20"/>
              </w:rPr>
              <m:t>+(11%*2.4))+(</m:t>
            </m:r>
            <m:d>
              <m:dPr>
                <m:ctrlPr>
                  <w:rPr>
                    <w:rFonts w:ascii="Cambria Math" w:hAnsi="Cambria Math"/>
                    <w:i/>
                    <w:sz w:val="20"/>
                  </w:rPr>
                </m:ctrlPr>
              </m:dPr>
              <m:e>
                <m:r>
                  <m:rPr>
                    <m:sty m:val="p"/>
                  </m:rPr>
                  <w:rPr>
                    <w:rFonts w:ascii="Cambria Math" w:hAnsi="Cambria Math"/>
                    <w:sz w:val="20"/>
                  </w:rPr>
                  <m:t>89%*0.031)+(11%*0.002</m:t>
                </m:r>
              </m:e>
            </m:d>
            <m:r>
              <m:rPr>
                <m:sty m:val="p"/>
              </m:rPr>
              <w:rPr>
                <w:rFonts w:ascii="Cambria Math" w:hAnsi="Cambria Math"/>
                <w:sz w:val="20"/>
              </w:rPr>
              <m:t>)</m:t>
            </m:r>
            <m:ctrlPr>
              <w:rPr>
                <w:rFonts w:ascii="Cambria Math" w:hAnsi="Cambria Math"/>
                <w:i/>
                <w:sz w:val="20"/>
              </w:rPr>
            </m:ctrlPr>
          </m:e>
        </m:d>
        <m:r>
          <m:rPr>
            <m:sty m:val="p"/>
          </m:rPr>
          <w:rPr>
            <w:rFonts w:ascii="Cambria Math" w:hAnsi="Cambria Math"/>
            <w:sz w:val="20"/>
          </w:rPr>
          <m:t xml:space="preserve">= 2.65 </m:t>
        </m:r>
        <m:sSub>
          <m:sSubPr>
            <m:ctrlPr>
              <w:rPr>
                <w:rFonts w:ascii="Cambria Math" w:hAnsi="Cambria Math"/>
                <w:b/>
                <w:sz w:val="20"/>
              </w:rPr>
            </m:ctrlPr>
          </m:sSubPr>
          <m:e>
            <m:r>
              <m:rPr>
                <m:sty m:val="p"/>
              </m:rPr>
              <w:rPr>
                <w:rFonts w:ascii="Cambria Math" w:hAnsi="Cambria Math"/>
                <w:sz w:val="20"/>
              </w:rPr>
              <m:t>tCO</m:t>
            </m:r>
          </m:e>
          <m:sub>
            <m:r>
              <m:rPr>
                <m:sty m:val="p"/>
              </m:rPr>
              <w:rPr>
                <w:rFonts w:ascii="Cambria Math" w:hAnsi="Cambria Math"/>
                <w:sz w:val="20"/>
              </w:rPr>
              <m:t>2</m:t>
            </m:r>
          </m:sub>
        </m:sSub>
        <m:r>
          <m:rPr>
            <m:sty m:val="p"/>
          </m:rPr>
          <w:rPr>
            <w:rFonts w:ascii="Cambria Math" w:hAnsi="Cambria Math"/>
            <w:sz w:val="20"/>
          </w:rPr>
          <m:t>e</m:t>
        </m:r>
      </m:oMath>
      <w:r w:rsidRPr="00BC5484">
        <w:rPr>
          <w:rFonts w:cs="Arial"/>
          <w:szCs w:val="22"/>
        </w:rPr>
        <w:instrText xml:space="preserve"> </w:instrText>
      </w:r>
      <w:r w:rsidRPr="00BC5484">
        <w:rPr>
          <w:rFonts w:cs="Arial"/>
          <w:szCs w:val="22"/>
        </w:rPr>
        <w:fldChar w:fldCharType="end"/>
      </w:r>
      <w:r w:rsidRPr="00BC5484">
        <w:rPr>
          <w:rFonts w:cs="Arial"/>
          <w:szCs w:val="22"/>
        </w:rPr>
        <w:t xml:space="preserve">                                                             </w:t>
      </w:r>
    </w:p>
    <w:p w14:paraId="03C24E2F" w14:textId="77777777" w:rsidR="00E76C1C" w:rsidRPr="00BC5484" w:rsidRDefault="00987BB8" w:rsidP="00D2383B">
      <w:pPr>
        <w:jc w:val="left"/>
        <w:rPr>
          <w:rFonts w:cs="Arial"/>
          <w:sz w:val="24"/>
          <w:szCs w:val="22"/>
        </w:rPr>
      </w:pPr>
      <m:oMathPara>
        <m:oMathParaPr>
          <m:jc m:val="left"/>
        </m:oMathParaPr>
        <m:oMath>
          <m:sSub>
            <m:sSubPr>
              <m:ctrlPr>
                <w:rPr>
                  <w:rFonts w:ascii="Cambria Math" w:hAnsi="Cambria Math"/>
                  <w:b/>
                </w:rPr>
              </m:ctrlPr>
            </m:sSubPr>
            <m:e>
              <m:r>
                <m:rPr>
                  <m:sty m:val="b"/>
                </m:rPr>
                <w:rPr>
                  <w:rFonts w:ascii="Cambria Math" w:hAnsi="Cambria Math"/>
                </w:rPr>
                <m:t>BE</m:t>
              </m:r>
            </m:e>
            <m:sub>
              <m:r>
                <m:rPr>
                  <m:sty m:val="b"/>
                </m:rPr>
                <w:rPr>
                  <w:rFonts w:ascii="Cambria Math" w:hAnsi="Cambria Math"/>
                </w:rPr>
                <m:t>b1,CH4,y</m:t>
              </m:r>
            </m:sub>
          </m:sSub>
          <m:r>
            <m:rPr>
              <m:sty m:val="bi"/>
            </m:rPr>
            <w:rPr>
              <w:rFonts w:ascii="Cambria Math" w:hAnsi="Cambria Math"/>
            </w:rPr>
            <m:t xml:space="preserve">= </m:t>
          </m:r>
          <m:r>
            <m:rPr>
              <m:sty m:val="p"/>
            </m:rPr>
            <w:rPr>
              <w:rFonts w:ascii="Cambria Math" w:hAnsi="Cambria Math"/>
            </w:rPr>
            <m:t>25*</m:t>
          </m:r>
          <m:d>
            <m:dPr>
              <m:ctrlPr>
                <w:rPr>
                  <w:rFonts w:ascii="Cambria Math" w:hAnsi="Cambria Math"/>
                  <w:b/>
                  <w:i/>
                </w:rPr>
              </m:ctrlPr>
            </m:dPr>
            <m:e>
              <m:d>
                <m:dPr>
                  <m:ctrlPr>
                    <w:rPr>
                      <w:rFonts w:ascii="Cambria Math" w:hAnsi="Cambria Math"/>
                      <w:b/>
                      <w:i/>
                    </w:rPr>
                  </m:ctrlPr>
                </m:dPr>
                <m:e>
                  <m:r>
                    <w:rPr>
                      <w:rFonts w:ascii="Cambria Math" w:hAnsi="Cambria Math"/>
                    </w:rPr>
                    <m:t>100%*4.47*0.031</m:t>
                  </m:r>
                  <m:ctrlPr>
                    <w:rPr>
                      <w:rFonts w:ascii="Cambria Math" w:hAnsi="Cambria Math"/>
                      <w:i/>
                    </w:rPr>
                  </m:ctrlPr>
                </m:e>
              </m:d>
              <m:ctrlPr>
                <w:rPr>
                  <w:rFonts w:ascii="Cambria Math" w:hAnsi="Cambria Math"/>
                  <w:i/>
                </w:rPr>
              </m:ctrlPr>
            </m:e>
          </m:d>
          <m:r>
            <w:rPr>
              <w:rFonts w:ascii="Cambria Math" w:hAnsi="Cambria Math"/>
            </w:rPr>
            <m:t xml:space="preserve">= </m:t>
          </m:r>
          <m:r>
            <m:rPr>
              <m:sty m:val="bi"/>
            </m:rPr>
            <w:rPr>
              <w:rFonts w:ascii="Cambria Math" w:hAnsi="Cambria Math"/>
            </w:rPr>
            <m:t>3.464</m:t>
          </m:r>
          <m:r>
            <m:rPr>
              <m:sty m:val="b"/>
            </m:rPr>
            <w:rPr>
              <w:rFonts w:ascii="Cambria Math" w:hAnsi="Cambria Math"/>
            </w:rPr>
            <m:t xml:space="preserve"> </m:t>
          </m:r>
          <m:sSub>
            <m:sSubPr>
              <m:ctrlPr>
                <w:rPr>
                  <w:rFonts w:ascii="Cambria Math" w:hAnsi="Cambria Math"/>
                  <w:b/>
                </w:rPr>
              </m:ctrlPr>
            </m:sSubPr>
            <m:e>
              <m:r>
                <m:rPr>
                  <m:sty m:val="b"/>
                </m:rPr>
                <w:rPr>
                  <w:rFonts w:ascii="Cambria Math" w:hAnsi="Cambria Math"/>
                </w:rPr>
                <m:t>tCO</m:t>
              </m:r>
            </m:e>
            <m:sub>
              <m:r>
                <m:rPr>
                  <m:sty m:val="b"/>
                </m:rPr>
                <w:rPr>
                  <w:rFonts w:ascii="Cambria Math" w:hAnsi="Cambria Math"/>
                </w:rPr>
                <m:t>2</m:t>
              </m:r>
            </m:sub>
          </m:sSub>
          <m:r>
            <m:rPr>
              <m:sty m:val="b"/>
            </m:rPr>
            <w:rPr>
              <w:rFonts w:ascii="Cambria Math" w:hAnsi="Cambria Math"/>
            </w:rPr>
            <m:t>e</m:t>
          </m:r>
        </m:oMath>
      </m:oMathPara>
    </w:p>
    <w:p w14:paraId="503E1CB7" w14:textId="77777777" w:rsidR="00E76C1C" w:rsidRPr="00BC5484" w:rsidRDefault="00E76C1C" w:rsidP="00E76C1C">
      <w:pPr>
        <w:rPr>
          <w:rFonts w:cs="Arial"/>
          <w:szCs w:val="22"/>
        </w:rPr>
      </w:pPr>
    </w:p>
    <w:p w14:paraId="79E088CB" w14:textId="77777777" w:rsidR="00E76C1C" w:rsidRPr="00BC5484" w:rsidRDefault="00E76C1C" w:rsidP="00E76C1C">
      <w:pPr>
        <w:rPr>
          <w:rFonts w:cs="Arial"/>
          <w:szCs w:val="22"/>
        </w:rPr>
      </w:pPr>
    </w:p>
    <w:p w14:paraId="35ECDEAA" w14:textId="77777777" w:rsidR="00E76C1C" w:rsidRPr="00BC5484" w:rsidRDefault="00E76C1C" w:rsidP="00E76C1C">
      <w:pPr>
        <w:rPr>
          <w:rFonts w:cs="Arial"/>
          <w:szCs w:val="22"/>
          <w:u w:val="single"/>
        </w:rPr>
      </w:pPr>
      <w:r w:rsidRPr="00BC5484">
        <w:rPr>
          <w:rFonts w:cs="Arial"/>
          <w:szCs w:val="22"/>
          <w:u w:val="single"/>
        </w:rPr>
        <w:t>Project emissions following Tier 1:</w:t>
      </w:r>
    </w:p>
    <w:p w14:paraId="5B26F09B" w14:textId="77777777" w:rsidR="00E76C1C" w:rsidRPr="00BC5484" w:rsidRDefault="00E76C1C" w:rsidP="00E76C1C">
      <w:pPr>
        <w:rPr>
          <w:rFonts w:cs="Arial"/>
          <w:szCs w:val="22"/>
        </w:rPr>
      </w:pPr>
      <w:r w:rsidRPr="00BC5484">
        <w:rPr>
          <w:rFonts w:cs="Arial"/>
          <w:szCs w:val="22"/>
        </w:rPr>
        <w:t>Project emissions include both the physical leakage of biogas from the biodigester and the incomplete combustion of biogas. These shall be accounted for in accordance with equation (17) of the applicable methodology.  This formula calculates the project emissions per household:</w:t>
      </w:r>
    </w:p>
    <w:p w14:paraId="7FE943C5" w14:textId="77777777" w:rsidR="00E76C1C" w:rsidRPr="00BC5484" w:rsidRDefault="00E76C1C" w:rsidP="00E76C1C">
      <w:pPr>
        <w:rPr>
          <w:rFonts w:cs="Arial"/>
          <w:szCs w:val="22"/>
        </w:rPr>
      </w:pPr>
    </w:p>
    <w:p w14:paraId="32D9D820" w14:textId="77777777" w:rsidR="00D2383B" w:rsidRPr="00BC5484" w:rsidRDefault="00987BB8" w:rsidP="00E76C1C">
      <w:pPr>
        <w:rPr>
          <w:rFonts w:cs="Arial"/>
          <w:sz w:val="32"/>
          <w:szCs w:val="22"/>
        </w:rPr>
      </w:pPr>
      <m:oMath>
        <m:sSub>
          <m:sSubPr>
            <m:ctrlPr>
              <w:rPr>
                <w:rFonts w:ascii="Cambria Math" w:eastAsia="Calibri" w:hAnsi="Cambria Math"/>
                <w:b/>
                <w:szCs w:val="18"/>
                <w:lang w:val="de-DE"/>
              </w:rPr>
            </m:ctrlPr>
          </m:sSubPr>
          <m:e>
            <m:r>
              <m:rPr>
                <m:sty m:val="b"/>
              </m:rPr>
              <w:rPr>
                <w:rFonts w:ascii="Cambria Math" w:eastAsia="Calibri" w:hAnsi="Cambria Math"/>
                <w:szCs w:val="18"/>
                <w:lang w:val="de-DE"/>
              </w:rPr>
              <m:t>PE</m:t>
            </m:r>
          </m:e>
          <m:sub>
            <m:r>
              <m:rPr>
                <m:sty m:val="b"/>
              </m:rPr>
              <w:rPr>
                <w:rFonts w:ascii="Cambria Math" w:eastAsia="Calibri" w:hAnsi="Cambria Math"/>
                <w:szCs w:val="18"/>
                <w:lang w:val="de-DE"/>
              </w:rPr>
              <m:t>p1,CH4,y</m:t>
            </m:r>
          </m:sub>
        </m:sSub>
        <m:r>
          <m:rPr>
            <m:sty m:val="bi"/>
          </m:rPr>
          <w:rPr>
            <w:rFonts w:ascii="Cambria Math" w:eastAsia="Calibri" w:hAnsi="Cambria Math"/>
            <w:szCs w:val="18"/>
            <w:lang w:val="de-DE"/>
          </w:rPr>
          <m:t>=</m:t>
        </m:r>
        <m:sSub>
          <m:sSubPr>
            <m:ctrlPr>
              <w:rPr>
                <w:rFonts w:ascii="Cambria Math" w:eastAsia="Calibri" w:hAnsi="Cambria Math"/>
                <w:szCs w:val="18"/>
                <w:lang w:val="de-DE"/>
              </w:rPr>
            </m:ctrlPr>
          </m:sSubPr>
          <m:e>
            <m:r>
              <m:rPr>
                <m:sty m:val="p"/>
              </m:rPr>
              <w:rPr>
                <w:rFonts w:ascii="Cambria Math" w:eastAsia="Calibri" w:hAnsi="Cambria Math"/>
                <w:szCs w:val="18"/>
                <w:lang w:val="de-DE"/>
              </w:rPr>
              <m:t>GWP</m:t>
            </m:r>
          </m:e>
          <m:sub>
            <m:r>
              <m:rPr>
                <m:sty m:val="p"/>
              </m:rPr>
              <w:rPr>
                <w:rFonts w:ascii="Cambria Math" w:eastAsia="Calibri" w:hAnsi="Cambria Math"/>
                <w:szCs w:val="18"/>
                <w:lang w:val="de-DE"/>
              </w:rPr>
              <m:t>CH4</m:t>
            </m:r>
          </m:sub>
        </m:sSub>
        <m:r>
          <m:rPr>
            <m:sty m:val="bi"/>
          </m:rPr>
          <w:rPr>
            <w:rFonts w:ascii="Cambria Math" w:eastAsia="Calibri" w:hAnsi="Cambria Math"/>
            <w:szCs w:val="18"/>
            <w:lang w:val="de-DE"/>
          </w:rPr>
          <m:t>*</m:t>
        </m:r>
        <m:nary>
          <m:naryPr>
            <m:chr m:val="∑"/>
            <m:limLoc m:val="subSup"/>
            <m:supHide m:val="1"/>
            <m:ctrlPr>
              <w:rPr>
                <w:rFonts w:ascii="Cambria Math" w:eastAsia="Calibri" w:hAnsi="Cambria Math"/>
                <w:b/>
                <w:i/>
                <w:szCs w:val="18"/>
                <w:lang w:val="de-DE"/>
              </w:rPr>
            </m:ctrlPr>
          </m:naryPr>
          <m:sub>
            <m:r>
              <m:rPr>
                <m:sty m:val="bi"/>
              </m:rPr>
              <w:rPr>
                <w:rFonts w:ascii="Cambria Math" w:eastAsia="Calibri" w:hAnsi="Cambria Math"/>
                <w:szCs w:val="18"/>
                <w:lang w:val="de-DE"/>
              </w:rPr>
              <m:t xml:space="preserve"> </m:t>
            </m:r>
          </m:sub>
          <m:sup/>
          <m:e>
            <m:r>
              <m:rPr>
                <m:sty m:val="bi"/>
              </m:rPr>
              <w:rPr>
                <w:rFonts w:ascii="Cambria Math" w:eastAsia="Calibri" w:hAnsi="Cambria Math"/>
                <w:szCs w:val="18"/>
                <w:lang w:val="de-DE"/>
              </w:rPr>
              <m:t xml:space="preserve">( </m:t>
            </m:r>
            <m:sSub>
              <m:sSubPr>
                <m:ctrlPr>
                  <w:rPr>
                    <w:rFonts w:ascii="Cambria Math" w:eastAsia="Calibri" w:hAnsi="Cambria Math"/>
                    <w:b/>
                    <w:i/>
                    <w:szCs w:val="18"/>
                    <w:lang w:val="de-DE"/>
                  </w:rPr>
                </m:ctrlPr>
              </m:sSubPr>
              <m:e>
                <m:r>
                  <m:rPr>
                    <m:sty m:val="p"/>
                  </m:rPr>
                  <w:rPr>
                    <w:rFonts w:ascii="Cambria Math" w:eastAsia="Calibri" w:hAnsi="Cambria Math"/>
                    <w:szCs w:val="18"/>
                    <w:lang w:val="de-DE"/>
                  </w:rPr>
                  <m:t>N</m:t>
                </m:r>
              </m:e>
              <m:sub>
                <m:r>
                  <m:rPr>
                    <m:sty m:val="p"/>
                  </m:rPr>
                  <w:rPr>
                    <w:rFonts w:ascii="Cambria Math" w:eastAsia="Calibri" w:hAnsi="Cambria Math"/>
                    <w:szCs w:val="18"/>
                    <w:lang w:val="de-DE"/>
                  </w:rPr>
                  <m:t>T, h,y</m:t>
                </m:r>
              </m:sub>
            </m:sSub>
          </m:e>
        </m:nary>
        <m:r>
          <m:rPr>
            <m:sty m:val="bi"/>
          </m:rPr>
          <w:rPr>
            <w:rFonts w:ascii="Cambria Math" w:eastAsia="Calibri" w:hAnsi="Cambria Math"/>
            <w:szCs w:val="18"/>
            <w:lang w:val="de-DE"/>
          </w:rPr>
          <m:t>*</m:t>
        </m:r>
        <m:sSub>
          <m:sSubPr>
            <m:ctrlPr>
              <w:rPr>
                <w:rFonts w:ascii="Cambria Math" w:eastAsia="Calibri" w:hAnsi="Cambria Math"/>
                <w:szCs w:val="18"/>
                <w:lang w:val="de-DE"/>
              </w:rPr>
            </m:ctrlPr>
          </m:sSubPr>
          <m:e>
            <m:r>
              <m:rPr>
                <m:sty m:val="p"/>
              </m:rPr>
              <w:rPr>
                <w:rFonts w:ascii="Cambria Math" w:eastAsia="Calibri" w:hAnsi="Cambria Math"/>
                <w:szCs w:val="18"/>
                <w:lang w:val="de-DE"/>
              </w:rPr>
              <m:t>EF</m:t>
            </m:r>
          </m:e>
          <m:sub>
            <m:r>
              <m:rPr>
                <m:sty m:val="p"/>
              </m:rPr>
              <w:rPr>
                <w:rFonts w:ascii="Cambria Math" w:eastAsia="Calibri" w:hAnsi="Cambria Math"/>
                <w:szCs w:val="18"/>
                <w:lang w:val="de-DE"/>
              </w:rPr>
              <m:t>awms,T</m:t>
            </m:r>
          </m:sub>
        </m:sSub>
        <m:r>
          <m:rPr>
            <m:sty m:val="p"/>
          </m:rPr>
          <w:rPr>
            <w:rFonts w:ascii="Cambria Math" w:eastAsia="Calibri" w:hAnsi="Cambria Math"/>
            <w:szCs w:val="18"/>
            <w:lang w:val="de-DE"/>
          </w:rPr>
          <m:t xml:space="preserve">)* </m:t>
        </m:r>
        <m:sSub>
          <m:sSubPr>
            <m:ctrlPr>
              <w:rPr>
                <w:rFonts w:ascii="Cambria Math" w:eastAsia="Calibri" w:hAnsi="Cambria Math"/>
                <w:szCs w:val="18"/>
                <w:lang w:val="de-DE"/>
              </w:rPr>
            </m:ctrlPr>
          </m:sSubPr>
          <m:e>
            <m:r>
              <m:rPr>
                <m:sty m:val="p"/>
              </m:rPr>
              <w:rPr>
                <w:rFonts w:ascii="Cambria Math" w:eastAsia="Calibri" w:hAnsi="Cambria Math"/>
                <w:szCs w:val="18"/>
                <w:lang w:val="de-DE"/>
              </w:rPr>
              <m:t>PL</m:t>
            </m:r>
          </m:e>
          <m:sub>
            <m:r>
              <m:rPr>
                <m:sty m:val="p"/>
              </m:rPr>
              <w:rPr>
                <w:rFonts w:ascii="Cambria Math" w:eastAsia="Calibri" w:hAnsi="Cambria Math"/>
                <w:szCs w:val="18"/>
                <w:lang w:val="de-DE"/>
              </w:rPr>
              <m:t>y</m:t>
            </m:r>
          </m:sub>
        </m:sSub>
        <m:r>
          <w:rPr>
            <w:rFonts w:ascii="Cambria Math" w:eastAsia="Calibri" w:hAnsi="Cambria Math"/>
            <w:szCs w:val="18"/>
            <w:lang w:val="de-DE"/>
          </w:rPr>
          <m:t>+</m:t>
        </m:r>
        <m:nary>
          <m:naryPr>
            <m:chr m:val="∑"/>
            <m:limLoc m:val="subSup"/>
            <m:supHide m:val="1"/>
            <m:ctrlPr>
              <w:rPr>
                <w:rFonts w:ascii="Cambria Math" w:eastAsia="Calibri" w:hAnsi="Cambria Math"/>
                <w:b/>
                <w:i/>
                <w:szCs w:val="18"/>
                <w:lang w:val="de-DE"/>
              </w:rPr>
            </m:ctrlPr>
          </m:naryPr>
          <m:sub>
            <m:r>
              <m:rPr>
                <m:sty m:val="p"/>
              </m:rPr>
              <w:rPr>
                <w:rFonts w:ascii="Cambria Math" w:eastAsia="Calibri" w:hAnsi="Cambria Math"/>
                <w:szCs w:val="18"/>
                <w:lang w:val="de-DE"/>
              </w:rPr>
              <m:t xml:space="preserve">  </m:t>
            </m:r>
          </m:sub>
          <m:sup/>
          <m:e>
            <m:r>
              <m:rPr>
                <m:sty m:val="bi"/>
              </m:rPr>
              <w:rPr>
                <w:rFonts w:ascii="Cambria Math" w:eastAsia="Calibri" w:hAnsi="Cambria Math"/>
                <w:szCs w:val="18"/>
                <w:lang w:val="de-DE"/>
              </w:rPr>
              <m:t xml:space="preserve">( </m:t>
            </m:r>
            <m:sSub>
              <m:sSubPr>
                <m:ctrlPr>
                  <w:rPr>
                    <w:rFonts w:ascii="Cambria Math" w:eastAsia="Calibri" w:hAnsi="Cambria Math"/>
                    <w:b/>
                    <w:i/>
                    <w:szCs w:val="18"/>
                    <w:lang w:val="de-DE"/>
                  </w:rPr>
                </m:ctrlPr>
              </m:sSubPr>
              <m:e>
                <m:r>
                  <m:rPr>
                    <m:sty m:val="p"/>
                  </m:rPr>
                  <w:rPr>
                    <w:rFonts w:ascii="Cambria Math" w:eastAsia="Calibri" w:hAnsi="Cambria Math"/>
                    <w:szCs w:val="18"/>
                    <w:lang w:val="de-DE"/>
                  </w:rPr>
                  <m:t>N</m:t>
                </m:r>
              </m:e>
              <m:sub>
                <m:r>
                  <m:rPr>
                    <m:sty m:val="p"/>
                  </m:rPr>
                  <w:rPr>
                    <w:rFonts w:ascii="Cambria Math" w:eastAsia="Calibri" w:hAnsi="Cambria Math"/>
                    <w:szCs w:val="18"/>
                    <w:lang w:val="de-DE"/>
                  </w:rPr>
                  <m:t>T, h,y</m:t>
                </m:r>
              </m:sub>
            </m:sSub>
          </m:e>
        </m:nary>
        <m:r>
          <m:rPr>
            <m:sty m:val="bi"/>
          </m:rPr>
          <w:rPr>
            <w:rFonts w:ascii="Cambria Math" w:eastAsia="Calibri" w:hAnsi="Cambria Math"/>
            <w:szCs w:val="18"/>
            <w:lang w:val="de-DE"/>
          </w:rPr>
          <m:t>*</m:t>
        </m:r>
        <m:sSub>
          <m:sSubPr>
            <m:ctrlPr>
              <w:rPr>
                <w:rFonts w:ascii="Cambria Math" w:eastAsia="Calibri" w:hAnsi="Cambria Math"/>
                <w:szCs w:val="18"/>
                <w:lang w:val="de-DE"/>
              </w:rPr>
            </m:ctrlPr>
          </m:sSubPr>
          <m:e>
            <m:r>
              <m:rPr>
                <m:sty m:val="p"/>
              </m:rPr>
              <w:rPr>
                <w:rFonts w:ascii="Cambria Math" w:eastAsia="Calibri" w:hAnsi="Cambria Math"/>
                <w:szCs w:val="18"/>
                <w:lang w:val="de-DE"/>
              </w:rPr>
              <m:t>EF</m:t>
            </m:r>
          </m:e>
          <m:sub>
            <m:r>
              <m:rPr>
                <m:sty m:val="p"/>
              </m:rPr>
              <w:rPr>
                <w:rFonts w:ascii="Cambria Math" w:eastAsia="Calibri" w:hAnsi="Cambria Math"/>
                <w:szCs w:val="18"/>
                <w:lang w:val="de-DE"/>
              </w:rPr>
              <m:t>awms,T</m:t>
            </m:r>
          </m:sub>
        </m:sSub>
        <m:r>
          <m:rPr>
            <m:sty m:val="p"/>
          </m:rPr>
          <w:rPr>
            <w:rFonts w:ascii="Cambria Math" w:eastAsia="Calibri" w:hAnsi="Cambria Math"/>
            <w:szCs w:val="18"/>
            <w:lang w:val="de-DE"/>
          </w:rPr>
          <m:t xml:space="preserve">)*(1- </m:t>
        </m:r>
        <m:sSub>
          <m:sSubPr>
            <m:ctrlPr>
              <w:rPr>
                <w:rFonts w:ascii="Cambria Math" w:eastAsia="Calibri" w:hAnsi="Cambria Math"/>
                <w:szCs w:val="18"/>
                <w:lang w:val="de-DE"/>
              </w:rPr>
            </m:ctrlPr>
          </m:sSubPr>
          <m:e>
            <m:r>
              <m:rPr>
                <m:sty m:val="p"/>
              </m:rPr>
              <w:rPr>
                <w:rFonts w:ascii="Cambria Math" w:eastAsia="Calibri" w:hAnsi="Cambria Math"/>
                <w:szCs w:val="18"/>
                <w:lang w:val="de-DE"/>
              </w:rPr>
              <m:t>η</m:t>
            </m:r>
          </m:e>
          <m:sub>
            <m:r>
              <w:rPr>
                <w:rFonts w:ascii="Cambria Math" w:eastAsia="Calibri" w:hAnsi="Cambria Math"/>
                <w:szCs w:val="18"/>
                <w:lang w:val="de-DE"/>
              </w:rPr>
              <m:t>new stove</m:t>
            </m:r>
          </m:sub>
        </m:sSub>
        <m:r>
          <w:rPr>
            <w:rFonts w:ascii="Cambria Math" w:eastAsia="Calibri" w:hAnsi="Cambria Math"/>
            <w:szCs w:val="18"/>
            <w:lang w:val="de-DE"/>
          </w:rPr>
          <m:t xml:space="preserve">) (1- </m:t>
        </m:r>
        <m:sSub>
          <m:sSubPr>
            <m:ctrlPr>
              <w:rPr>
                <w:rFonts w:ascii="Cambria Math" w:eastAsia="Calibri" w:hAnsi="Cambria Math"/>
                <w:szCs w:val="18"/>
                <w:lang w:val="de-DE"/>
              </w:rPr>
            </m:ctrlPr>
          </m:sSubPr>
          <m:e>
            <m:r>
              <m:rPr>
                <m:sty m:val="p"/>
              </m:rPr>
              <w:rPr>
                <w:rFonts w:ascii="Cambria Math" w:eastAsia="Calibri" w:hAnsi="Cambria Math"/>
                <w:szCs w:val="18"/>
                <w:lang w:val="de-DE"/>
              </w:rPr>
              <m:t>PL</m:t>
            </m:r>
          </m:e>
          <m:sub>
            <m:r>
              <m:rPr>
                <m:sty m:val="p"/>
              </m:rPr>
              <w:rPr>
                <w:rFonts w:ascii="Cambria Math" w:eastAsia="Calibri" w:hAnsi="Cambria Math"/>
                <w:szCs w:val="18"/>
                <w:lang w:val="de-DE"/>
              </w:rPr>
              <m:t>y</m:t>
            </m:r>
          </m:sub>
        </m:sSub>
        <m:r>
          <w:rPr>
            <w:rFonts w:ascii="Cambria Math" w:eastAsia="Calibri" w:hAnsi="Cambria Math"/>
            <w:szCs w:val="18"/>
            <w:lang w:val="de-DE"/>
          </w:rPr>
          <m:t xml:space="preserve">)+ </m:t>
        </m:r>
        <m:sSub>
          <m:sSubPr>
            <m:ctrlPr>
              <w:rPr>
                <w:rFonts w:ascii="Cambria Math" w:eastAsia="Calibri" w:hAnsi="Cambria Math"/>
                <w:i/>
                <w:szCs w:val="18"/>
                <w:lang w:val="de-DE"/>
              </w:rPr>
            </m:ctrlPr>
          </m:sSubPr>
          <m:e>
            <m:r>
              <m:rPr>
                <m:sty m:val="p"/>
              </m:rPr>
              <w:rPr>
                <w:rFonts w:ascii="Cambria Math" w:eastAsia="Calibri" w:hAnsi="Cambria Math"/>
                <w:szCs w:val="18"/>
                <w:lang w:val="de-DE"/>
              </w:rPr>
              <m:t>PE</m:t>
            </m:r>
          </m:e>
          <m:sub>
            <m:r>
              <m:rPr>
                <m:sty m:val="p"/>
              </m:rPr>
              <w:rPr>
                <w:rFonts w:ascii="Cambria Math" w:eastAsia="Calibri" w:hAnsi="Cambria Math"/>
                <w:szCs w:val="18"/>
                <w:lang w:val="de-DE"/>
              </w:rPr>
              <m:t>awms, NT</m:t>
            </m:r>
          </m:sub>
        </m:sSub>
      </m:oMath>
      <w:r w:rsidR="00E76C1C" w:rsidRPr="00BC5484">
        <w:rPr>
          <w:rFonts w:cs="Arial"/>
          <w:sz w:val="32"/>
          <w:szCs w:val="22"/>
        </w:rPr>
        <w:t xml:space="preserve">               </w:t>
      </w:r>
      <w:r w:rsidR="00D2383B" w:rsidRPr="00BC5484">
        <w:rPr>
          <w:rFonts w:cs="Arial"/>
          <w:sz w:val="32"/>
          <w:szCs w:val="22"/>
        </w:rPr>
        <w:t xml:space="preserve">                                                   </w:t>
      </w:r>
    </w:p>
    <w:p w14:paraId="6A450B54" w14:textId="77777777" w:rsidR="00E76C1C" w:rsidRPr="00BC5484" w:rsidRDefault="00D2383B" w:rsidP="00E76C1C">
      <w:pPr>
        <w:rPr>
          <w:rFonts w:cs="Arial"/>
          <w:szCs w:val="22"/>
        </w:rPr>
      </w:pPr>
      <w:r w:rsidRPr="00BC5484">
        <w:rPr>
          <w:rFonts w:cs="Arial"/>
          <w:sz w:val="32"/>
          <w:szCs w:val="22"/>
        </w:rPr>
        <w:t xml:space="preserve">        </w:t>
      </w:r>
      <w:r w:rsidRPr="00BC5484">
        <w:rPr>
          <w:rFonts w:cs="Arial"/>
          <w:sz w:val="32"/>
          <w:szCs w:val="22"/>
        </w:rPr>
        <w:tab/>
      </w:r>
      <w:r w:rsidRPr="00BC5484">
        <w:rPr>
          <w:rFonts w:cs="Arial"/>
          <w:sz w:val="32"/>
          <w:szCs w:val="22"/>
        </w:rPr>
        <w:tab/>
      </w:r>
      <w:r w:rsidRPr="00BC5484">
        <w:rPr>
          <w:rFonts w:cs="Arial"/>
          <w:sz w:val="32"/>
          <w:szCs w:val="22"/>
        </w:rPr>
        <w:tab/>
      </w:r>
      <w:r w:rsidRPr="00BC5484">
        <w:rPr>
          <w:rFonts w:cs="Arial"/>
          <w:sz w:val="32"/>
          <w:szCs w:val="22"/>
        </w:rPr>
        <w:tab/>
      </w:r>
      <w:r w:rsidRPr="00BC5484">
        <w:rPr>
          <w:rFonts w:cs="Arial"/>
          <w:sz w:val="32"/>
          <w:szCs w:val="22"/>
        </w:rPr>
        <w:tab/>
      </w:r>
      <w:r w:rsidRPr="00BC5484">
        <w:rPr>
          <w:rFonts w:cs="Arial"/>
          <w:sz w:val="32"/>
          <w:szCs w:val="22"/>
        </w:rPr>
        <w:tab/>
      </w:r>
      <w:r w:rsidRPr="00BC5484">
        <w:rPr>
          <w:rFonts w:cs="Arial"/>
          <w:sz w:val="32"/>
          <w:szCs w:val="22"/>
        </w:rPr>
        <w:tab/>
      </w:r>
      <w:r w:rsidRPr="00BC5484">
        <w:rPr>
          <w:rFonts w:cs="Arial"/>
          <w:sz w:val="32"/>
          <w:szCs w:val="22"/>
        </w:rPr>
        <w:tab/>
      </w:r>
      <w:r w:rsidRPr="00BC5484">
        <w:rPr>
          <w:rFonts w:cs="Arial"/>
          <w:sz w:val="32"/>
          <w:szCs w:val="22"/>
        </w:rPr>
        <w:tab/>
      </w:r>
      <w:r w:rsidRPr="00BC5484">
        <w:rPr>
          <w:rFonts w:cs="Arial"/>
          <w:sz w:val="32"/>
          <w:szCs w:val="22"/>
        </w:rPr>
        <w:tab/>
      </w:r>
      <w:r w:rsidRPr="00BC5484">
        <w:rPr>
          <w:rFonts w:cs="Arial"/>
          <w:sz w:val="32"/>
          <w:szCs w:val="22"/>
        </w:rPr>
        <w:tab/>
      </w:r>
      <w:r w:rsidRPr="00BC5484">
        <w:rPr>
          <w:rFonts w:cs="Arial"/>
          <w:sz w:val="32"/>
          <w:szCs w:val="22"/>
        </w:rPr>
        <w:tab/>
      </w:r>
      <w:r w:rsidR="00E76C1C" w:rsidRPr="00BC5484">
        <w:rPr>
          <w:rFonts w:cs="Arial"/>
          <w:sz w:val="32"/>
          <w:szCs w:val="22"/>
        </w:rPr>
        <w:t xml:space="preserve"> </w:t>
      </w:r>
      <w:r w:rsidR="00E76C1C" w:rsidRPr="00BC5484">
        <w:rPr>
          <w:rFonts w:cs="Arial"/>
          <w:szCs w:val="22"/>
        </w:rPr>
        <w:t>(</w:t>
      </w:r>
      <w:r w:rsidR="00E76C1C" w:rsidRPr="00BC5484">
        <w:rPr>
          <w:rFonts w:cs="Arial"/>
          <w:b/>
          <w:szCs w:val="22"/>
        </w:rPr>
        <w:t>9</w:t>
      </w:r>
      <w:r w:rsidR="00E76C1C" w:rsidRPr="00BC5484">
        <w:rPr>
          <w:rFonts w:cs="Arial"/>
          <w:szCs w:val="22"/>
        </w:rPr>
        <w:t>)</w:t>
      </w:r>
    </w:p>
    <w:p w14:paraId="75D08F32" w14:textId="77777777" w:rsidR="00E76C1C" w:rsidRPr="00BC5484" w:rsidRDefault="00E76C1C" w:rsidP="00E76C1C">
      <w:pPr>
        <w:rPr>
          <w:rFonts w:cs="Arial"/>
          <w:szCs w:val="22"/>
        </w:rPr>
      </w:pPr>
    </w:p>
    <w:p w14:paraId="5D1270C4" w14:textId="77777777" w:rsidR="00E76C1C" w:rsidRPr="00BC5484" w:rsidRDefault="00E76C1C" w:rsidP="00E76C1C">
      <w:pPr>
        <w:rPr>
          <w:rFonts w:cs="Arial"/>
          <w:szCs w:val="22"/>
        </w:rPr>
      </w:pPr>
      <w:r w:rsidRPr="00BC5484">
        <w:rPr>
          <w:rFonts w:cs="Arial"/>
          <w:szCs w:val="22"/>
        </w:rPr>
        <w:t>Where:</w:t>
      </w:r>
    </w:p>
    <w:p w14:paraId="277CF5EE" w14:textId="77777777" w:rsidR="00E76C1C" w:rsidRPr="00BC5484" w:rsidRDefault="00E76C1C" w:rsidP="00E76C1C">
      <w:pPr>
        <w:rPr>
          <w:rFonts w:cs="Arial"/>
          <w:szCs w:val="22"/>
        </w:rPr>
      </w:pPr>
    </w:p>
    <w:p w14:paraId="7FF3866C" w14:textId="77777777" w:rsidR="00E76C1C" w:rsidRPr="00BC5484" w:rsidRDefault="00E76C1C" w:rsidP="00E76C1C">
      <w:pPr>
        <w:ind w:left="1872" w:hanging="1248"/>
        <w:rPr>
          <w:rFonts w:cs="Arial"/>
          <w:szCs w:val="22"/>
        </w:rPr>
      </w:pPr>
      <w:r w:rsidRPr="00BC5484">
        <w:rPr>
          <w:rFonts w:cs="Arial"/>
          <w:szCs w:val="22"/>
        </w:rPr>
        <w:t>PE</w:t>
      </w:r>
      <w:r w:rsidRPr="00BC5484">
        <w:rPr>
          <w:rFonts w:cs="Arial"/>
          <w:szCs w:val="22"/>
          <w:vertAlign w:val="subscript"/>
        </w:rPr>
        <w:t>p1,CH4,y</w:t>
      </w:r>
      <w:r w:rsidRPr="00BC5484">
        <w:rPr>
          <w:rFonts w:cs="Arial"/>
          <w:szCs w:val="22"/>
        </w:rPr>
        <w:tab/>
        <w:t>Project emissions from manure handling during the year y in tCO</w:t>
      </w:r>
      <w:r w:rsidRPr="00BC5484">
        <w:rPr>
          <w:rFonts w:cs="Arial"/>
          <w:szCs w:val="22"/>
          <w:vertAlign w:val="subscript"/>
        </w:rPr>
        <w:t>2</w:t>
      </w:r>
      <w:r w:rsidRPr="00BC5484">
        <w:rPr>
          <w:rFonts w:cs="Arial"/>
          <w:szCs w:val="22"/>
        </w:rPr>
        <w:t>e</w:t>
      </w:r>
    </w:p>
    <w:p w14:paraId="3C78CAB5" w14:textId="77777777" w:rsidR="00E76C1C" w:rsidRPr="00BC5484" w:rsidRDefault="00E76C1C" w:rsidP="00E76C1C">
      <w:pPr>
        <w:ind w:left="1872" w:hanging="1248"/>
        <w:rPr>
          <w:rFonts w:cs="Arial"/>
          <w:szCs w:val="22"/>
        </w:rPr>
      </w:pPr>
    </w:p>
    <w:p w14:paraId="010543C5" w14:textId="77777777" w:rsidR="00E76C1C" w:rsidRPr="00BC5484" w:rsidRDefault="00E76C1C" w:rsidP="00E76C1C">
      <w:pPr>
        <w:ind w:left="1872" w:hanging="1248"/>
        <w:rPr>
          <w:rFonts w:cs="Arial"/>
          <w:szCs w:val="22"/>
        </w:rPr>
      </w:pPr>
      <w:r w:rsidRPr="00BC5484">
        <w:rPr>
          <w:rFonts w:cs="Arial"/>
          <w:szCs w:val="22"/>
        </w:rPr>
        <w:t>GWP</w:t>
      </w:r>
      <w:r w:rsidRPr="00BC5484">
        <w:rPr>
          <w:rFonts w:cs="Arial"/>
          <w:szCs w:val="22"/>
          <w:vertAlign w:val="subscript"/>
        </w:rPr>
        <w:t>CH4</w:t>
      </w:r>
      <w:r w:rsidRPr="00BC5484">
        <w:rPr>
          <w:rFonts w:cs="Arial"/>
          <w:szCs w:val="22"/>
        </w:rPr>
        <w:tab/>
        <w:t>Global Warming Potential of methane (2</w:t>
      </w:r>
      <w:r w:rsidR="00D2383B" w:rsidRPr="00BC5484">
        <w:rPr>
          <w:rFonts w:cs="Arial"/>
          <w:szCs w:val="22"/>
        </w:rPr>
        <w:t>5</w:t>
      </w:r>
      <w:r w:rsidRPr="00BC5484">
        <w:rPr>
          <w:rFonts w:cs="Arial"/>
          <w:szCs w:val="22"/>
        </w:rPr>
        <w:t>)</w:t>
      </w:r>
    </w:p>
    <w:p w14:paraId="42059104" w14:textId="77777777" w:rsidR="00E76C1C" w:rsidRPr="00BC5484" w:rsidRDefault="00E76C1C" w:rsidP="00E76C1C">
      <w:pPr>
        <w:rPr>
          <w:rFonts w:cs="Arial"/>
          <w:i/>
          <w:szCs w:val="22"/>
        </w:rPr>
      </w:pPr>
    </w:p>
    <w:p w14:paraId="6A9925FC" w14:textId="77777777" w:rsidR="00E76C1C" w:rsidRPr="00BC5484" w:rsidRDefault="00E76C1C" w:rsidP="00E76C1C">
      <w:pPr>
        <w:ind w:left="1872" w:hanging="1248"/>
        <w:rPr>
          <w:rFonts w:cs="Arial"/>
          <w:szCs w:val="22"/>
        </w:rPr>
      </w:pPr>
      <w:r w:rsidRPr="00BC5484">
        <w:rPr>
          <w:rFonts w:cs="Arial"/>
          <w:szCs w:val="22"/>
        </w:rPr>
        <w:t>N</w:t>
      </w:r>
      <w:r w:rsidRPr="00BC5484">
        <w:rPr>
          <w:rFonts w:cs="Arial"/>
          <w:szCs w:val="22"/>
          <w:vertAlign w:val="subscript"/>
        </w:rPr>
        <w:t>T,h</w:t>
      </w:r>
      <w:r w:rsidRPr="00BC5484">
        <w:rPr>
          <w:rFonts w:cs="Arial"/>
          <w:szCs w:val="22"/>
        </w:rPr>
        <w:tab/>
        <w:t>Number of livestock category T in premise h</w:t>
      </w:r>
    </w:p>
    <w:p w14:paraId="1053308E" w14:textId="77777777" w:rsidR="00E76C1C" w:rsidRPr="00BC5484" w:rsidRDefault="00E76C1C" w:rsidP="00E76C1C">
      <w:pPr>
        <w:ind w:left="1872" w:hanging="1248"/>
        <w:rPr>
          <w:rFonts w:cs="Arial"/>
          <w:szCs w:val="22"/>
        </w:rPr>
      </w:pPr>
    </w:p>
    <w:p w14:paraId="627A82AA" w14:textId="77777777" w:rsidR="00E76C1C" w:rsidRPr="00BC5484" w:rsidRDefault="00E76C1C" w:rsidP="00E76C1C">
      <w:pPr>
        <w:ind w:left="1872" w:hanging="1248"/>
        <w:rPr>
          <w:rFonts w:cs="Arial"/>
          <w:szCs w:val="22"/>
        </w:rPr>
      </w:pPr>
      <w:r w:rsidRPr="00BC5484">
        <w:rPr>
          <w:rFonts w:cs="Arial"/>
          <w:szCs w:val="22"/>
        </w:rPr>
        <w:t>EF</w:t>
      </w:r>
      <w:r w:rsidRPr="00BC5484">
        <w:rPr>
          <w:rFonts w:cs="Arial"/>
          <w:szCs w:val="22"/>
          <w:vertAlign w:val="subscript"/>
        </w:rPr>
        <w:t>awms, T</w:t>
      </w:r>
      <w:r w:rsidRPr="00BC5484">
        <w:rPr>
          <w:rFonts w:cs="Arial"/>
          <w:szCs w:val="22"/>
        </w:rPr>
        <w:tab/>
        <w:t>Emission factor for the defined livestock population category T</w:t>
      </w:r>
    </w:p>
    <w:p w14:paraId="10F38DC0" w14:textId="77777777" w:rsidR="00E76C1C" w:rsidRPr="00BC5484" w:rsidRDefault="00E76C1C" w:rsidP="00E76C1C">
      <w:pPr>
        <w:ind w:left="1872" w:hanging="1248"/>
        <w:rPr>
          <w:rFonts w:cs="Arial"/>
          <w:szCs w:val="22"/>
        </w:rPr>
      </w:pPr>
    </w:p>
    <w:p w14:paraId="6A91B7FE" w14:textId="77777777" w:rsidR="00E76C1C" w:rsidRPr="00BC5484" w:rsidRDefault="00E76C1C" w:rsidP="00E76C1C">
      <w:pPr>
        <w:ind w:left="1872" w:hanging="1248"/>
        <w:rPr>
          <w:rFonts w:cs="Arial"/>
          <w:szCs w:val="22"/>
        </w:rPr>
      </w:pPr>
      <w:r w:rsidRPr="00BC5484">
        <w:rPr>
          <w:rFonts w:cs="Arial"/>
          <w:szCs w:val="22"/>
        </w:rPr>
        <w:t>PL</w:t>
      </w:r>
      <w:r w:rsidRPr="00BC5484">
        <w:rPr>
          <w:rFonts w:cs="Arial"/>
          <w:szCs w:val="22"/>
          <w:vertAlign w:val="subscript"/>
        </w:rPr>
        <w:t>y</w:t>
      </w:r>
      <w:r w:rsidRPr="00BC5484">
        <w:rPr>
          <w:rFonts w:cs="Arial"/>
          <w:szCs w:val="22"/>
        </w:rPr>
        <w:tab/>
        <w:t>Physical leakage of the biodigester (through measurement or application of 10% default)</w:t>
      </w:r>
    </w:p>
    <w:p w14:paraId="734C82C8" w14:textId="77777777" w:rsidR="00E76C1C" w:rsidRPr="00BC5484" w:rsidRDefault="00E76C1C" w:rsidP="00E76C1C">
      <w:pPr>
        <w:ind w:left="1872" w:hanging="1248"/>
        <w:rPr>
          <w:rFonts w:cs="Arial"/>
          <w:szCs w:val="22"/>
        </w:rPr>
      </w:pPr>
    </w:p>
    <w:p w14:paraId="594227FE" w14:textId="77777777" w:rsidR="00E76C1C" w:rsidRPr="00BC5484" w:rsidRDefault="00E76C1C" w:rsidP="00E76C1C">
      <w:pPr>
        <w:ind w:left="1872" w:hanging="1248"/>
        <w:rPr>
          <w:rFonts w:cs="Arial"/>
          <w:iCs/>
          <w:szCs w:val="22"/>
        </w:rPr>
      </w:pPr>
      <w:r w:rsidRPr="00BC5484">
        <w:rPr>
          <w:rFonts w:cs="Arial"/>
          <w:szCs w:val="22"/>
        </w:rPr>
        <w:t>η</w:t>
      </w:r>
      <w:r w:rsidRPr="00BC5484">
        <w:rPr>
          <w:rFonts w:cs="Arial"/>
          <w:iCs/>
          <w:szCs w:val="22"/>
          <w:vertAlign w:val="subscript"/>
        </w:rPr>
        <w:t xml:space="preserve"> new stove</w:t>
      </w:r>
      <w:r w:rsidRPr="00BC5484">
        <w:rPr>
          <w:rFonts w:cs="Arial"/>
          <w:iCs/>
          <w:szCs w:val="22"/>
          <w:vertAlign w:val="subscript"/>
        </w:rPr>
        <w:tab/>
      </w:r>
      <w:r w:rsidRPr="00BC5484">
        <w:rPr>
          <w:rFonts w:cs="Arial"/>
          <w:iCs/>
          <w:szCs w:val="22"/>
        </w:rPr>
        <w:t>Combustion efficiency of the used type of biogas stove</w:t>
      </w:r>
    </w:p>
    <w:p w14:paraId="5A05267F" w14:textId="77777777" w:rsidR="00E76C1C" w:rsidRPr="00BC5484" w:rsidRDefault="00E76C1C" w:rsidP="00E76C1C">
      <w:pPr>
        <w:ind w:left="1872" w:hanging="1248"/>
        <w:rPr>
          <w:rFonts w:cs="Arial"/>
          <w:iCs/>
          <w:szCs w:val="22"/>
        </w:rPr>
      </w:pPr>
    </w:p>
    <w:p w14:paraId="12A2AD35" w14:textId="77777777" w:rsidR="00E76C1C" w:rsidRPr="00BC5484" w:rsidRDefault="00E76C1C" w:rsidP="00E76C1C">
      <w:pPr>
        <w:ind w:left="1872" w:hanging="1248"/>
        <w:rPr>
          <w:rFonts w:cs="Arial"/>
          <w:szCs w:val="22"/>
        </w:rPr>
      </w:pPr>
      <w:r w:rsidRPr="00BC5484">
        <w:rPr>
          <w:rFonts w:cs="Arial"/>
          <w:iCs/>
          <w:szCs w:val="22"/>
        </w:rPr>
        <w:t>PE</w:t>
      </w:r>
      <w:r w:rsidRPr="00BC5484">
        <w:rPr>
          <w:rFonts w:cs="Arial"/>
          <w:iCs/>
          <w:szCs w:val="22"/>
          <w:vertAlign w:val="subscript"/>
        </w:rPr>
        <w:t>awms,NT</w:t>
      </w:r>
      <w:r w:rsidRPr="00BC5484">
        <w:rPr>
          <w:rFonts w:cs="Arial"/>
          <w:szCs w:val="22"/>
        </w:rPr>
        <w:tab/>
        <w:t>Project emission from the animal waste not treated in the biodigester</w:t>
      </w:r>
    </w:p>
    <w:p w14:paraId="05DB8048" w14:textId="77777777" w:rsidR="00E76C1C" w:rsidRPr="00BC5484" w:rsidRDefault="00E76C1C" w:rsidP="00E76C1C">
      <w:pPr>
        <w:ind w:left="1872" w:hanging="1248"/>
        <w:rPr>
          <w:rFonts w:cs="Arial"/>
          <w:szCs w:val="22"/>
        </w:rPr>
      </w:pPr>
    </w:p>
    <w:p w14:paraId="50D4FC35" w14:textId="77777777" w:rsidR="00E76C1C" w:rsidRPr="00BC5484" w:rsidRDefault="00E76C1C" w:rsidP="00E76C1C">
      <w:pPr>
        <w:rPr>
          <w:rFonts w:cs="Arial"/>
          <w:szCs w:val="22"/>
        </w:rPr>
      </w:pPr>
      <w:r w:rsidRPr="00BC5484">
        <w:rPr>
          <w:rFonts w:cs="Arial"/>
          <w:szCs w:val="22"/>
        </w:rPr>
        <w:t>Project emissions from the animal waste not treated in the biodigester in the project scenario will be zero since the non-treated animals in the project scenario will have the same situation as they would have had in the baseline.</w:t>
      </w:r>
    </w:p>
    <w:p w14:paraId="15DC63FC" w14:textId="77777777" w:rsidR="00E76C1C" w:rsidRPr="00BC5484" w:rsidRDefault="00E76C1C" w:rsidP="00E76C1C">
      <w:pPr>
        <w:rPr>
          <w:rFonts w:cs="Arial"/>
          <w:szCs w:val="22"/>
          <w:u w:val="single"/>
        </w:rPr>
      </w:pPr>
    </w:p>
    <w:p w14:paraId="42F46F26" w14:textId="77777777" w:rsidR="00E76C1C" w:rsidRPr="00BC5484" w:rsidRDefault="00E76C1C" w:rsidP="00E76C1C">
      <w:pPr>
        <w:rPr>
          <w:rFonts w:cs="Arial"/>
          <w:i/>
          <w:szCs w:val="22"/>
        </w:rPr>
      </w:pPr>
      <w:r w:rsidRPr="00BC5484">
        <w:rPr>
          <w:rFonts w:cs="Arial"/>
          <w:i/>
          <w:szCs w:val="22"/>
        </w:rPr>
        <w:t>Calculation</w:t>
      </w:r>
    </w:p>
    <w:p w14:paraId="3658CBEA" w14:textId="77777777" w:rsidR="00E76C1C" w:rsidRPr="00BC5484" w:rsidRDefault="00E76C1C" w:rsidP="00E76C1C">
      <w:pPr>
        <w:rPr>
          <w:rFonts w:cs="Arial"/>
          <w:szCs w:val="22"/>
        </w:rPr>
      </w:pPr>
      <w:r w:rsidRPr="00BC5484">
        <w:rPr>
          <w:rFonts w:cs="Arial"/>
          <w:szCs w:val="22"/>
        </w:rPr>
        <w:t>The project methane emissions</w:t>
      </w:r>
      <w:r w:rsidRPr="00BC5484">
        <w:rPr>
          <w:rFonts w:cs="Arial"/>
          <w:i/>
          <w:szCs w:val="22"/>
        </w:rPr>
        <w:t xml:space="preserve"> </w:t>
      </w:r>
      <w:r w:rsidRPr="00BC5484">
        <w:rPr>
          <w:rFonts w:cs="Arial"/>
          <w:szCs w:val="22"/>
        </w:rPr>
        <w:t xml:space="preserve">per household per year under the </w:t>
      </w:r>
      <w:r w:rsidR="00BC5C5E" w:rsidRPr="00BC5484">
        <w:rPr>
          <w:rFonts w:cs="Arial"/>
          <w:szCs w:val="22"/>
        </w:rPr>
        <w:t>VPA-2</w:t>
      </w:r>
      <w:r w:rsidRPr="00BC5484">
        <w:rPr>
          <w:rFonts w:cs="Arial"/>
          <w:szCs w:val="22"/>
        </w:rPr>
        <w:t xml:space="preserve"> are:</w:t>
      </w:r>
    </w:p>
    <w:p w14:paraId="079391F3" w14:textId="77777777" w:rsidR="00E76C1C" w:rsidRPr="00BC5484" w:rsidRDefault="00E76C1C" w:rsidP="00E76C1C">
      <w:pPr>
        <w:rPr>
          <w:rFonts w:cs="Arial"/>
          <w:szCs w:val="22"/>
          <w:u w:val="single"/>
        </w:rPr>
      </w:pPr>
      <w:r w:rsidRPr="00BC5484">
        <w:rPr>
          <w:rFonts w:cs="Arial"/>
          <w:szCs w:val="22"/>
        </w:rPr>
        <w:t xml:space="preserve">                                                                                                                                                            </w:t>
      </w:r>
    </w:p>
    <w:p w14:paraId="4352C4C2" w14:textId="77777777" w:rsidR="00E76C1C" w:rsidRPr="00BC5484" w:rsidRDefault="00987BB8" w:rsidP="00E76C1C">
      <w:pPr>
        <w:rPr>
          <w:rFonts w:cs="Arial"/>
          <w:sz w:val="28"/>
          <w:szCs w:val="22"/>
        </w:rPr>
      </w:pPr>
      <m:oMathPara>
        <m:oMathParaPr>
          <m:jc m:val="left"/>
        </m:oMathParaPr>
        <m:oMath>
          <m:sSub>
            <m:sSubPr>
              <m:ctrlPr>
                <w:rPr>
                  <w:rFonts w:ascii="Cambria Math" w:hAnsi="Cambria Math"/>
                  <w:b/>
                </w:rPr>
              </m:ctrlPr>
            </m:sSubPr>
            <m:e>
              <m:r>
                <m:rPr>
                  <m:sty m:val="b"/>
                </m:rPr>
                <w:rPr>
                  <w:rFonts w:ascii="Cambria Math" w:hAnsi="Cambria Math"/>
                </w:rPr>
                <m:t>PE</m:t>
              </m:r>
            </m:e>
            <m:sub>
              <m:r>
                <m:rPr>
                  <m:sty m:val="b"/>
                </m:rPr>
                <w:rPr>
                  <w:rFonts w:ascii="Cambria Math" w:hAnsi="Cambria Math"/>
                </w:rPr>
                <m:t>p1,CH4,y</m:t>
              </m:r>
            </m:sub>
          </m:sSub>
          <m:r>
            <m:rPr>
              <m:sty m:val="bi"/>
            </m:rPr>
            <w:rPr>
              <w:rFonts w:ascii="Cambria Math" w:hAnsi="Cambria Math"/>
            </w:rPr>
            <m:t xml:space="preserve">= </m:t>
          </m:r>
          <m:r>
            <m:rPr>
              <m:sty m:val="p"/>
            </m:rPr>
            <w:rPr>
              <w:rFonts w:ascii="Cambria Math" w:hAnsi="Cambria Math"/>
            </w:rPr>
            <m:t>25</m:t>
          </m:r>
          <m:r>
            <w:rPr>
              <w:rFonts w:ascii="Cambria Math" w:hAnsi="Cambria Math"/>
            </w:rPr>
            <m:t>*</m:t>
          </m:r>
          <m:d>
            <m:dPr>
              <m:ctrlPr>
                <w:rPr>
                  <w:rFonts w:ascii="Cambria Math" w:hAnsi="Cambria Math"/>
                  <w:b/>
                  <w:i/>
                </w:rPr>
              </m:ctrlPr>
            </m:dPr>
            <m:e>
              <m:d>
                <m:dPr>
                  <m:ctrlPr>
                    <w:rPr>
                      <w:rFonts w:ascii="Cambria Math" w:hAnsi="Cambria Math"/>
                      <w:b/>
                      <w:i/>
                    </w:rPr>
                  </m:ctrlPr>
                </m:dPr>
                <m:e>
                  <m:r>
                    <w:rPr>
                      <w:rFonts w:ascii="Cambria Math" w:hAnsi="Cambria Math"/>
                    </w:rPr>
                    <m:t>((100%*4.47*0.031</m:t>
                  </m:r>
                  <m:ctrlPr>
                    <w:rPr>
                      <w:rFonts w:ascii="Cambria Math" w:hAnsi="Cambria Math"/>
                      <w:i/>
                    </w:rPr>
                  </m:ctrlPr>
                </m:e>
              </m:d>
              <m:ctrlPr>
                <w:rPr>
                  <w:rFonts w:ascii="Cambria Math" w:hAnsi="Cambria Math"/>
                  <w:i/>
                </w:rPr>
              </m:ctrlPr>
            </m:e>
          </m:d>
          <m:r>
            <w:rPr>
              <w:rFonts w:ascii="Cambria Math" w:hAnsi="Cambria Math"/>
            </w:rPr>
            <m:t>* 10%)+</m:t>
          </m:r>
          <m:d>
            <m:dPr>
              <m:ctrlPr>
                <w:rPr>
                  <w:rFonts w:ascii="Cambria Math" w:hAnsi="Cambria Math"/>
                  <w:b/>
                  <w:i/>
                </w:rPr>
              </m:ctrlPr>
            </m:dPr>
            <m:e>
              <m:d>
                <m:dPr>
                  <m:ctrlPr>
                    <w:rPr>
                      <w:rFonts w:ascii="Cambria Math" w:hAnsi="Cambria Math"/>
                      <w:b/>
                      <w:i/>
                    </w:rPr>
                  </m:ctrlPr>
                </m:dPr>
                <m:e>
                  <m:r>
                    <w:rPr>
                      <w:rFonts w:ascii="Cambria Math" w:hAnsi="Cambria Math"/>
                    </w:rPr>
                    <m:t>(100%*4.47*0.031</m:t>
                  </m:r>
                  <m:ctrlPr>
                    <w:rPr>
                      <w:rFonts w:ascii="Cambria Math" w:hAnsi="Cambria Math"/>
                      <w:i/>
                    </w:rPr>
                  </m:ctrlPr>
                </m:e>
              </m:d>
              <m:ctrlPr>
                <w:rPr>
                  <w:rFonts w:ascii="Cambria Math" w:hAnsi="Cambria Math"/>
                  <w:i/>
                </w:rPr>
              </m:ctrlPr>
            </m:e>
          </m:d>
          <m:r>
            <w:rPr>
              <w:rFonts w:ascii="Cambria Math" w:hAnsi="Cambria Math"/>
            </w:rPr>
            <m:t xml:space="preserve">* </m:t>
          </m:r>
          <m:d>
            <m:dPr>
              <m:ctrlPr>
                <w:rPr>
                  <w:rFonts w:ascii="Cambria Math" w:hAnsi="Cambria Math"/>
                  <w:i/>
                </w:rPr>
              </m:ctrlPr>
            </m:dPr>
            <m:e>
              <m:r>
                <w:rPr>
                  <w:rFonts w:ascii="Cambria Math" w:hAnsi="Cambria Math"/>
                </w:rPr>
                <m:t>1-50%</m:t>
              </m:r>
            </m:e>
          </m:d>
          <m:r>
            <w:rPr>
              <w:rFonts w:ascii="Cambria Math" w:hAnsi="Cambria Math"/>
            </w:rPr>
            <m:t>*</m:t>
          </m:r>
          <m:d>
            <m:dPr>
              <m:ctrlPr>
                <w:rPr>
                  <w:rFonts w:ascii="Cambria Math" w:hAnsi="Cambria Math"/>
                  <w:i/>
                </w:rPr>
              </m:ctrlPr>
            </m:dPr>
            <m:e>
              <m:r>
                <w:rPr>
                  <w:rFonts w:ascii="Cambria Math" w:hAnsi="Cambria Math"/>
                </w:rPr>
                <m:t>1-10%</m:t>
              </m:r>
            </m:e>
          </m:d>
          <m:r>
            <w:rPr>
              <w:rFonts w:ascii="Cambria Math" w:hAnsi="Cambria Math"/>
            </w:rPr>
            <m:t xml:space="preserve">)+ 0 )= </m:t>
          </m:r>
          <m:r>
            <m:rPr>
              <m:sty m:val="b"/>
            </m:rPr>
            <w:rPr>
              <w:rFonts w:ascii="Cambria Math" w:hAnsi="Cambria Math"/>
            </w:rPr>
            <m:t xml:space="preserve"> </m:t>
          </m:r>
          <m:sSub>
            <m:sSubPr>
              <m:ctrlPr>
                <w:rPr>
                  <w:rFonts w:ascii="Cambria Math" w:hAnsi="Cambria Math"/>
                  <w:b/>
                </w:rPr>
              </m:ctrlPr>
            </m:sSubPr>
            <m:e>
              <m:r>
                <m:rPr>
                  <m:sty m:val="b"/>
                </m:rPr>
                <w:rPr>
                  <w:rFonts w:ascii="Cambria Math" w:hAnsi="Cambria Math"/>
                </w:rPr>
                <m:t>1.905 tCO</m:t>
              </m:r>
            </m:e>
            <m:sub>
              <m:r>
                <m:rPr>
                  <m:sty m:val="b"/>
                </m:rPr>
                <w:rPr>
                  <w:rFonts w:ascii="Cambria Math" w:hAnsi="Cambria Math"/>
                </w:rPr>
                <m:t>2</m:t>
              </m:r>
            </m:sub>
          </m:sSub>
          <m:r>
            <m:rPr>
              <m:sty m:val="b"/>
            </m:rPr>
            <w:rPr>
              <w:rFonts w:ascii="Cambria Math" w:hAnsi="Cambria Math"/>
            </w:rPr>
            <m:t>e</m:t>
          </m:r>
        </m:oMath>
      </m:oMathPara>
    </w:p>
    <w:p w14:paraId="59532A21" w14:textId="77777777" w:rsidR="00E76C1C" w:rsidRPr="00BC5484" w:rsidRDefault="00E76C1C" w:rsidP="00E76C1C">
      <w:pPr>
        <w:rPr>
          <w:rFonts w:cs="Arial"/>
          <w:szCs w:val="22"/>
        </w:rPr>
      </w:pPr>
    </w:p>
    <w:p w14:paraId="66842427" w14:textId="77777777" w:rsidR="00E76C1C" w:rsidRPr="00BC5484" w:rsidRDefault="00E76C1C" w:rsidP="00E76C1C">
      <w:pPr>
        <w:rPr>
          <w:rFonts w:cs="Arial"/>
          <w:szCs w:val="22"/>
        </w:rPr>
      </w:pPr>
    </w:p>
    <w:p w14:paraId="766BE925" w14:textId="77777777" w:rsidR="00E76C1C" w:rsidRPr="00BC5484" w:rsidRDefault="00E76C1C" w:rsidP="00E76C1C">
      <w:pPr>
        <w:rPr>
          <w:rFonts w:cs="Arial"/>
          <w:szCs w:val="22"/>
          <w:u w:val="single"/>
        </w:rPr>
      </w:pPr>
      <w:r w:rsidRPr="00BC5484">
        <w:rPr>
          <w:rFonts w:cs="Arial"/>
          <w:szCs w:val="22"/>
          <w:u w:val="single"/>
        </w:rPr>
        <w:t>Total emissions reductions following Tier 1:</w:t>
      </w:r>
    </w:p>
    <w:p w14:paraId="24DC2FBF" w14:textId="77777777" w:rsidR="00E76C1C" w:rsidRPr="00BC5484" w:rsidRDefault="00E76C1C" w:rsidP="00E76C1C">
      <w:pPr>
        <w:rPr>
          <w:rFonts w:cs="Arial"/>
          <w:szCs w:val="22"/>
        </w:rPr>
      </w:pPr>
      <w:r w:rsidRPr="00BC5484">
        <w:rPr>
          <w:rFonts w:cs="Arial"/>
          <w:szCs w:val="22"/>
        </w:rPr>
        <w:t>Emission reductions per VPA will be calculated as:</w:t>
      </w:r>
    </w:p>
    <w:p w14:paraId="2E207D3E" w14:textId="77777777" w:rsidR="00E76C1C" w:rsidRPr="00BC5484" w:rsidRDefault="00E76C1C" w:rsidP="00E76C1C">
      <w:pPr>
        <w:rPr>
          <w:rFonts w:cs="Arial"/>
          <w:szCs w:val="22"/>
        </w:rPr>
      </w:pPr>
    </w:p>
    <w:p w14:paraId="2F71789C" w14:textId="77777777" w:rsidR="00E76C1C" w:rsidRPr="00BC5484" w:rsidRDefault="00987BB8" w:rsidP="00E76C1C">
      <w:pPr>
        <w:rPr>
          <w:rFonts w:cs="Arial"/>
          <w:szCs w:val="22"/>
        </w:rPr>
      </w:pPr>
      <m:oMath>
        <m:sSub>
          <m:sSubPr>
            <m:ctrlPr>
              <w:rPr>
                <w:rFonts w:ascii="Cambria Math" w:eastAsia="Calibri" w:hAnsi="Cambria Math"/>
                <w:b/>
                <w:szCs w:val="24"/>
                <w:lang w:val="de-DE"/>
              </w:rPr>
            </m:ctrlPr>
          </m:sSubPr>
          <m:e>
            <m:r>
              <m:rPr>
                <m:sty m:val="b"/>
              </m:rPr>
              <w:rPr>
                <w:rFonts w:ascii="Cambria Math" w:hAnsi="Cambria Math"/>
              </w:rPr>
              <m:t>ER</m:t>
            </m:r>
          </m:e>
          <m:sub>
            <m:r>
              <m:rPr>
                <m:sty m:val="b"/>
              </m:rPr>
              <w:rPr>
                <w:rFonts w:ascii="Cambria Math" w:hAnsi="Cambria Math"/>
              </w:rPr>
              <m:t>CH4,y</m:t>
            </m:r>
          </m:sub>
        </m:sSub>
        <m:r>
          <m:rPr>
            <m:sty m:val="bi"/>
          </m:rPr>
          <w:rPr>
            <w:rFonts w:ascii="Cambria Math" w:hAnsi="Cambria Math"/>
          </w:rPr>
          <m:t>=</m:t>
        </m:r>
        <m:d>
          <m:dPr>
            <m:ctrlPr>
              <w:rPr>
                <w:rFonts w:ascii="Cambria Math" w:hAnsi="Cambria Math"/>
                <w:b/>
                <w:i/>
              </w:rPr>
            </m:ctrlPr>
          </m:dPr>
          <m:e>
            <m:sSub>
              <m:sSubPr>
                <m:ctrlPr>
                  <w:rPr>
                    <w:rFonts w:ascii="Cambria Math" w:eastAsia="Calibri" w:hAnsi="Cambria Math"/>
                    <w:szCs w:val="24"/>
                    <w:lang w:val="de-DE"/>
                  </w:rPr>
                </m:ctrlPr>
              </m:sSubPr>
              <m:e>
                <m:r>
                  <m:rPr>
                    <m:sty m:val="p"/>
                  </m:rPr>
                  <w:rPr>
                    <w:rFonts w:ascii="Cambria Math" w:hAnsi="Cambria Math"/>
                  </w:rPr>
                  <m:t>BE</m:t>
                </m:r>
              </m:e>
              <m:sub>
                <m:r>
                  <m:rPr>
                    <m:sty m:val="p"/>
                  </m:rPr>
                  <w:rPr>
                    <w:rFonts w:ascii="Cambria Math" w:hAnsi="Cambria Math"/>
                  </w:rPr>
                  <m:t xml:space="preserve">b1,CH4,y </m:t>
                </m:r>
              </m:sub>
            </m:sSub>
            <m:r>
              <m:rPr>
                <m:sty m:val="bi"/>
              </m:rPr>
              <w:rPr>
                <w:rFonts w:ascii="Cambria Math" w:hAnsi="Cambria Math"/>
              </w:rPr>
              <m:t xml:space="preserve">- </m:t>
            </m:r>
            <m:sSub>
              <m:sSubPr>
                <m:ctrlPr>
                  <w:rPr>
                    <w:rFonts w:ascii="Cambria Math" w:eastAsia="Calibri" w:hAnsi="Cambria Math"/>
                    <w:szCs w:val="24"/>
                    <w:lang w:val="de-DE"/>
                  </w:rPr>
                </m:ctrlPr>
              </m:sSubPr>
              <m:e>
                <m:r>
                  <m:rPr>
                    <m:sty m:val="p"/>
                  </m:rPr>
                  <w:rPr>
                    <w:rFonts w:ascii="Cambria Math" w:hAnsi="Cambria Math"/>
                  </w:rPr>
                  <m:t>PE</m:t>
                </m:r>
              </m:e>
              <m:sub>
                <m:r>
                  <m:rPr>
                    <m:sty m:val="p"/>
                  </m:rPr>
                  <w:rPr>
                    <w:rFonts w:ascii="Cambria Math" w:hAnsi="Cambria Math"/>
                  </w:rPr>
                  <m:t>p1,CH4,y</m:t>
                </m:r>
              </m:sub>
            </m:sSub>
            <m:ctrlPr>
              <w:rPr>
                <w:rFonts w:ascii="Cambria Math" w:eastAsia="Calibri" w:hAnsi="Cambria Math"/>
                <w:i/>
                <w:szCs w:val="24"/>
                <w:lang w:val="de-DE"/>
              </w:rPr>
            </m:ctrlPr>
          </m:e>
        </m:d>
        <m:r>
          <m:rPr>
            <m:sty m:val="p"/>
          </m:rPr>
          <w:rPr>
            <w:rFonts w:ascii="Cambria Math" w:eastAsia="Calibri" w:hAnsi="Cambria Math"/>
            <w:szCs w:val="24"/>
            <w:lang w:val="de-DE"/>
          </w:rPr>
          <m:t>*</m:t>
        </m:r>
        <m:sSub>
          <m:sSubPr>
            <m:ctrlPr>
              <w:rPr>
                <w:rFonts w:ascii="Cambria Math" w:eastAsia="Calibri" w:hAnsi="Cambria Math"/>
                <w:szCs w:val="24"/>
                <w:lang w:val="de-DE"/>
              </w:rPr>
            </m:ctrlPr>
          </m:sSubPr>
          <m:e>
            <m:r>
              <m:rPr>
                <m:sty m:val="p"/>
              </m:rPr>
              <w:rPr>
                <w:rFonts w:ascii="Cambria Math" w:eastAsia="Calibri" w:hAnsi="Cambria Math"/>
                <w:szCs w:val="24"/>
                <w:lang w:val="de-DE"/>
              </w:rPr>
              <m:t>N</m:t>
            </m:r>
          </m:e>
          <m:sub>
            <m:r>
              <m:rPr>
                <m:sty m:val="p"/>
              </m:rPr>
              <w:rPr>
                <w:rFonts w:ascii="Cambria Math" w:eastAsia="Calibri" w:hAnsi="Cambria Math"/>
                <w:szCs w:val="24"/>
                <w:lang w:val="de-DE"/>
              </w:rPr>
              <m:t xml:space="preserve">p1,y </m:t>
            </m:r>
          </m:sub>
        </m:sSub>
        <m:r>
          <w:rPr>
            <w:rFonts w:ascii="Cambria Math" w:eastAsia="Calibri" w:hAnsi="Cambria Math"/>
            <w:szCs w:val="24"/>
            <w:lang w:val="de-DE"/>
          </w:rPr>
          <m:t xml:space="preserve">* </m:t>
        </m:r>
        <m:sSub>
          <m:sSubPr>
            <m:ctrlPr>
              <w:rPr>
                <w:rFonts w:ascii="Cambria Math" w:eastAsia="Calibri" w:hAnsi="Cambria Math"/>
                <w:szCs w:val="24"/>
                <w:lang w:val="de-DE"/>
              </w:rPr>
            </m:ctrlPr>
          </m:sSubPr>
          <m:e>
            <m:r>
              <m:rPr>
                <m:sty m:val="p"/>
              </m:rPr>
              <w:rPr>
                <w:rFonts w:ascii="Cambria Math" w:eastAsia="Calibri" w:hAnsi="Cambria Math"/>
                <w:szCs w:val="24"/>
                <w:lang w:val="de-DE"/>
              </w:rPr>
              <m:t>U</m:t>
            </m:r>
          </m:e>
          <m:sub>
            <m:r>
              <m:rPr>
                <m:sty m:val="p"/>
              </m:rPr>
              <w:rPr>
                <w:rFonts w:ascii="Cambria Math" w:eastAsia="Calibri" w:hAnsi="Cambria Math"/>
                <w:szCs w:val="24"/>
                <w:lang w:val="de-DE"/>
              </w:rPr>
              <m:t>p1,y</m:t>
            </m:r>
          </m:sub>
        </m:sSub>
        <m:r>
          <w:rPr>
            <w:rFonts w:ascii="Cambria Math" w:eastAsia="Calibri" w:hAnsi="Cambria Math"/>
            <w:szCs w:val="24"/>
            <w:lang w:val="de-DE"/>
          </w:rPr>
          <m:t xml:space="preserve"> </m:t>
        </m:r>
      </m:oMath>
      <w:r w:rsidR="00E76C1C" w:rsidRPr="00BC5484">
        <w:rPr>
          <w:rFonts w:cs="Arial"/>
          <w:sz w:val="20"/>
          <w:szCs w:val="22"/>
        </w:rPr>
        <w:tab/>
      </w:r>
      <w:r w:rsidR="00E76C1C" w:rsidRPr="00BC5484">
        <w:rPr>
          <w:rFonts w:cs="Arial"/>
          <w:sz w:val="20"/>
          <w:szCs w:val="22"/>
        </w:rPr>
        <w:tab/>
      </w:r>
      <w:r w:rsidR="00E76C1C" w:rsidRPr="00BC5484">
        <w:rPr>
          <w:rFonts w:cs="Arial"/>
          <w:sz w:val="20"/>
          <w:szCs w:val="22"/>
        </w:rPr>
        <w:tab/>
      </w:r>
      <w:r w:rsidR="00E76C1C" w:rsidRPr="00BC5484">
        <w:rPr>
          <w:rFonts w:cs="Arial"/>
          <w:sz w:val="20"/>
          <w:szCs w:val="22"/>
        </w:rPr>
        <w:tab/>
      </w:r>
      <w:r w:rsidR="00E76C1C" w:rsidRPr="00BC5484">
        <w:rPr>
          <w:rFonts w:cs="Arial"/>
          <w:szCs w:val="22"/>
        </w:rPr>
        <w:tab/>
      </w:r>
      <w:r w:rsidR="00D2383B" w:rsidRPr="00BC5484">
        <w:rPr>
          <w:rFonts w:cs="Arial"/>
          <w:szCs w:val="22"/>
        </w:rPr>
        <w:t xml:space="preserve">                   </w:t>
      </w:r>
      <w:r w:rsidR="00E76C1C" w:rsidRPr="00BC5484">
        <w:rPr>
          <w:rFonts w:cs="Arial"/>
          <w:szCs w:val="22"/>
        </w:rPr>
        <w:t xml:space="preserve">    (</w:t>
      </w:r>
      <w:r w:rsidR="00E76C1C" w:rsidRPr="00BC5484">
        <w:rPr>
          <w:rFonts w:cs="Arial"/>
          <w:b/>
          <w:szCs w:val="22"/>
        </w:rPr>
        <w:t>10</w:t>
      </w:r>
      <w:r w:rsidR="00E76C1C" w:rsidRPr="00BC5484">
        <w:rPr>
          <w:rFonts w:cs="Arial"/>
          <w:szCs w:val="22"/>
        </w:rPr>
        <w:t>)</w:t>
      </w:r>
    </w:p>
    <w:p w14:paraId="2F2CBE48" w14:textId="77777777" w:rsidR="00E76C1C" w:rsidRPr="00BC5484" w:rsidRDefault="00E76C1C" w:rsidP="00E76C1C">
      <w:pPr>
        <w:rPr>
          <w:rFonts w:cs="Arial"/>
          <w:szCs w:val="22"/>
        </w:rPr>
      </w:pPr>
    </w:p>
    <w:p w14:paraId="628CA02E" w14:textId="77777777" w:rsidR="00E76C1C" w:rsidRPr="00BC5484" w:rsidRDefault="00E76C1C" w:rsidP="00E76C1C">
      <w:pPr>
        <w:rPr>
          <w:rFonts w:cs="Arial"/>
          <w:szCs w:val="22"/>
        </w:rPr>
      </w:pPr>
      <w:r w:rsidRPr="00BC5484">
        <w:rPr>
          <w:rFonts w:cs="Arial"/>
          <w:szCs w:val="22"/>
        </w:rPr>
        <w:t xml:space="preserve">Where: </w:t>
      </w:r>
    </w:p>
    <w:p w14:paraId="47E9DE40" w14:textId="77777777" w:rsidR="00E76C1C" w:rsidRPr="00BC5484" w:rsidRDefault="00E76C1C" w:rsidP="00E76C1C">
      <w:pPr>
        <w:rPr>
          <w:rFonts w:cs="Arial"/>
          <w:b/>
          <w:szCs w:val="22"/>
        </w:rPr>
      </w:pPr>
    </w:p>
    <w:p w14:paraId="72001969" w14:textId="77777777" w:rsidR="00E76C1C" w:rsidRPr="00BC5484" w:rsidRDefault="00E76C1C" w:rsidP="00E76C1C">
      <w:pPr>
        <w:ind w:left="1872" w:hanging="1248"/>
        <w:rPr>
          <w:rFonts w:cs="Arial"/>
          <w:szCs w:val="22"/>
        </w:rPr>
      </w:pPr>
      <w:r w:rsidRPr="00BC5484">
        <w:rPr>
          <w:rFonts w:cs="Arial"/>
          <w:szCs w:val="22"/>
        </w:rPr>
        <w:t>ER</w:t>
      </w:r>
      <w:r w:rsidRPr="00BC5484">
        <w:rPr>
          <w:rFonts w:cs="Arial"/>
          <w:szCs w:val="22"/>
          <w:vertAlign w:val="subscript"/>
        </w:rPr>
        <w:t>CH4,y</w:t>
      </w:r>
      <w:r w:rsidRPr="00BC5484">
        <w:rPr>
          <w:rFonts w:cs="Arial"/>
          <w:szCs w:val="22"/>
        </w:rPr>
        <w:tab/>
        <w:t>Methane emissions reductions in year y (tCO</w:t>
      </w:r>
      <w:r w:rsidRPr="00BC5484">
        <w:rPr>
          <w:rFonts w:cs="Arial"/>
          <w:szCs w:val="22"/>
          <w:vertAlign w:val="subscript"/>
        </w:rPr>
        <w:t>2</w:t>
      </w:r>
      <w:r w:rsidRPr="00BC5484">
        <w:rPr>
          <w:rFonts w:cs="Arial"/>
          <w:szCs w:val="22"/>
        </w:rPr>
        <w:t>)</w:t>
      </w:r>
    </w:p>
    <w:p w14:paraId="08DBBB06" w14:textId="77777777" w:rsidR="00E76C1C" w:rsidRPr="00BC5484" w:rsidRDefault="00E76C1C" w:rsidP="00E76C1C">
      <w:pPr>
        <w:ind w:firstLine="624"/>
        <w:rPr>
          <w:rFonts w:cs="Arial"/>
          <w:szCs w:val="22"/>
        </w:rPr>
      </w:pPr>
    </w:p>
    <w:p w14:paraId="70A27B9E" w14:textId="77777777" w:rsidR="00E76C1C" w:rsidRPr="00BC5484" w:rsidRDefault="00E76C1C" w:rsidP="00E76C1C">
      <w:pPr>
        <w:ind w:left="1872" w:hanging="1248"/>
        <w:rPr>
          <w:rFonts w:cs="Arial"/>
          <w:szCs w:val="22"/>
        </w:rPr>
      </w:pPr>
      <w:r w:rsidRPr="00BC5484">
        <w:rPr>
          <w:rFonts w:cs="Arial"/>
          <w:szCs w:val="22"/>
        </w:rPr>
        <w:t>BE</w:t>
      </w:r>
      <w:r w:rsidRPr="00BC5484">
        <w:rPr>
          <w:rFonts w:cs="Arial"/>
          <w:szCs w:val="22"/>
          <w:vertAlign w:val="subscript"/>
        </w:rPr>
        <w:t>b1,CH4,y</w:t>
      </w:r>
      <w:r w:rsidRPr="00BC5484">
        <w:rPr>
          <w:rFonts w:cs="Arial"/>
          <w:szCs w:val="22"/>
        </w:rPr>
        <w:tab/>
        <w:t>Baseline methane emissions during the year y (tCO</w:t>
      </w:r>
      <w:r w:rsidRPr="00BC5484">
        <w:rPr>
          <w:rFonts w:cs="Arial"/>
          <w:szCs w:val="22"/>
          <w:vertAlign w:val="subscript"/>
        </w:rPr>
        <w:t>2</w:t>
      </w:r>
      <w:r w:rsidRPr="00BC5484">
        <w:rPr>
          <w:rFonts w:cs="Arial"/>
          <w:szCs w:val="22"/>
        </w:rPr>
        <w:t>)</w:t>
      </w:r>
    </w:p>
    <w:p w14:paraId="246D3D35" w14:textId="77777777" w:rsidR="00E76C1C" w:rsidRPr="00BC5484" w:rsidRDefault="00E76C1C" w:rsidP="00E76C1C">
      <w:pPr>
        <w:ind w:firstLine="624"/>
        <w:rPr>
          <w:rFonts w:cs="Arial"/>
          <w:szCs w:val="22"/>
        </w:rPr>
      </w:pPr>
    </w:p>
    <w:p w14:paraId="0DD1E7CF" w14:textId="77777777" w:rsidR="00E76C1C" w:rsidRPr="00BC5484" w:rsidRDefault="00E76C1C" w:rsidP="00E76C1C">
      <w:pPr>
        <w:ind w:left="1872" w:hanging="1248"/>
        <w:rPr>
          <w:rFonts w:cs="Arial"/>
          <w:szCs w:val="22"/>
        </w:rPr>
      </w:pPr>
      <w:r w:rsidRPr="00BC5484">
        <w:rPr>
          <w:rFonts w:cs="Arial"/>
          <w:szCs w:val="22"/>
        </w:rPr>
        <w:t>PE</w:t>
      </w:r>
      <w:r w:rsidRPr="00BC5484">
        <w:rPr>
          <w:rFonts w:cs="Arial"/>
          <w:szCs w:val="22"/>
          <w:vertAlign w:val="subscript"/>
        </w:rPr>
        <w:t>p1,CH4,y</w:t>
      </w:r>
      <w:r w:rsidRPr="00BC5484">
        <w:rPr>
          <w:rFonts w:cs="Arial"/>
          <w:szCs w:val="22"/>
        </w:rPr>
        <w:tab/>
        <w:t>Project methane emissions during the year y (tCO</w:t>
      </w:r>
      <w:r w:rsidRPr="00BC5484">
        <w:rPr>
          <w:rFonts w:cs="Arial"/>
          <w:szCs w:val="22"/>
          <w:vertAlign w:val="subscript"/>
        </w:rPr>
        <w:t>2</w:t>
      </w:r>
      <w:r w:rsidRPr="00BC5484">
        <w:rPr>
          <w:rFonts w:cs="Arial"/>
          <w:szCs w:val="22"/>
        </w:rPr>
        <w:t>)</w:t>
      </w:r>
    </w:p>
    <w:p w14:paraId="48B6A39A" w14:textId="77777777" w:rsidR="00E76C1C" w:rsidRPr="00BC5484" w:rsidRDefault="00E76C1C" w:rsidP="00E76C1C">
      <w:pPr>
        <w:ind w:left="1872" w:hanging="1248"/>
        <w:rPr>
          <w:rFonts w:cs="Arial"/>
          <w:szCs w:val="22"/>
        </w:rPr>
      </w:pPr>
    </w:p>
    <w:p w14:paraId="21AF15A7" w14:textId="77777777" w:rsidR="00E76C1C" w:rsidRPr="00BC5484" w:rsidRDefault="00E76C1C" w:rsidP="00E76C1C">
      <w:pPr>
        <w:autoSpaceDE w:val="0"/>
        <w:autoSpaceDN w:val="0"/>
        <w:adjustRightInd w:val="0"/>
        <w:ind w:left="1872" w:hanging="1248"/>
        <w:rPr>
          <w:rFonts w:cs="Arial"/>
          <w:szCs w:val="22"/>
        </w:rPr>
      </w:pPr>
      <w:r w:rsidRPr="00BC5484">
        <w:rPr>
          <w:rFonts w:cs="Arial"/>
          <w:szCs w:val="22"/>
        </w:rPr>
        <w:t>N</w:t>
      </w:r>
      <w:r w:rsidRPr="00BC5484">
        <w:rPr>
          <w:rFonts w:cs="Arial"/>
          <w:szCs w:val="22"/>
          <w:vertAlign w:val="subscript"/>
        </w:rPr>
        <w:t>p1,y</w:t>
      </w:r>
      <w:r w:rsidRPr="00BC5484">
        <w:rPr>
          <w:rFonts w:cs="Arial"/>
          <w:szCs w:val="22"/>
        </w:rPr>
        <w:tab/>
        <w:t>Cumulative project operational rate included in the project database for project scenario p1 against baseline scenario b1 in year y</w:t>
      </w:r>
    </w:p>
    <w:p w14:paraId="54DE5ED0" w14:textId="77777777" w:rsidR="00E76C1C" w:rsidRPr="00BC5484" w:rsidRDefault="00E76C1C" w:rsidP="00E76C1C">
      <w:pPr>
        <w:ind w:left="630"/>
        <w:rPr>
          <w:rFonts w:cs="Arial"/>
          <w:szCs w:val="22"/>
        </w:rPr>
      </w:pPr>
    </w:p>
    <w:p w14:paraId="71E845C6" w14:textId="77777777" w:rsidR="00E76C1C" w:rsidRPr="00BC5484" w:rsidRDefault="00E76C1C" w:rsidP="00E76C1C">
      <w:pPr>
        <w:ind w:left="1872" w:hanging="1248"/>
        <w:rPr>
          <w:rFonts w:cs="Arial"/>
          <w:szCs w:val="22"/>
        </w:rPr>
      </w:pPr>
      <w:r w:rsidRPr="00BC5484">
        <w:rPr>
          <w:rFonts w:cs="Arial"/>
          <w:szCs w:val="22"/>
        </w:rPr>
        <w:t>U</w:t>
      </w:r>
      <w:r w:rsidRPr="00BC5484">
        <w:rPr>
          <w:rFonts w:cs="Arial"/>
          <w:szCs w:val="22"/>
          <w:vertAlign w:val="subscript"/>
        </w:rPr>
        <w:t xml:space="preserve">p1y </w:t>
      </w:r>
      <w:r w:rsidRPr="00BC5484">
        <w:rPr>
          <w:rFonts w:cs="Arial"/>
          <w:szCs w:val="22"/>
        </w:rPr>
        <w:tab/>
        <w:t>Cumulative usage rate for technologies in project scenario p1 in year y, based on cumulative adoption rate and drop off rate (fraction)</w:t>
      </w:r>
    </w:p>
    <w:p w14:paraId="76C9B290" w14:textId="77777777" w:rsidR="00E76C1C" w:rsidRPr="00BC5484" w:rsidRDefault="00E76C1C" w:rsidP="00E76C1C">
      <w:pPr>
        <w:ind w:left="1872" w:hanging="1248"/>
        <w:rPr>
          <w:rFonts w:cs="Arial"/>
          <w:szCs w:val="22"/>
        </w:rPr>
      </w:pPr>
    </w:p>
    <w:p w14:paraId="32D44569" w14:textId="77777777" w:rsidR="00E76C1C" w:rsidRPr="00BC5484" w:rsidRDefault="00E76C1C" w:rsidP="00E76C1C">
      <w:pPr>
        <w:rPr>
          <w:rFonts w:cs="Arial"/>
          <w:i/>
          <w:szCs w:val="22"/>
        </w:rPr>
      </w:pPr>
      <w:r w:rsidRPr="00BC5484">
        <w:rPr>
          <w:rFonts w:cs="Arial"/>
          <w:i/>
          <w:szCs w:val="22"/>
        </w:rPr>
        <w:t>Calculation</w:t>
      </w:r>
    </w:p>
    <w:p w14:paraId="147793CE" w14:textId="77777777" w:rsidR="00E76C1C" w:rsidRPr="00BC5484" w:rsidRDefault="00E76C1C" w:rsidP="00E76C1C">
      <w:pPr>
        <w:rPr>
          <w:rFonts w:cs="Arial"/>
          <w:szCs w:val="22"/>
        </w:rPr>
      </w:pPr>
      <w:r w:rsidRPr="00BC5484">
        <w:rPr>
          <w:rFonts w:cs="Arial"/>
          <w:szCs w:val="22"/>
        </w:rPr>
        <w:t>The emission reductions from methane avoidance per household per year</w:t>
      </w:r>
      <w:r w:rsidRPr="00BC5484">
        <w:rPr>
          <w:rFonts w:cs="Arial"/>
          <w:i/>
          <w:szCs w:val="22"/>
        </w:rPr>
        <w:t xml:space="preserve"> </w:t>
      </w:r>
      <w:r w:rsidRPr="00BC5484">
        <w:rPr>
          <w:rFonts w:cs="Arial"/>
          <w:szCs w:val="22"/>
        </w:rPr>
        <w:t xml:space="preserve">under the </w:t>
      </w:r>
      <w:r w:rsidR="00BC5C5E" w:rsidRPr="00BC5484">
        <w:rPr>
          <w:rFonts w:cs="Arial"/>
          <w:szCs w:val="22"/>
        </w:rPr>
        <w:t>VPA-2</w:t>
      </w:r>
      <w:r w:rsidRPr="00BC5484">
        <w:rPr>
          <w:rFonts w:cs="Arial"/>
          <w:szCs w:val="22"/>
        </w:rPr>
        <w:t xml:space="preserve"> are:</w:t>
      </w:r>
    </w:p>
    <w:p w14:paraId="4A6E0453" w14:textId="77777777" w:rsidR="00E76C1C" w:rsidRPr="00BC5484" w:rsidRDefault="00E76C1C" w:rsidP="00D2383B">
      <w:pPr>
        <w:jc w:val="left"/>
        <w:rPr>
          <w:rFonts w:cs="Arial"/>
          <w:sz w:val="24"/>
          <w:szCs w:val="22"/>
        </w:rPr>
      </w:pPr>
    </w:p>
    <w:p w14:paraId="79A8D0B8" w14:textId="77777777" w:rsidR="00E76C1C" w:rsidRPr="00BC5484" w:rsidRDefault="00365EC4" w:rsidP="00D2383B">
      <w:pPr>
        <w:jc w:val="left"/>
        <w:rPr>
          <w:rFonts w:cs="Arial"/>
          <w:sz w:val="24"/>
          <w:szCs w:val="22"/>
        </w:rPr>
      </w:pPr>
      <m:oMathPara>
        <m:oMathParaPr>
          <m:jc m:val="left"/>
        </m:oMathParaPr>
        <m:oMath>
          <m:r>
            <m:rPr>
              <m:sty m:val="p"/>
            </m:rPr>
            <w:rPr>
              <w:rFonts w:ascii="Cambria Math" w:hAnsi="Cambria Math"/>
            </w:rPr>
            <m:t>3.464</m:t>
          </m:r>
          <m:r>
            <m:rPr>
              <m:sty m:val="bi"/>
            </m:rPr>
            <w:rPr>
              <w:rFonts w:ascii="Cambria Math" w:hAnsi="Cambria Math"/>
            </w:rPr>
            <m:t xml:space="preserve">- </m:t>
          </m:r>
          <m:r>
            <m:rPr>
              <m:sty m:val="p"/>
            </m:rPr>
            <w:rPr>
              <w:rFonts w:ascii="Cambria Math" w:hAnsi="Cambria Math"/>
            </w:rPr>
            <m:t>1.905=</m:t>
          </m:r>
          <m:r>
            <m:rPr>
              <m:sty m:val="b"/>
            </m:rPr>
            <w:rPr>
              <w:rFonts w:ascii="Cambria Math" w:hAnsi="Cambria Math"/>
            </w:rPr>
            <m:t xml:space="preserve">1.496 </m:t>
          </m:r>
          <m:sSub>
            <m:sSubPr>
              <m:ctrlPr>
                <w:rPr>
                  <w:rFonts w:ascii="Cambria Math" w:hAnsi="Cambria Math"/>
                  <w:b/>
                </w:rPr>
              </m:ctrlPr>
            </m:sSubPr>
            <m:e>
              <m:r>
                <m:rPr>
                  <m:sty m:val="b"/>
                </m:rPr>
                <w:rPr>
                  <w:rFonts w:ascii="Cambria Math" w:hAnsi="Cambria Math"/>
                </w:rPr>
                <m:t>tCO</m:t>
              </m:r>
            </m:e>
            <m:sub>
              <m:r>
                <m:rPr>
                  <m:sty m:val="b"/>
                </m:rPr>
                <w:rPr>
                  <w:rFonts w:ascii="Cambria Math" w:hAnsi="Cambria Math"/>
                </w:rPr>
                <m:t>2</m:t>
              </m:r>
            </m:sub>
          </m:sSub>
          <m:r>
            <m:rPr>
              <m:sty m:val="b"/>
            </m:rPr>
            <w:rPr>
              <w:rFonts w:ascii="Cambria Math" w:hAnsi="Cambria Math"/>
            </w:rPr>
            <m:t>e</m:t>
          </m:r>
        </m:oMath>
      </m:oMathPara>
    </w:p>
    <w:p w14:paraId="5C5C2A9D" w14:textId="77777777" w:rsidR="00E76C1C" w:rsidRPr="00BC5484" w:rsidRDefault="00E76C1C" w:rsidP="00E76C1C">
      <w:pPr>
        <w:rPr>
          <w:rFonts w:cs="Arial"/>
          <w:szCs w:val="22"/>
        </w:rPr>
      </w:pPr>
    </w:p>
    <w:p w14:paraId="56DBA7F8" w14:textId="77777777" w:rsidR="00E76C1C" w:rsidRPr="00BC5484" w:rsidRDefault="00E76C1C" w:rsidP="00E76C1C">
      <w:pPr>
        <w:rPr>
          <w:rFonts w:cs="Arial"/>
          <w:szCs w:val="22"/>
        </w:rPr>
      </w:pPr>
    </w:p>
    <w:p w14:paraId="43C7B441" w14:textId="77777777" w:rsidR="00E76C1C" w:rsidRPr="00BC5484" w:rsidRDefault="00E76C1C" w:rsidP="00E76C1C">
      <w:pPr>
        <w:rPr>
          <w:rFonts w:cs="Arial"/>
          <w:szCs w:val="22"/>
        </w:rPr>
      </w:pPr>
      <w:r w:rsidRPr="00BC5484">
        <w:rPr>
          <w:rFonts w:cs="Arial"/>
          <w:szCs w:val="22"/>
        </w:rPr>
        <w:t xml:space="preserve">Total emission reductions per VPA per year </w:t>
      </w:r>
      <w:r w:rsidR="005A64B4" w:rsidRPr="00BC5484">
        <w:rPr>
          <w:rFonts w:cs="Arial"/>
          <w:szCs w:val="22"/>
        </w:rPr>
        <w:t>(once the total amount of forecasted 20,000 units are in place) are:</w:t>
      </w:r>
    </w:p>
    <w:p w14:paraId="5F5AEF50" w14:textId="77777777" w:rsidR="00E76C1C" w:rsidRPr="00BC5484" w:rsidRDefault="00E76C1C" w:rsidP="00E76C1C">
      <w:pPr>
        <w:rPr>
          <w:rFonts w:cs="Arial"/>
          <w:szCs w:val="22"/>
          <w:lang w:val="fr-FR"/>
        </w:rPr>
      </w:pPr>
    </w:p>
    <w:p w14:paraId="3E9BB7C3" w14:textId="77777777" w:rsidR="00E76C1C" w:rsidRPr="00BC5484" w:rsidRDefault="00987BB8" w:rsidP="00E76C1C">
      <w:pPr>
        <w:rPr>
          <w:rFonts w:cs="Arial"/>
          <w:sz w:val="24"/>
          <w:szCs w:val="22"/>
        </w:rPr>
      </w:pPr>
      <m:oMathPara>
        <m:oMathParaPr>
          <m:jc m:val="left"/>
        </m:oMathParaPr>
        <m:oMath>
          <m:sSub>
            <m:sSubPr>
              <m:ctrlPr>
                <w:rPr>
                  <w:rFonts w:ascii="Cambria Math" w:hAnsi="Cambria Math"/>
                  <w:b/>
                </w:rPr>
              </m:ctrlPr>
            </m:sSubPr>
            <m:e>
              <m:r>
                <m:rPr>
                  <m:sty m:val="b"/>
                </m:rPr>
                <w:rPr>
                  <w:rFonts w:ascii="Cambria Math" w:hAnsi="Cambria Math"/>
                </w:rPr>
                <m:t>ER</m:t>
              </m:r>
            </m:e>
            <m:sub>
              <m:r>
                <m:rPr>
                  <m:sty m:val="b"/>
                </m:rPr>
                <w:rPr>
                  <w:rFonts w:ascii="Cambria Math" w:hAnsi="Cambria Math"/>
                </w:rPr>
                <m:t>CH4,y</m:t>
              </m:r>
            </m:sub>
          </m:sSub>
          <m:r>
            <m:rPr>
              <m:sty m:val="bi"/>
            </m:rPr>
            <w:rPr>
              <w:rFonts w:ascii="Cambria Math" w:hAnsi="Cambria Math"/>
            </w:rPr>
            <m:t>=</m:t>
          </m:r>
          <m:d>
            <m:dPr>
              <m:ctrlPr>
                <w:rPr>
                  <w:rFonts w:ascii="Cambria Math" w:hAnsi="Cambria Math"/>
                  <w:b/>
                  <w:i/>
                </w:rPr>
              </m:ctrlPr>
            </m:dPr>
            <m:e>
              <m:r>
                <m:rPr>
                  <m:sty m:val="p"/>
                </m:rPr>
                <w:rPr>
                  <w:rFonts w:ascii="Cambria Math" w:hAnsi="Cambria Math"/>
                </w:rPr>
                <m:t>3.464</m:t>
              </m:r>
              <m:r>
                <m:rPr>
                  <m:sty m:val="bi"/>
                </m:rPr>
                <w:rPr>
                  <w:rFonts w:ascii="Cambria Math" w:hAnsi="Cambria Math"/>
                </w:rPr>
                <m:t xml:space="preserve">- </m:t>
              </m:r>
              <m:r>
                <m:rPr>
                  <m:sty m:val="p"/>
                </m:rPr>
                <w:rPr>
                  <w:rFonts w:ascii="Cambria Math" w:hAnsi="Cambria Math"/>
                </w:rPr>
                <m:t>1.905</m:t>
              </m:r>
              <m:ctrlPr>
                <w:rPr>
                  <w:rFonts w:ascii="Cambria Math" w:hAnsi="Cambria Math"/>
                </w:rPr>
              </m:ctrlPr>
            </m:e>
          </m:d>
          <m:r>
            <m:rPr>
              <m:sty m:val="p"/>
            </m:rPr>
            <w:rPr>
              <w:rFonts w:ascii="Cambria Math" w:hAnsi="Cambria Math"/>
            </w:rPr>
            <m:t>*20,000*1=</m:t>
          </m:r>
          <m:r>
            <m:rPr>
              <m:sty m:val="b"/>
            </m:rPr>
            <w:rPr>
              <w:rFonts w:ascii="Cambria Math" w:hAnsi="Cambria Math"/>
            </w:rPr>
            <m:t xml:space="preserve"> 31,178 </m:t>
          </m:r>
          <m:sSub>
            <m:sSubPr>
              <m:ctrlPr>
                <w:rPr>
                  <w:rFonts w:ascii="Cambria Math" w:hAnsi="Cambria Math"/>
                  <w:b/>
                </w:rPr>
              </m:ctrlPr>
            </m:sSubPr>
            <m:e>
              <m:r>
                <m:rPr>
                  <m:sty m:val="b"/>
                </m:rPr>
                <w:rPr>
                  <w:rFonts w:ascii="Cambria Math" w:hAnsi="Cambria Math"/>
                </w:rPr>
                <m:t>tCO</m:t>
              </m:r>
            </m:e>
            <m:sub>
              <m:r>
                <m:rPr>
                  <m:sty m:val="b"/>
                </m:rPr>
                <w:rPr>
                  <w:rFonts w:ascii="Cambria Math" w:hAnsi="Cambria Math"/>
                </w:rPr>
                <m:t>2</m:t>
              </m:r>
            </m:sub>
          </m:sSub>
          <m:r>
            <m:rPr>
              <m:sty m:val="b"/>
            </m:rPr>
            <w:rPr>
              <w:rFonts w:ascii="Cambria Math" w:hAnsi="Cambria Math"/>
            </w:rPr>
            <m:t>e</m:t>
          </m:r>
        </m:oMath>
      </m:oMathPara>
    </w:p>
    <w:p w14:paraId="76E59CA9" w14:textId="77777777" w:rsidR="00E76C1C" w:rsidRPr="00BC5484" w:rsidRDefault="00E76C1C" w:rsidP="00E76C1C">
      <w:pPr>
        <w:rPr>
          <w:rFonts w:cs="Arial"/>
          <w:szCs w:val="22"/>
        </w:rPr>
      </w:pPr>
    </w:p>
    <w:p w14:paraId="61B80404" w14:textId="77777777" w:rsidR="00E76C1C" w:rsidRPr="00BC5484" w:rsidRDefault="00E76C1C" w:rsidP="00E76C1C">
      <w:pPr>
        <w:rPr>
          <w:rFonts w:cs="Arial"/>
          <w:szCs w:val="22"/>
          <w:lang w:val="fr-FR"/>
        </w:rPr>
      </w:pPr>
    </w:p>
    <w:p w14:paraId="6B7EFAC5" w14:textId="77777777" w:rsidR="00E76C1C" w:rsidRPr="00BC5484" w:rsidRDefault="00E76C1C" w:rsidP="00E76C1C">
      <w:pPr>
        <w:rPr>
          <w:rFonts w:cs="Arial"/>
          <w:szCs w:val="22"/>
        </w:rPr>
      </w:pPr>
      <w:r w:rsidRPr="00BC5484">
        <w:rPr>
          <w:rFonts w:cs="Arial"/>
          <w:szCs w:val="22"/>
        </w:rPr>
        <w:t>The table below indicates the summary of the ex-ante estimation of emission reductions per household:</w:t>
      </w:r>
    </w:p>
    <w:p w14:paraId="0167584C" w14:textId="77777777" w:rsidR="00E76C1C" w:rsidRPr="00BC5484" w:rsidRDefault="00E76C1C" w:rsidP="00E76C1C">
      <w:pPr>
        <w:rPr>
          <w:rFonts w:cs="Arial"/>
          <w:b/>
          <w:szCs w:val="22"/>
        </w:rPr>
      </w:pPr>
      <w:r w:rsidRPr="00BC5484">
        <w:rPr>
          <w:rFonts w:cs="Arial"/>
          <w:b/>
          <w:szCs w:val="22"/>
        </w:rPr>
        <w:t xml:space="preserve"> </w:t>
      </w:r>
    </w:p>
    <w:tbl>
      <w:tblPr>
        <w:tblW w:w="9067"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1350"/>
        <w:gridCol w:w="1507"/>
        <w:gridCol w:w="1440"/>
        <w:gridCol w:w="1800"/>
      </w:tblGrid>
      <w:tr w:rsidR="00E76C1C" w:rsidRPr="00BC5484" w14:paraId="45D9B09B" w14:textId="77777777" w:rsidTr="00C81ADC">
        <w:tc>
          <w:tcPr>
            <w:tcW w:w="2970" w:type="dxa"/>
            <w:shd w:val="clear" w:color="auto" w:fill="auto"/>
          </w:tcPr>
          <w:p w14:paraId="74B3117B" w14:textId="77777777" w:rsidR="00E76C1C" w:rsidRPr="00BC5484" w:rsidRDefault="00E76C1C" w:rsidP="00E76C1C">
            <w:pPr>
              <w:rPr>
                <w:rFonts w:cs="Arial"/>
                <w:b/>
                <w:szCs w:val="22"/>
              </w:rPr>
            </w:pPr>
            <w:r w:rsidRPr="00BC5484">
              <w:rPr>
                <w:rFonts w:cs="Arial"/>
                <w:b/>
                <w:szCs w:val="22"/>
              </w:rPr>
              <w:t>Scenario</w:t>
            </w:r>
          </w:p>
        </w:tc>
        <w:tc>
          <w:tcPr>
            <w:tcW w:w="1350" w:type="dxa"/>
            <w:shd w:val="clear" w:color="auto" w:fill="auto"/>
          </w:tcPr>
          <w:p w14:paraId="14B28C88" w14:textId="77777777" w:rsidR="00E76C1C" w:rsidRPr="00BC5484" w:rsidRDefault="00E76C1C" w:rsidP="00E76C1C">
            <w:pPr>
              <w:jc w:val="center"/>
              <w:rPr>
                <w:rFonts w:cs="Arial"/>
                <w:szCs w:val="22"/>
              </w:rPr>
            </w:pPr>
            <w:r w:rsidRPr="00BC5484">
              <w:rPr>
                <w:rFonts w:cs="Arial"/>
                <w:szCs w:val="22"/>
              </w:rPr>
              <w:t>BE (tCO</w:t>
            </w:r>
            <w:r w:rsidRPr="00BC5484">
              <w:rPr>
                <w:rFonts w:cs="Arial"/>
                <w:szCs w:val="22"/>
                <w:vertAlign w:val="subscript"/>
              </w:rPr>
              <w:t>2</w:t>
            </w:r>
            <w:r w:rsidRPr="00BC5484">
              <w:rPr>
                <w:rFonts w:cs="Arial"/>
                <w:szCs w:val="22"/>
              </w:rPr>
              <w:t>e)</w:t>
            </w:r>
          </w:p>
        </w:tc>
        <w:tc>
          <w:tcPr>
            <w:tcW w:w="1507" w:type="dxa"/>
          </w:tcPr>
          <w:p w14:paraId="20C5EB31" w14:textId="77777777" w:rsidR="00E76C1C" w:rsidRPr="00BC5484" w:rsidRDefault="00E76C1C" w:rsidP="00E76C1C">
            <w:pPr>
              <w:jc w:val="center"/>
              <w:rPr>
                <w:rFonts w:cs="Arial"/>
                <w:szCs w:val="22"/>
              </w:rPr>
            </w:pPr>
            <w:r w:rsidRPr="00BC5484">
              <w:rPr>
                <w:rFonts w:cs="Arial"/>
                <w:szCs w:val="22"/>
              </w:rPr>
              <w:t>PE (tCO</w:t>
            </w:r>
            <w:r w:rsidRPr="00BC5484">
              <w:rPr>
                <w:rFonts w:cs="Arial"/>
                <w:szCs w:val="22"/>
                <w:vertAlign w:val="subscript"/>
              </w:rPr>
              <w:t>2</w:t>
            </w:r>
            <w:r w:rsidRPr="00BC5484">
              <w:rPr>
                <w:rFonts w:cs="Arial"/>
                <w:szCs w:val="22"/>
              </w:rPr>
              <w:t>e)</w:t>
            </w:r>
          </w:p>
        </w:tc>
        <w:tc>
          <w:tcPr>
            <w:tcW w:w="1440" w:type="dxa"/>
          </w:tcPr>
          <w:p w14:paraId="63DC699A" w14:textId="77777777" w:rsidR="00E76C1C" w:rsidRPr="00BC5484" w:rsidRDefault="00E76C1C" w:rsidP="00E76C1C">
            <w:pPr>
              <w:jc w:val="center"/>
              <w:rPr>
                <w:rFonts w:cs="Arial"/>
                <w:szCs w:val="22"/>
              </w:rPr>
            </w:pPr>
            <w:r w:rsidRPr="00BC5484">
              <w:rPr>
                <w:rFonts w:cs="Arial"/>
                <w:szCs w:val="22"/>
              </w:rPr>
              <w:t>LE (tCO</w:t>
            </w:r>
            <w:r w:rsidRPr="00BC5484">
              <w:rPr>
                <w:rFonts w:cs="Arial"/>
                <w:szCs w:val="22"/>
                <w:vertAlign w:val="subscript"/>
              </w:rPr>
              <w:t>2</w:t>
            </w:r>
            <w:r w:rsidRPr="00BC5484">
              <w:rPr>
                <w:rFonts w:cs="Arial"/>
                <w:szCs w:val="22"/>
              </w:rPr>
              <w:t>e)</w:t>
            </w:r>
          </w:p>
        </w:tc>
        <w:tc>
          <w:tcPr>
            <w:tcW w:w="1800" w:type="dxa"/>
          </w:tcPr>
          <w:p w14:paraId="19CC18A2" w14:textId="77777777" w:rsidR="00E76C1C" w:rsidRPr="00BC5484" w:rsidRDefault="00E76C1C" w:rsidP="00E76C1C">
            <w:pPr>
              <w:jc w:val="center"/>
              <w:rPr>
                <w:rFonts w:cs="Arial"/>
                <w:b/>
                <w:szCs w:val="22"/>
              </w:rPr>
            </w:pPr>
            <w:r w:rsidRPr="00BC5484">
              <w:rPr>
                <w:rFonts w:cs="Arial"/>
                <w:b/>
                <w:szCs w:val="22"/>
              </w:rPr>
              <w:t>ER</w:t>
            </w:r>
            <w:r w:rsidRPr="00BC5484">
              <w:rPr>
                <w:rFonts w:cs="Arial"/>
                <w:szCs w:val="22"/>
              </w:rPr>
              <w:t>(tCO</w:t>
            </w:r>
            <w:r w:rsidRPr="00BC5484">
              <w:rPr>
                <w:rFonts w:cs="Arial"/>
                <w:szCs w:val="22"/>
                <w:vertAlign w:val="subscript"/>
              </w:rPr>
              <w:t>2</w:t>
            </w:r>
            <w:r w:rsidRPr="00BC5484">
              <w:rPr>
                <w:rFonts w:cs="Arial"/>
                <w:szCs w:val="22"/>
              </w:rPr>
              <w:t>e)</w:t>
            </w:r>
          </w:p>
        </w:tc>
      </w:tr>
      <w:tr w:rsidR="00E76C1C" w:rsidRPr="00BC5484" w14:paraId="65C06EF8" w14:textId="77777777" w:rsidTr="00C81ADC">
        <w:tc>
          <w:tcPr>
            <w:tcW w:w="2970" w:type="dxa"/>
            <w:shd w:val="clear" w:color="auto" w:fill="auto"/>
          </w:tcPr>
          <w:p w14:paraId="4B58F529" w14:textId="77777777" w:rsidR="00E76C1C" w:rsidRPr="00BC5484" w:rsidRDefault="00E76C1C" w:rsidP="00E76C1C">
            <w:pPr>
              <w:rPr>
                <w:rFonts w:cs="Arial"/>
                <w:szCs w:val="22"/>
              </w:rPr>
            </w:pPr>
            <w:r w:rsidRPr="00BC5484">
              <w:rPr>
                <w:rFonts w:cs="Arial"/>
                <w:szCs w:val="22"/>
              </w:rPr>
              <w:t>Biomass and fossil fuel substitution</w:t>
            </w:r>
          </w:p>
        </w:tc>
        <w:tc>
          <w:tcPr>
            <w:tcW w:w="1350" w:type="dxa"/>
            <w:shd w:val="clear" w:color="auto" w:fill="auto"/>
          </w:tcPr>
          <w:p w14:paraId="2EC21158" w14:textId="77777777" w:rsidR="00E76C1C" w:rsidRPr="00BC5484" w:rsidRDefault="00F748CD" w:rsidP="00303A61">
            <w:pPr>
              <w:jc w:val="center"/>
              <w:rPr>
                <w:rFonts w:cs="Arial"/>
                <w:szCs w:val="22"/>
              </w:rPr>
            </w:pPr>
            <w:r w:rsidRPr="00BC5484">
              <w:rPr>
                <w:rFonts w:cs="Arial"/>
                <w:szCs w:val="22"/>
              </w:rPr>
              <w:t>1.720</w:t>
            </w:r>
          </w:p>
        </w:tc>
        <w:tc>
          <w:tcPr>
            <w:tcW w:w="1507" w:type="dxa"/>
          </w:tcPr>
          <w:p w14:paraId="66202293" w14:textId="77777777" w:rsidR="00E76C1C" w:rsidRPr="00BC5484" w:rsidRDefault="00F748CD" w:rsidP="00E76C1C">
            <w:pPr>
              <w:jc w:val="center"/>
              <w:rPr>
                <w:rFonts w:cs="Arial"/>
                <w:szCs w:val="22"/>
              </w:rPr>
            </w:pPr>
            <w:r w:rsidRPr="00BC5484">
              <w:rPr>
                <w:rFonts w:cs="Arial"/>
                <w:szCs w:val="22"/>
              </w:rPr>
              <w:t>0.557</w:t>
            </w:r>
          </w:p>
        </w:tc>
        <w:tc>
          <w:tcPr>
            <w:tcW w:w="1440" w:type="dxa"/>
          </w:tcPr>
          <w:p w14:paraId="79DB57C9" w14:textId="77777777" w:rsidR="00E76C1C" w:rsidRPr="00BC5484" w:rsidRDefault="00F748CD" w:rsidP="00F748CD">
            <w:pPr>
              <w:jc w:val="center"/>
              <w:rPr>
                <w:rFonts w:cs="Arial"/>
                <w:szCs w:val="22"/>
              </w:rPr>
            </w:pPr>
            <w:r w:rsidRPr="00BC5484">
              <w:rPr>
                <w:rFonts w:cs="Arial"/>
                <w:szCs w:val="22"/>
              </w:rPr>
              <w:t>0.058</w:t>
            </w:r>
          </w:p>
        </w:tc>
        <w:tc>
          <w:tcPr>
            <w:tcW w:w="1800" w:type="dxa"/>
          </w:tcPr>
          <w:p w14:paraId="6EC3B9EB" w14:textId="77777777" w:rsidR="00E76C1C" w:rsidRPr="00BC5484" w:rsidRDefault="00E76C1C" w:rsidP="00F748CD">
            <w:pPr>
              <w:jc w:val="center"/>
              <w:rPr>
                <w:rFonts w:cs="Arial"/>
                <w:b/>
                <w:szCs w:val="22"/>
              </w:rPr>
            </w:pPr>
            <w:r w:rsidRPr="00BC5484">
              <w:rPr>
                <w:rFonts w:cs="Arial"/>
                <w:b/>
                <w:szCs w:val="22"/>
              </w:rPr>
              <w:t>1.</w:t>
            </w:r>
            <w:r w:rsidR="00F748CD" w:rsidRPr="00BC5484">
              <w:rPr>
                <w:rFonts w:cs="Arial"/>
                <w:b/>
                <w:szCs w:val="22"/>
              </w:rPr>
              <w:t>104</w:t>
            </w:r>
          </w:p>
        </w:tc>
      </w:tr>
      <w:tr w:rsidR="00E76C1C" w:rsidRPr="00BC5484" w14:paraId="1978C458" w14:textId="77777777" w:rsidTr="00C81ADC">
        <w:tc>
          <w:tcPr>
            <w:tcW w:w="2970" w:type="dxa"/>
            <w:shd w:val="clear" w:color="auto" w:fill="auto"/>
          </w:tcPr>
          <w:p w14:paraId="226E1103" w14:textId="77777777" w:rsidR="00E76C1C" w:rsidRPr="00BC5484" w:rsidRDefault="00E76C1C" w:rsidP="00E76C1C">
            <w:pPr>
              <w:rPr>
                <w:rFonts w:cs="Arial"/>
                <w:szCs w:val="22"/>
              </w:rPr>
            </w:pPr>
            <w:r w:rsidRPr="00BC5484">
              <w:rPr>
                <w:rFonts w:cs="Arial"/>
                <w:szCs w:val="22"/>
              </w:rPr>
              <w:t>Methane avoidance</w:t>
            </w:r>
          </w:p>
        </w:tc>
        <w:tc>
          <w:tcPr>
            <w:tcW w:w="1350" w:type="dxa"/>
            <w:shd w:val="clear" w:color="auto" w:fill="auto"/>
          </w:tcPr>
          <w:p w14:paraId="738F6FA9" w14:textId="77777777" w:rsidR="00E76C1C" w:rsidRPr="00BC5484" w:rsidRDefault="00365EC4" w:rsidP="00F748CD">
            <w:pPr>
              <w:jc w:val="center"/>
              <w:rPr>
                <w:rFonts w:cs="Arial"/>
                <w:szCs w:val="22"/>
              </w:rPr>
            </w:pPr>
            <w:r w:rsidRPr="00BC5484">
              <w:rPr>
                <w:rFonts w:cs="Arial"/>
                <w:szCs w:val="22"/>
              </w:rPr>
              <w:t>3.</w:t>
            </w:r>
            <w:r w:rsidR="00F748CD" w:rsidRPr="00BC5484">
              <w:rPr>
                <w:rFonts w:cs="Arial"/>
                <w:szCs w:val="22"/>
              </w:rPr>
              <w:t>464</w:t>
            </w:r>
          </w:p>
        </w:tc>
        <w:tc>
          <w:tcPr>
            <w:tcW w:w="1507" w:type="dxa"/>
          </w:tcPr>
          <w:p w14:paraId="60BBA2D9" w14:textId="77777777" w:rsidR="00E76C1C" w:rsidRPr="00BC5484" w:rsidRDefault="00365EC4" w:rsidP="00F748CD">
            <w:pPr>
              <w:jc w:val="center"/>
              <w:rPr>
                <w:rFonts w:cs="Arial"/>
                <w:szCs w:val="22"/>
              </w:rPr>
            </w:pPr>
            <w:r w:rsidRPr="00BC5484">
              <w:rPr>
                <w:rFonts w:cs="Arial"/>
                <w:szCs w:val="22"/>
              </w:rPr>
              <w:t>1.</w:t>
            </w:r>
            <w:r w:rsidR="00F748CD" w:rsidRPr="00BC5484">
              <w:rPr>
                <w:rFonts w:cs="Arial"/>
                <w:szCs w:val="22"/>
              </w:rPr>
              <w:t>905</w:t>
            </w:r>
          </w:p>
        </w:tc>
        <w:tc>
          <w:tcPr>
            <w:tcW w:w="1440" w:type="dxa"/>
          </w:tcPr>
          <w:p w14:paraId="196353CC" w14:textId="77777777" w:rsidR="00E76C1C" w:rsidRPr="00BC5484" w:rsidRDefault="00E76C1C" w:rsidP="00E76C1C">
            <w:pPr>
              <w:jc w:val="center"/>
              <w:rPr>
                <w:rFonts w:cs="Arial"/>
                <w:szCs w:val="22"/>
              </w:rPr>
            </w:pPr>
            <w:r w:rsidRPr="00BC5484">
              <w:rPr>
                <w:rFonts w:cs="Arial"/>
                <w:szCs w:val="22"/>
              </w:rPr>
              <w:t>-</w:t>
            </w:r>
          </w:p>
        </w:tc>
        <w:tc>
          <w:tcPr>
            <w:tcW w:w="1800" w:type="dxa"/>
          </w:tcPr>
          <w:p w14:paraId="12928158" w14:textId="77777777" w:rsidR="00E76C1C" w:rsidRPr="00BC5484" w:rsidRDefault="00E76C1C" w:rsidP="00F748CD">
            <w:pPr>
              <w:jc w:val="center"/>
              <w:rPr>
                <w:rFonts w:cs="Arial"/>
                <w:b/>
                <w:szCs w:val="22"/>
              </w:rPr>
            </w:pPr>
            <w:r w:rsidRPr="00BC5484">
              <w:rPr>
                <w:rFonts w:cs="Arial"/>
                <w:b/>
                <w:szCs w:val="22"/>
              </w:rPr>
              <w:t>1.</w:t>
            </w:r>
            <w:r w:rsidR="00F748CD" w:rsidRPr="00BC5484">
              <w:rPr>
                <w:rFonts w:cs="Arial"/>
                <w:b/>
                <w:szCs w:val="22"/>
              </w:rPr>
              <w:t>559</w:t>
            </w:r>
          </w:p>
        </w:tc>
      </w:tr>
      <w:tr w:rsidR="00E76C1C" w:rsidRPr="00BC5484" w14:paraId="186B7B6A" w14:textId="77777777" w:rsidTr="00C81ADC">
        <w:tc>
          <w:tcPr>
            <w:tcW w:w="2970" w:type="dxa"/>
            <w:shd w:val="clear" w:color="auto" w:fill="auto"/>
          </w:tcPr>
          <w:p w14:paraId="4911205C" w14:textId="77777777" w:rsidR="00E76C1C" w:rsidRPr="00BC5484" w:rsidRDefault="00E76C1C" w:rsidP="00E76C1C">
            <w:pPr>
              <w:rPr>
                <w:rFonts w:cs="Arial"/>
                <w:szCs w:val="22"/>
              </w:rPr>
            </w:pPr>
            <w:r w:rsidRPr="00BC5484">
              <w:rPr>
                <w:rFonts w:cs="Arial"/>
                <w:b/>
                <w:szCs w:val="22"/>
              </w:rPr>
              <w:t>Total</w:t>
            </w:r>
          </w:p>
        </w:tc>
        <w:tc>
          <w:tcPr>
            <w:tcW w:w="1350" w:type="dxa"/>
            <w:shd w:val="clear" w:color="auto" w:fill="auto"/>
          </w:tcPr>
          <w:p w14:paraId="311352B3" w14:textId="77777777" w:rsidR="00E76C1C" w:rsidRPr="00BC5484" w:rsidRDefault="006138DE" w:rsidP="00E76C1C">
            <w:pPr>
              <w:jc w:val="center"/>
              <w:rPr>
                <w:rFonts w:cs="Arial"/>
                <w:szCs w:val="22"/>
              </w:rPr>
            </w:pPr>
            <w:r w:rsidRPr="00BC5484">
              <w:rPr>
                <w:rFonts w:cs="Arial"/>
                <w:szCs w:val="22"/>
              </w:rPr>
              <w:t>5.36</w:t>
            </w:r>
          </w:p>
        </w:tc>
        <w:tc>
          <w:tcPr>
            <w:tcW w:w="1507" w:type="dxa"/>
          </w:tcPr>
          <w:p w14:paraId="4D58585F" w14:textId="77777777" w:rsidR="00E76C1C" w:rsidRPr="00BC5484" w:rsidRDefault="00E76C1C" w:rsidP="006138DE">
            <w:pPr>
              <w:jc w:val="center"/>
              <w:rPr>
                <w:rFonts w:cs="Arial"/>
                <w:szCs w:val="22"/>
              </w:rPr>
            </w:pPr>
            <w:r w:rsidRPr="00BC5484">
              <w:rPr>
                <w:rFonts w:cs="Arial"/>
                <w:szCs w:val="22"/>
              </w:rPr>
              <w:t>2.</w:t>
            </w:r>
            <w:r w:rsidR="006138DE" w:rsidRPr="00BC5484">
              <w:rPr>
                <w:rFonts w:cs="Arial"/>
                <w:szCs w:val="22"/>
              </w:rPr>
              <w:t>40</w:t>
            </w:r>
          </w:p>
        </w:tc>
        <w:tc>
          <w:tcPr>
            <w:tcW w:w="1440" w:type="dxa"/>
          </w:tcPr>
          <w:p w14:paraId="514308F5" w14:textId="77777777" w:rsidR="00E76C1C" w:rsidRPr="00BC5484" w:rsidRDefault="00E76C1C" w:rsidP="00E76C1C">
            <w:pPr>
              <w:jc w:val="center"/>
              <w:rPr>
                <w:rFonts w:cs="Arial"/>
                <w:szCs w:val="22"/>
              </w:rPr>
            </w:pPr>
            <w:r w:rsidRPr="00BC5484">
              <w:rPr>
                <w:rFonts w:cs="Arial"/>
                <w:szCs w:val="22"/>
              </w:rPr>
              <w:t>0.074</w:t>
            </w:r>
          </w:p>
        </w:tc>
        <w:tc>
          <w:tcPr>
            <w:tcW w:w="1800" w:type="dxa"/>
          </w:tcPr>
          <w:p w14:paraId="13BB6DAF" w14:textId="77777777" w:rsidR="00E76C1C" w:rsidRPr="00BC5484" w:rsidRDefault="00E76C1C" w:rsidP="002F4B03">
            <w:pPr>
              <w:jc w:val="center"/>
              <w:rPr>
                <w:rFonts w:cs="Arial"/>
                <w:b/>
                <w:szCs w:val="22"/>
              </w:rPr>
            </w:pPr>
            <w:r w:rsidRPr="00BC5484">
              <w:rPr>
                <w:rFonts w:cs="Arial"/>
                <w:b/>
                <w:szCs w:val="22"/>
              </w:rPr>
              <w:t>2.</w:t>
            </w:r>
            <w:r w:rsidR="002F4B03" w:rsidRPr="00BC5484">
              <w:rPr>
                <w:rFonts w:cs="Arial"/>
                <w:b/>
                <w:szCs w:val="22"/>
              </w:rPr>
              <w:t>663</w:t>
            </w:r>
          </w:p>
        </w:tc>
      </w:tr>
    </w:tbl>
    <w:p w14:paraId="6E6A44C2" w14:textId="77777777" w:rsidR="00E76C1C" w:rsidRPr="00BC5484" w:rsidRDefault="00E76C1C" w:rsidP="00E76C1C">
      <w:pPr>
        <w:rPr>
          <w:rFonts w:cs="Arial"/>
          <w:b/>
          <w:szCs w:val="22"/>
        </w:rPr>
      </w:pPr>
    </w:p>
    <w:p w14:paraId="7DDCA99A" w14:textId="77777777" w:rsidR="00E76C1C" w:rsidRPr="00BC5484" w:rsidRDefault="00E76C1C" w:rsidP="00E76C1C">
      <w:pPr>
        <w:rPr>
          <w:rFonts w:cs="Arial"/>
          <w:b/>
          <w:szCs w:val="22"/>
        </w:rPr>
      </w:pPr>
    </w:p>
    <w:p w14:paraId="15638524" w14:textId="77777777" w:rsidR="00E76C1C" w:rsidRPr="00BC5484" w:rsidRDefault="00E76C1C" w:rsidP="00E76C1C">
      <w:pPr>
        <w:rPr>
          <w:rFonts w:cs="Arial"/>
          <w:szCs w:val="22"/>
        </w:rPr>
      </w:pPr>
      <w:r w:rsidRPr="00BC5484">
        <w:rPr>
          <w:rFonts w:cs="Arial"/>
          <w:szCs w:val="22"/>
        </w:rPr>
        <w:t xml:space="preserve">The total emission reductions of the VPA per year </w:t>
      </w:r>
      <w:r w:rsidR="005A64B4" w:rsidRPr="00BC5484">
        <w:rPr>
          <w:rFonts w:cs="Arial"/>
          <w:szCs w:val="22"/>
        </w:rPr>
        <w:t xml:space="preserve">(once the total amount of forecasted 20,000 units are in place) </w:t>
      </w:r>
      <w:r w:rsidRPr="00BC5484">
        <w:rPr>
          <w:rFonts w:cs="Arial"/>
          <w:szCs w:val="22"/>
        </w:rPr>
        <w:t>from both the displacement of fossil fuels and non-renewable biomass and avoidance of methane emissions from manure handling are:</w:t>
      </w:r>
    </w:p>
    <w:p w14:paraId="25F763DC" w14:textId="77777777" w:rsidR="00E76C1C" w:rsidRPr="00BC5484" w:rsidRDefault="00E76C1C" w:rsidP="00E76C1C">
      <w:pPr>
        <w:rPr>
          <w:rFonts w:cs="Arial"/>
          <w:szCs w:val="22"/>
        </w:rPr>
      </w:pPr>
    </w:p>
    <w:p w14:paraId="1EBEC817" w14:textId="77777777" w:rsidR="00E76C1C" w:rsidRPr="00BC5484" w:rsidRDefault="00987BB8" w:rsidP="00E76C1C">
      <w:pPr>
        <w:rPr>
          <w:rFonts w:cs="Arial"/>
          <w:sz w:val="24"/>
          <w:szCs w:val="22"/>
        </w:rPr>
      </w:pPr>
      <m:oMathPara>
        <m:oMathParaPr>
          <m:jc m:val="left"/>
        </m:oMathParaPr>
        <m:oMath>
          <m:sSub>
            <m:sSubPr>
              <m:ctrlPr>
                <w:rPr>
                  <w:rFonts w:ascii="Cambria Math" w:eastAsia="Calibri" w:hAnsi="Cambria Math"/>
                  <w:lang w:val="de-DE"/>
                </w:rPr>
              </m:ctrlPr>
            </m:sSubPr>
            <m:e>
              <m:r>
                <m:rPr>
                  <m:sty m:val="b"/>
                </m:rPr>
                <w:rPr>
                  <w:rFonts w:ascii="Cambria Math" w:hAnsi="Cambria Math"/>
                </w:rPr>
                <m:t>ER</m:t>
              </m:r>
            </m:e>
            <m:sub>
              <m:r>
                <m:rPr>
                  <m:sty m:val="b"/>
                </m:rPr>
                <w:rPr>
                  <w:rFonts w:ascii="Cambria Math" w:eastAsia="Calibri" w:hAnsi="Cambria Math"/>
                  <w:lang w:val="de-DE"/>
                </w:rPr>
                <m:t>Total</m:t>
              </m:r>
            </m:sub>
          </m:sSub>
          <m:r>
            <w:rPr>
              <w:rFonts w:ascii="Cambria Math" w:hAnsi="Cambria Math"/>
            </w:rPr>
            <m:t xml:space="preserve">= </m:t>
          </m:r>
          <m:r>
            <m:rPr>
              <m:sty m:val="p"/>
            </m:rPr>
            <w:rPr>
              <w:rFonts w:ascii="Cambria Math" w:eastAsia="Calibri" w:hAnsi="Cambria Math"/>
              <w:lang w:val="de-DE"/>
            </w:rPr>
            <m:t>22,085</m:t>
          </m:r>
          <m:r>
            <w:rPr>
              <w:rFonts w:ascii="Cambria Math" w:hAnsi="Cambria Math"/>
            </w:rPr>
            <m:t xml:space="preserve">+ </m:t>
          </m:r>
          <m:r>
            <m:rPr>
              <m:sty m:val="p"/>
            </m:rPr>
            <w:rPr>
              <w:rFonts w:ascii="Cambria Math" w:eastAsia="Calibri" w:hAnsi="Cambria Math"/>
              <w:lang w:val="de-DE"/>
            </w:rPr>
            <m:t>31,178</m:t>
          </m:r>
          <m:r>
            <m:rPr>
              <m:sty m:val="p"/>
            </m:rPr>
            <w:rPr>
              <w:rFonts w:ascii="Cambria Math" w:hAnsi="Cambria Math"/>
              <w:lang w:val="de-DE"/>
            </w:rPr>
            <m:t>=</m:t>
          </m:r>
          <m:r>
            <m:rPr>
              <m:sty m:val="b"/>
            </m:rPr>
            <w:rPr>
              <w:rFonts w:ascii="Cambria Math" w:hAnsi="Cambria Math"/>
              <w:lang w:val="de-DE"/>
            </w:rPr>
            <m:t xml:space="preserve"> 53,263 </m:t>
          </m:r>
          <m:r>
            <m:rPr>
              <m:sty m:val="p"/>
            </m:rPr>
            <w:rPr>
              <w:rFonts w:ascii="Cambria Math" w:hAnsi="Cambria Math"/>
              <w:lang w:val="de-DE"/>
            </w:rPr>
            <m:t xml:space="preserve"> </m:t>
          </m:r>
          <m:sSub>
            <m:sSubPr>
              <m:ctrlPr>
                <w:rPr>
                  <w:rFonts w:ascii="Cambria Math" w:hAnsi="Cambria Math"/>
                  <w:b/>
                </w:rPr>
              </m:ctrlPr>
            </m:sSubPr>
            <m:e>
              <m:r>
                <m:rPr>
                  <m:sty m:val="b"/>
                </m:rPr>
                <w:rPr>
                  <w:rFonts w:ascii="Cambria Math" w:hAnsi="Cambria Math"/>
                </w:rPr>
                <m:t>tCO</m:t>
              </m:r>
            </m:e>
            <m:sub>
              <m:r>
                <m:rPr>
                  <m:sty m:val="b"/>
                </m:rPr>
                <w:rPr>
                  <w:rFonts w:ascii="Cambria Math" w:hAnsi="Cambria Math"/>
                </w:rPr>
                <m:t>2</m:t>
              </m:r>
            </m:sub>
          </m:sSub>
          <m:r>
            <m:rPr>
              <m:sty m:val="b"/>
            </m:rPr>
            <w:rPr>
              <w:rFonts w:ascii="Cambria Math" w:hAnsi="Cambria Math"/>
            </w:rPr>
            <m:t>e</m:t>
          </m:r>
        </m:oMath>
      </m:oMathPara>
    </w:p>
    <w:p w14:paraId="180ED3AE" w14:textId="77777777" w:rsidR="00E76C1C" w:rsidRPr="00BC5484" w:rsidRDefault="00E76C1C" w:rsidP="00E76C1C">
      <w:pPr>
        <w:rPr>
          <w:rFonts w:cs="Arial"/>
          <w:szCs w:val="22"/>
        </w:rPr>
      </w:pPr>
    </w:p>
    <w:p w14:paraId="0BDB6BF8" w14:textId="77777777" w:rsidR="002B52AE" w:rsidRPr="00BC5484" w:rsidRDefault="002B52AE" w:rsidP="00991A48">
      <w:pPr>
        <w:rPr>
          <w:rFonts w:cs="Arial"/>
          <w:szCs w:val="22"/>
          <w:lang w:eastAsia="en-US"/>
        </w:rPr>
      </w:pPr>
    </w:p>
    <w:p w14:paraId="7BC9AD95" w14:textId="77777777" w:rsidR="000250D2" w:rsidRPr="00BC5484" w:rsidRDefault="000978C2" w:rsidP="00B36E81">
      <w:pPr>
        <w:pStyle w:val="SDMPDDPoASubSection1"/>
        <w:numPr>
          <w:ilvl w:val="2"/>
          <w:numId w:val="31"/>
        </w:numPr>
        <w:rPr>
          <w:szCs w:val="22"/>
        </w:rPr>
      </w:pPr>
      <w:r w:rsidRPr="00BC5484">
        <w:rPr>
          <w:szCs w:val="22"/>
        </w:rPr>
        <w:t>Summary of the ex-ante estimates of emission reductions</w:t>
      </w:r>
    </w:p>
    <w:tbl>
      <w:tblPr>
        <w:tblW w:w="492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bottom w:w="23" w:type="dxa"/>
        </w:tblCellMar>
        <w:tblLook w:val="0160" w:firstRow="1" w:lastRow="1" w:firstColumn="0" w:lastColumn="1" w:noHBand="0" w:noVBand="0"/>
      </w:tblPr>
      <w:tblGrid>
        <w:gridCol w:w="2815"/>
        <w:gridCol w:w="1685"/>
        <w:gridCol w:w="1704"/>
        <w:gridCol w:w="1647"/>
        <w:gridCol w:w="1635"/>
      </w:tblGrid>
      <w:tr w:rsidR="00EC2796" w:rsidRPr="00BC5484" w14:paraId="1F139EC9" w14:textId="77777777" w:rsidTr="00D67C03">
        <w:trPr>
          <w:cantSplit/>
          <w:jc w:val="center"/>
        </w:trPr>
        <w:tc>
          <w:tcPr>
            <w:tcW w:w="1484" w:type="pct"/>
            <w:shd w:val="clear" w:color="auto" w:fill="D9D9D9"/>
            <w:vAlign w:val="center"/>
          </w:tcPr>
          <w:p w14:paraId="03151895" w14:textId="77777777" w:rsidR="000978C2" w:rsidRPr="00BC5484" w:rsidRDefault="000978C2" w:rsidP="00E32DC2">
            <w:pPr>
              <w:jc w:val="center"/>
              <w:rPr>
                <w:rFonts w:cs="Arial"/>
                <w:b/>
                <w:szCs w:val="22"/>
              </w:rPr>
            </w:pPr>
            <w:r w:rsidRPr="00BC5484">
              <w:rPr>
                <w:rFonts w:cs="Arial"/>
                <w:b/>
                <w:szCs w:val="22"/>
              </w:rPr>
              <w:t>Year</w:t>
            </w:r>
          </w:p>
        </w:tc>
        <w:tc>
          <w:tcPr>
            <w:tcW w:w="888" w:type="pct"/>
            <w:shd w:val="clear" w:color="auto" w:fill="D9D9D9"/>
            <w:vAlign w:val="center"/>
          </w:tcPr>
          <w:p w14:paraId="5B5CAB86" w14:textId="77777777" w:rsidR="000978C2" w:rsidRPr="00BC5484" w:rsidRDefault="000978C2" w:rsidP="00E32DC2">
            <w:pPr>
              <w:jc w:val="center"/>
              <w:rPr>
                <w:rFonts w:cs="Arial"/>
                <w:b/>
                <w:szCs w:val="22"/>
              </w:rPr>
            </w:pPr>
            <w:r w:rsidRPr="00BC5484">
              <w:rPr>
                <w:rFonts w:cs="Arial"/>
                <w:b/>
                <w:szCs w:val="22"/>
              </w:rPr>
              <w:t>Baseline emissions</w:t>
            </w:r>
            <w:r w:rsidRPr="00BC5484">
              <w:rPr>
                <w:rFonts w:cs="Arial"/>
                <w:b/>
                <w:szCs w:val="22"/>
              </w:rPr>
              <w:br/>
              <w:t>(t CO</w:t>
            </w:r>
            <w:r w:rsidRPr="00BC5484">
              <w:rPr>
                <w:rFonts w:cs="Arial"/>
                <w:b/>
                <w:szCs w:val="22"/>
                <w:vertAlign w:val="subscript"/>
              </w:rPr>
              <w:t>2</w:t>
            </w:r>
            <w:r w:rsidRPr="00BC5484">
              <w:rPr>
                <w:rFonts w:cs="Arial"/>
                <w:b/>
                <w:szCs w:val="22"/>
              </w:rPr>
              <w:t>e)</w:t>
            </w:r>
          </w:p>
        </w:tc>
        <w:tc>
          <w:tcPr>
            <w:tcW w:w="898" w:type="pct"/>
            <w:shd w:val="clear" w:color="auto" w:fill="D9D9D9"/>
            <w:vAlign w:val="center"/>
          </w:tcPr>
          <w:p w14:paraId="0D2D11A5" w14:textId="77777777" w:rsidR="000978C2" w:rsidRPr="00BC5484" w:rsidRDefault="000978C2" w:rsidP="00E32DC2">
            <w:pPr>
              <w:jc w:val="center"/>
              <w:rPr>
                <w:rFonts w:cs="Arial"/>
                <w:b/>
                <w:szCs w:val="22"/>
              </w:rPr>
            </w:pPr>
            <w:r w:rsidRPr="00BC5484">
              <w:rPr>
                <w:rFonts w:cs="Arial"/>
                <w:b/>
                <w:szCs w:val="22"/>
              </w:rPr>
              <w:t>Project emissions</w:t>
            </w:r>
            <w:r w:rsidRPr="00BC5484">
              <w:rPr>
                <w:rFonts w:cs="Arial"/>
                <w:b/>
                <w:szCs w:val="22"/>
              </w:rPr>
              <w:br/>
              <w:t>(t CO</w:t>
            </w:r>
            <w:r w:rsidRPr="00BC5484">
              <w:rPr>
                <w:rFonts w:cs="Arial"/>
                <w:b/>
                <w:szCs w:val="22"/>
                <w:vertAlign w:val="subscript"/>
              </w:rPr>
              <w:t>2</w:t>
            </w:r>
            <w:r w:rsidRPr="00BC5484">
              <w:rPr>
                <w:rFonts w:cs="Arial"/>
                <w:b/>
                <w:szCs w:val="22"/>
              </w:rPr>
              <w:t>e)</w:t>
            </w:r>
          </w:p>
        </w:tc>
        <w:tc>
          <w:tcPr>
            <w:tcW w:w="868" w:type="pct"/>
            <w:shd w:val="clear" w:color="auto" w:fill="D9D9D9"/>
            <w:vAlign w:val="center"/>
          </w:tcPr>
          <w:p w14:paraId="150AA8E2" w14:textId="77777777" w:rsidR="000978C2" w:rsidRPr="00BC5484" w:rsidRDefault="000978C2" w:rsidP="00E32DC2">
            <w:pPr>
              <w:jc w:val="center"/>
              <w:rPr>
                <w:rFonts w:cs="Arial"/>
                <w:b/>
                <w:szCs w:val="22"/>
              </w:rPr>
            </w:pPr>
            <w:r w:rsidRPr="00BC5484">
              <w:rPr>
                <w:rFonts w:cs="Arial"/>
                <w:b/>
                <w:szCs w:val="22"/>
              </w:rPr>
              <w:t>Leakage</w:t>
            </w:r>
            <w:r w:rsidRPr="00BC5484">
              <w:rPr>
                <w:rFonts w:cs="Arial"/>
                <w:b/>
                <w:szCs w:val="22"/>
              </w:rPr>
              <w:br/>
              <w:t>(t CO</w:t>
            </w:r>
            <w:r w:rsidRPr="00BC5484">
              <w:rPr>
                <w:rFonts w:cs="Arial"/>
                <w:b/>
                <w:szCs w:val="22"/>
                <w:vertAlign w:val="subscript"/>
              </w:rPr>
              <w:t>2</w:t>
            </w:r>
            <w:r w:rsidRPr="00BC5484">
              <w:rPr>
                <w:rFonts w:cs="Arial"/>
                <w:b/>
                <w:szCs w:val="22"/>
              </w:rPr>
              <w:t>e)</w:t>
            </w:r>
          </w:p>
        </w:tc>
        <w:tc>
          <w:tcPr>
            <w:tcW w:w="862" w:type="pct"/>
            <w:shd w:val="clear" w:color="auto" w:fill="D9D9D9"/>
            <w:vAlign w:val="center"/>
          </w:tcPr>
          <w:p w14:paraId="54FD9395" w14:textId="77777777" w:rsidR="000978C2" w:rsidRPr="00BC5484" w:rsidRDefault="000978C2" w:rsidP="00E32DC2">
            <w:pPr>
              <w:jc w:val="center"/>
              <w:rPr>
                <w:rFonts w:cs="Arial"/>
                <w:b/>
                <w:szCs w:val="22"/>
              </w:rPr>
            </w:pPr>
            <w:r w:rsidRPr="00BC5484">
              <w:rPr>
                <w:rFonts w:cs="Arial"/>
                <w:b/>
                <w:szCs w:val="22"/>
              </w:rPr>
              <w:t>Emission reductions</w:t>
            </w:r>
            <w:r w:rsidRPr="00BC5484">
              <w:rPr>
                <w:rFonts w:cs="Arial"/>
                <w:b/>
                <w:szCs w:val="22"/>
              </w:rPr>
              <w:br/>
              <w:t>(t CO</w:t>
            </w:r>
            <w:r w:rsidRPr="00BC5484">
              <w:rPr>
                <w:rFonts w:cs="Arial"/>
                <w:b/>
                <w:szCs w:val="22"/>
                <w:vertAlign w:val="subscript"/>
              </w:rPr>
              <w:t>2</w:t>
            </w:r>
            <w:r w:rsidRPr="00BC5484">
              <w:rPr>
                <w:rFonts w:cs="Arial"/>
                <w:b/>
                <w:szCs w:val="22"/>
              </w:rPr>
              <w:t>e)</w:t>
            </w:r>
          </w:p>
        </w:tc>
      </w:tr>
      <w:tr w:rsidR="00D67C03" w:rsidRPr="00BC5484" w14:paraId="1E3C68B3" w14:textId="77777777" w:rsidTr="00EC2796">
        <w:trPr>
          <w:cantSplit/>
          <w:jc w:val="center"/>
        </w:trPr>
        <w:tc>
          <w:tcPr>
            <w:tcW w:w="1484" w:type="pct"/>
            <w:shd w:val="clear" w:color="auto" w:fill="auto"/>
          </w:tcPr>
          <w:p w14:paraId="4EBF4ED3" w14:textId="77777777" w:rsidR="00D67C03" w:rsidRPr="00BC5484" w:rsidRDefault="00D67C03" w:rsidP="00D67C03">
            <w:pPr>
              <w:rPr>
                <w:rFonts w:cs="Arial"/>
                <w:szCs w:val="22"/>
              </w:rPr>
            </w:pPr>
            <w:r w:rsidRPr="00BC5484">
              <w:rPr>
                <w:rFonts w:cs="Arial"/>
                <w:szCs w:val="22"/>
              </w:rPr>
              <w:t>01/01/2017 – 31/12/2017</w:t>
            </w:r>
          </w:p>
        </w:tc>
        <w:tc>
          <w:tcPr>
            <w:tcW w:w="877" w:type="pct"/>
            <w:shd w:val="clear" w:color="auto" w:fill="auto"/>
          </w:tcPr>
          <w:p w14:paraId="1C3FCB46" w14:textId="77777777" w:rsidR="00D67C03" w:rsidRPr="00BC5484" w:rsidRDefault="00D67C03" w:rsidP="00D67C03">
            <w:pPr>
              <w:jc w:val="center"/>
            </w:pPr>
            <w:r w:rsidRPr="00BC5484">
              <w:t>6,629</w:t>
            </w:r>
          </w:p>
        </w:tc>
        <w:tc>
          <w:tcPr>
            <w:tcW w:w="898" w:type="pct"/>
            <w:shd w:val="clear" w:color="auto" w:fill="auto"/>
          </w:tcPr>
          <w:p w14:paraId="5665EF01" w14:textId="77777777" w:rsidR="00D67C03" w:rsidRPr="00BC5484" w:rsidRDefault="00D67C03" w:rsidP="00D67C03">
            <w:pPr>
              <w:jc w:val="center"/>
            </w:pPr>
            <w:r w:rsidRPr="00BC5484">
              <w:t>3,149</w:t>
            </w:r>
          </w:p>
        </w:tc>
        <w:tc>
          <w:tcPr>
            <w:tcW w:w="868" w:type="pct"/>
            <w:shd w:val="clear" w:color="auto" w:fill="auto"/>
          </w:tcPr>
          <w:p w14:paraId="1F8EEA82" w14:textId="77777777" w:rsidR="00D67C03" w:rsidRPr="00BC5484" w:rsidRDefault="00D67C03" w:rsidP="00D67C03">
            <w:pPr>
              <w:jc w:val="center"/>
            </w:pPr>
            <w:r w:rsidRPr="00BC5484">
              <w:t>74</w:t>
            </w:r>
          </w:p>
        </w:tc>
        <w:tc>
          <w:tcPr>
            <w:tcW w:w="873" w:type="pct"/>
            <w:shd w:val="clear" w:color="auto" w:fill="auto"/>
          </w:tcPr>
          <w:p w14:paraId="48C73B58" w14:textId="77777777" w:rsidR="00D67C03" w:rsidRPr="00BC5484" w:rsidRDefault="00D67C03" w:rsidP="00D67C03">
            <w:pPr>
              <w:jc w:val="center"/>
            </w:pPr>
            <w:r w:rsidRPr="00BC5484">
              <w:t>3,406</w:t>
            </w:r>
          </w:p>
        </w:tc>
      </w:tr>
      <w:tr w:rsidR="00D67C03" w:rsidRPr="00BC5484" w14:paraId="1B00A354" w14:textId="77777777" w:rsidTr="00EC2796">
        <w:trPr>
          <w:cantSplit/>
          <w:jc w:val="center"/>
        </w:trPr>
        <w:tc>
          <w:tcPr>
            <w:tcW w:w="1484" w:type="pct"/>
            <w:shd w:val="clear" w:color="auto" w:fill="auto"/>
          </w:tcPr>
          <w:p w14:paraId="0E896AAE" w14:textId="77777777" w:rsidR="00D67C03" w:rsidRPr="00BC5484" w:rsidRDefault="00D67C03" w:rsidP="00D67C03">
            <w:pPr>
              <w:rPr>
                <w:rFonts w:cs="Arial"/>
                <w:szCs w:val="22"/>
              </w:rPr>
            </w:pPr>
            <w:r w:rsidRPr="00BC5484">
              <w:rPr>
                <w:rFonts w:cs="Arial"/>
                <w:szCs w:val="22"/>
              </w:rPr>
              <w:t>01/01/2018 – 31/12/2018</w:t>
            </w:r>
          </w:p>
        </w:tc>
        <w:tc>
          <w:tcPr>
            <w:tcW w:w="877" w:type="pct"/>
            <w:shd w:val="clear" w:color="auto" w:fill="auto"/>
          </w:tcPr>
          <w:p w14:paraId="48CE4BE9" w14:textId="77777777" w:rsidR="00D67C03" w:rsidRPr="00BC5484" w:rsidRDefault="00D67C03" w:rsidP="00D67C03">
            <w:pPr>
              <w:jc w:val="center"/>
            </w:pPr>
            <w:r w:rsidRPr="00BC5484">
              <w:t>21,092</w:t>
            </w:r>
          </w:p>
        </w:tc>
        <w:tc>
          <w:tcPr>
            <w:tcW w:w="898" w:type="pct"/>
            <w:shd w:val="clear" w:color="auto" w:fill="auto"/>
          </w:tcPr>
          <w:p w14:paraId="2D42F40D" w14:textId="77777777" w:rsidR="00D67C03" w:rsidRPr="00BC5484" w:rsidRDefault="00D67C03" w:rsidP="00D67C03">
            <w:pPr>
              <w:jc w:val="center"/>
            </w:pPr>
            <w:r w:rsidRPr="00BC5484">
              <w:t>10,020</w:t>
            </w:r>
          </w:p>
        </w:tc>
        <w:tc>
          <w:tcPr>
            <w:tcW w:w="868" w:type="pct"/>
            <w:shd w:val="clear" w:color="auto" w:fill="auto"/>
          </w:tcPr>
          <w:p w14:paraId="7C99585B" w14:textId="77777777" w:rsidR="00D67C03" w:rsidRPr="00BC5484" w:rsidRDefault="00D67C03" w:rsidP="00D67C03">
            <w:pPr>
              <w:jc w:val="center"/>
            </w:pPr>
            <w:r w:rsidRPr="00BC5484">
              <w:t>236</w:t>
            </w:r>
          </w:p>
        </w:tc>
        <w:tc>
          <w:tcPr>
            <w:tcW w:w="873" w:type="pct"/>
            <w:shd w:val="clear" w:color="auto" w:fill="auto"/>
          </w:tcPr>
          <w:p w14:paraId="21DF9FC2" w14:textId="77777777" w:rsidR="00D67C03" w:rsidRPr="00BC5484" w:rsidRDefault="00D67C03" w:rsidP="00D67C03">
            <w:pPr>
              <w:jc w:val="center"/>
            </w:pPr>
            <w:r w:rsidRPr="00BC5484">
              <w:t>10,836</w:t>
            </w:r>
          </w:p>
        </w:tc>
      </w:tr>
      <w:tr w:rsidR="00D67C03" w:rsidRPr="00BC5484" w14:paraId="4745AE2C" w14:textId="77777777" w:rsidTr="00EC2796">
        <w:trPr>
          <w:cantSplit/>
          <w:jc w:val="center"/>
        </w:trPr>
        <w:tc>
          <w:tcPr>
            <w:tcW w:w="1484" w:type="pct"/>
            <w:shd w:val="clear" w:color="auto" w:fill="auto"/>
          </w:tcPr>
          <w:p w14:paraId="02869CCB" w14:textId="77777777" w:rsidR="00D67C03" w:rsidRPr="00BC5484" w:rsidRDefault="00D67C03" w:rsidP="00D67C03">
            <w:pPr>
              <w:rPr>
                <w:rFonts w:cs="Arial"/>
                <w:szCs w:val="22"/>
              </w:rPr>
            </w:pPr>
            <w:r w:rsidRPr="00BC5484">
              <w:rPr>
                <w:rFonts w:cs="Arial"/>
                <w:szCs w:val="22"/>
              </w:rPr>
              <w:t>01/01/2019 – 31/12/2019</w:t>
            </w:r>
          </w:p>
        </w:tc>
        <w:tc>
          <w:tcPr>
            <w:tcW w:w="877" w:type="pct"/>
            <w:shd w:val="clear" w:color="auto" w:fill="auto"/>
          </w:tcPr>
          <w:p w14:paraId="0139D1F8" w14:textId="77777777" w:rsidR="00D67C03" w:rsidRPr="00BC5484" w:rsidRDefault="00D67C03" w:rsidP="00D67C03">
            <w:pPr>
              <w:jc w:val="center"/>
            </w:pPr>
            <w:r w:rsidRPr="00BC5484">
              <w:t>36,660</w:t>
            </w:r>
          </w:p>
        </w:tc>
        <w:tc>
          <w:tcPr>
            <w:tcW w:w="898" w:type="pct"/>
            <w:shd w:val="clear" w:color="auto" w:fill="auto"/>
          </w:tcPr>
          <w:p w14:paraId="2238CFBE" w14:textId="77777777" w:rsidR="00D67C03" w:rsidRPr="00BC5484" w:rsidRDefault="00D67C03" w:rsidP="00D67C03">
            <w:pPr>
              <w:jc w:val="center"/>
            </w:pPr>
            <w:r w:rsidRPr="00BC5484">
              <w:t>17,415</w:t>
            </w:r>
          </w:p>
        </w:tc>
        <w:tc>
          <w:tcPr>
            <w:tcW w:w="868" w:type="pct"/>
            <w:shd w:val="clear" w:color="auto" w:fill="auto"/>
          </w:tcPr>
          <w:p w14:paraId="788682C8" w14:textId="77777777" w:rsidR="00D67C03" w:rsidRPr="00BC5484" w:rsidRDefault="00D67C03" w:rsidP="00D67C03">
            <w:pPr>
              <w:jc w:val="center"/>
            </w:pPr>
            <w:r w:rsidRPr="00BC5484">
              <w:t>411</w:t>
            </w:r>
          </w:p>
        </w:tc>
        <w:tc>
          <w:tcPr>
            <w:tcW w:w="873" w:type="pct"/>
            <w:shd w:val="clear" w:color="auto" w:fill="auto"/>
          </w:tcPr>
          <w:p w14:paraId="5B542CC0" w14:textId="77777777" w:rsidR="00D67C03" w:rsidRPr="00BC5484" w:rsidRDefault="00D67C03" w:rsidP="00D67C03">
            <w:pPr>
              <w:jc w:val="center"/>
            </w:pPr>
            <w:r w:rsidRPr="00BC5484">
              <w:t>18,834</w:t>
            </w:r>
          </w:p>
        </w:tc>
      </w:tr>
      <w:tr w:rsidR="00D67C03" w:rsidRPr="00BC5484" w14:paraId="1597104D" w14:textId="77777777" w:rsidTr="00EC2796">
        <w:trPr>
          <w:cantSplit/>
          <w:jc w:val="center"/>
        </w:trPr>
        <w:tc>
          <w:tcPr>
            <w:tcW w:w="1484" w:type="pct"/>
            <w:tcBorders>
              <w:bottom w:val="single" w:sz="4" w:space="0" w:color="auto"/>
            </w:tcBorders>
            <w:shd w:val="clear" w:color="auto" w:fill="auto"/>
          </w:tcPr>
          <w:p w14:paraId="5737A174" w14:textId="77777777" w:rsidR="00D67C03" w:rsidRPr="00BC5484" w:rsidRDefault="00D67C03" w:rsidP="00D67C03">
            <w:pPr>
              <w:rPr>
                <w:rFonts w:cs="Arial"/>
                <w:szCs w:val="22"/>
              </w:rPr>
            </w:pPr>
            <w:r w:rsidRPr="00BC5484">
              <w:rPr>
                <w:rFonts w:cs="Arial"/>
                <w:szCs w:val="22"/>
              </w:rPr>
              <w:t>01/01/2020 – 31/12/2020</w:t>
            </w:r>
          </w:p>
        </w:tc>
        <w:tc>
          <w:tcPr>
            <w:tcW w:w="877" w:type="pct"/>
            <w:shd w:val="clear" w:color="auto" w:fill="auto"/>
          </w:tcPr>
          <w:p w14:paraId="0C39C652" w14:textId="77777777" w:rsidR="00D67C03" w:rsidRPr="00BC5484" w:rsidRDefault="00D67C03" w:rsidP="00D67C03">
            <w:pPr>
              <w:jc w:val="center"/>
            </w:pPr>
            <w:r w:rsidRPr="00BC5484">
              <w:t>53,534</w:t>
            </w:r>
          </w:p>
        </w:tc>
        <w:tc>
          <w:tcPr>
            <w:tcW w:w="898" w:type="pct"/>
            <w:shd w:val="clear" w:color="auto" w:fill="auto"/>
          </w:tcPr>
          <w:p w14:paraId="1F79EFD6" w14:textId="77777777" w:rsidR="00D67C03" w:rsidRPr="00BC5484" w:rsidRDefault="00D67C03" w:rsidP="00D67C03">
            <w:pPr>
              <w:jc w:val="center"/>
            </w:pPr>
            <w:r w:rsidRPr="00BC5484">
              <w:t>25,431</w:t>
            </w:r>
          </w:p>
        </w:tc>
        <w:tc>
          <w:tcPr>
            <w:tcW w:w="868" w:type="pct"/>
            <w:shd w:val="clear" w:color="auto" w:fill="auto"/>
          </w:tcPr>
          <w:p w14:paraId="23F2B97D" w14:textId="77777777" w:rsidR="00D67C03" w:rsidRPr="00BC5484" w:rsidRDefault="00D67C03" w:rsidP="00D67C03">
            <w:pPr>
              <w:jc w:val="center"/>
            </w:pPr>
            <w:r w:rsidRPr="00BC5484">
              <w:t>600</w:t>
            </w:r>
          </w:p>
        </w:tc>
        <w:tc>
          <w:tcPr>
            <w:tcW w:w="873" w:type="pct"/>
            <w:shd w:val="clear" w:color="auto" w:fill="auto"/>
          </w:tcPr>
          <w:p w14:paraId="31C2B499" w14:textId="77777777" w:rsidR="00D67C03" w:rsidRPr="00BC5484" w:rsidRDefault="00D67C03" w:rsidP="00D67C03">
            <w:pPr>
              <w:jc w:val="center"/>
            </w:pPr>
            <w:r w:rsidRPr="00BC5484">
              <w:t>27,502</w:t>
            </w:r>
          </w:p>
        </w:tc>
      </w:tr>
      <w:tr w:rsidR="00D67C03" w:rsidRPr="00BC5484" w14:paraId="0B2F21D0" w14:textId="77777777" w:rsidTr="00EC2796">
        <w:trPr>
          <w:cantSplit/>
          <w:jc w:val="center"/>
        </w:trPr>
        <w:tc>
          <w:tcPr>
            <w:tcW w:w="1484" w:type="pct"/>
            <w:tcBorders>
              <w:bottom w:val="single" w:sz="4" w:space="0" w:color="auto"/>
            </w:tcBorders>
            <w:shd w:val="clear" w:color="auto" w:fill="auto"/>
          </w:tcPr>
          <w:p w14:paraId="5F590EB8" w14:textId="77777777" w:rsidR="00D67C03" w:rsidRPr="00BC5484" w:rsidRDefault="00D67C03" w:rsidP="00D67C03">
            <w:pPr>
              <w:rPr>
                <w:rFonts w:cs="Arial"/>
                <w:szCs w:val="22"/>
              </w:rPr>
            </w:pPr>
            <w:r w:rsidRPr="00BC5484">
              <w:rPr>
                <w:rFonts w:cs="Arial"/>
                <w:szCs w:val="22"/>
              </w:rPr>
              <w:t>01/01/2021 – 31/12/2021</w:t>
            </w:r>
          </w:p>
        </w:tc>
        <w:tc>
          <w:tcPr>
            <w:tcW w:w="877" w:type="pct"/>
            <w:shd w:val="clear" w:color="auto" w:fill="auto"/>
          </w:tcPr>
          <w:p w14:paraId="7696A43F" w14:textId="77777777" w:rsidR="00D67C03" w:rsidRPr="00BC5484" w:rsidRDefault="00D67C03" w:rsidP="00D67C03">
            <w:pPr>
              <w:jc w:val="center"/>
            </w:pPr>
            <w:r w:rsidRPr="00BC5484">
              <w:t>70,407</w:t>
            </w:r>
          </w:p>
        </w:tc>
        <w:tc>
          <w:tcPr>
            <w:tcW w:w="898" w:type="pct"/>
            <w:shd w:val="clear" w:color="auto" w:fill="auto"/>
          </w:tcPr>
          <w:p w14:paraId="0C280B50" w14:textId="77777777" w:rsidR="00D67C03" w:rsidRPr="00BC5484" w:rsidRDefault="00D67C03" w:rsidP="00D67C03">
            <w:pPr>
              <w:jc w:val="center"/>
            </w:pPr>
            <w:r w:rsidRPr="00BC5484">
              <w:t>33,447</w:t>
            </w:r>
          </w:p>
        </w:tc>
        <w:tc>
          <w:tcPr>
            <w:tcW w:w="868" w:type="pct"/>
            <w:shd w:val="clear" w:color="auto" w:fill="auto"/>
          </w:tcPr>
          <w:p w14:paraId="7746AA71" w14:textId="77777777" w:rsidR="00D67C03" w:rsidRPr="00BC5484" w:rsidRDefault="00D67C03" w:rsidP="00D67C03">
            <w:pPr>
              <w:jc w:val="center"/>
            </w:pPr>
            <w:r w:rsidRPr="00BC5484">
              <w:t>789</w:t>
            </w:r>
          </w:p>
        </w:tc>
        <w:tc>
          <w:tcPr>
            <w:tcW w:w="873" w:type="pct"/>
            <w:shd w:val="clear" w:color="auto" w:fill="auto"/>
          </w:tcPr>
          <w:p w14:paraId="6D059B99" w14:textId="77777777" w:rsidR="00D67C03" w:rsidRPr="00BC5484" w:rsidRDefault="00D67C03" w:rsidP="00D67C03">
            <w:pPr>
              <w:jc w:val="center"/>
            </w:pPr>
            <w:r w:rsidRPr="00BC5484">
              <w:t>36,171</w:t>
            </w:r>
          </w:p>
        </w:tc>
      </w:tr>
      <w:tr w:rsidR="00D67C03" w:rsidRPr="00BC5484" w14:paraId="1878532E" w14:textId="77777777" w:rsidTr="00EC2796">
        <w:trPr>
          <w:cantSplit/>
          <w:jc w:val="center"/>
        </w:trPr>
        <w:tc>
          <w:tcPr>
            <w:tcW w:w="1484" w:type="pct"/>
            <w:tcBorders>
              <w:bottom w:val="single" w:sz="4" w:space="0" w:color="auto"/>
            </w:tcBorders>
            <w:shd w:val="clear" w:color="auto" w:fill="auto"/>
          </w:tcPr>
          <w:p w14:paraId="2A30EB53" w14:textId="77777777" w:rsidR="00D67C03" w:rsidRPr="00BC5484" w:rsidRDefault="00D67C03" w:rsidP="00D67C03">
            <w:pPr>
              <w:rPr>
                <w:rFonts w:cs="Arial"/>
                <w:szCs w:val="22"/>
              </w:rPr>
            </w:pPr>
            <w:r w:rsidRPr="00BC5484">
              <w:rPr>
                <w:rFonts w:cs="Arial"/>
                <w:szCs w:val="22"/>
              </w:rPr>
              <w:t>01/01/2022 – 31/12/2022</w:t>
            </w:r>
          </w:p>
        </w:tc>
        <w:tc>
          <w:tcPr>
            <w:tcW w:w="877" w:type="pct"/>
            <w:shd w:val="clear" w:color="auto" w:fill="auto"/>
          </w:tcPr>
          <w:p w14:paraId="31C0A2EC" w14:textId="77777777" w:rsidR="00D67C03" w:rsidRPr="00BC5484" w:rsidRDefault="00D67C03" w:rsidP="00D67C03">
            <w:pPr>
              <w:jc w:val="center"/>
            </w:pPr>
            <w:r w:rsidRPr="00BC5484">
              <w:t>87,281</w:t>
            </w:r>
          </w:p>
        </w:tc>
        <w:tc>
          <w:tcPr>
            <w:tcW w:w="898" w:type="pct"/>
            <w:shd w:val="clear" w:color="auto" w:fill="auto"/>
          </w:tcPr>
          <w:p w14:paraId="4637146C" w14:textId="77777777" w:rsidR="00D67C03" w:rsidRPr="00BC5484" w:rsidRDefault="00D67C03" w:rsidP="00D67C03">
            <w:pPr>
              <w:jc w:val="center"/>
            </w:pPr>
            <w:r w:rsidRPr="00BC5484">
              <w:t>41,463</w:t>
            </w:r>
          </w:p>
        </w:tc>
        <w:tc>
          <w:tcPr>
            <w:tcW w:w="868" w:type="pct"/>
            <w:shd w:val="clear" w:color="auto" w:fill="auto"/>
          </w:tcPr>
          <w:p w14:paraId="4A174129" w14:textId="77777777" w:rsidR="00D67C03" w:rsidRPr="00BC5484" w:rsidRDefault="00D67C03" w:rsidP="00D67C03">
            <w:pPr>
              <w:jc w:val="center"/>
            </w:pPr>
            <w:r w:rsidRPr="00BC5484">
              <w:t>979</w:t>
            </w:r>
          </w:p>
        </w:tc>
        <w:tc>
          <w:tcPr>
            <w:tcW w:w="873" w:type="pct"/>
            <w:shd w:val="clear" w:color="auto" w:fill="auto"/>
          </w:tcPr>
          <w:p w14:paraId="792B9822" w14:textId="77777777" w:rsidR="00D67C03" w:rsidRPr="00BC5484" w:rsidRDefault="00D67C03" w:rsidP="00D67C03">
            <w:pPr>
              <w:jc w:val="center"/>
            </w:pPr>
            <w:r w:rsidRPr="00BC5484">
              <w:t>44,839</w:t>
            </w:r>
          </w:p>
        </w:tc>
      </w:tr>
      <w:tr w:rsidR="00D67C03" w:rsidRPr="00BC5484" w14:paraId="376F1155" w14:textId="77777777" w:rsidTr="00EC2796">
        <w:trPr>
          <w:cantSplit/>
          <w:jc w:val="center"/>
        </w:trPr>
        <w:tc>
          <w:tcPr>
            <w:tcW w:w="1484" w:type="pct"/>
            <w:tcBorders>
              <w:bottom w:val="single" w:sz="4" w:space="0" w:color="auto"/>
            </w:tcBorders>
            <w:shd w:val="clear" w:color="auto" w:fill="auto"/>
          </w:tcPr>
          <w:p w14:paraId="5B1BC4E1" w14:textId="77777777" w:rsidR="00D67C03" w:rsidRPr="00BC5484" w:rsidRDefault="00D67C03" w:rsidP="00D67C03">
            <w:pPr>
              <w:rPr>
                <w:rFonts w:cs="Arial"/>
                <w:szCs w:val="22"/>
              </w:rPr>
            </w:pPr>
            <w:r w:rsidRPr="00BC5484">
              <w:rPr>
                <w:rFonts w:cs="Arial"/>
                <w:szCs w:val="22"/>
              </w:rPr>
              <w:t>01/01/2023 – 31/12/2023</w:t>
            </w:r>
          </w:p>
        </w:tc>
        <w:tc>
          <w:tcPr>
            <w:tcW w:w="877" w:type="pct"/>
            <w:shd w:val="clear" w:color="auto" w:fill="auto"/>
          </w:tcPr>
          <w:p w14:paraId="535CDC48" w14:textId="77777777" w:rsidR="00D67C03" w:rsidRPr="00BC5484" w:rsidRDefault="00D67C03" w:rsidP="00D67C03">
            <w:pPr>
              <w:jc w:val="center"/>
            </w:pPr>
            <w:r w:rsidRPr="00BC5484">
              <w:t>96,527</w:t>
            </w:r>
          </w:p>
        </w:tc>
        <w:tc>
          <w:tcPr>
            <w:tcW w:w="898" w:type="pct"/>
            <w:shd w:val="clear" w:color="auto" w:fill="auto"/>
          </w:tcPr>
          <w:p w14:paraId="2C7B8941" w14:textId="77777777" w:rsidR="00D67C03" w:rsidRPr="00BC5484" w:rsidRDefault="00D67C03" w:rsidP="00D67C03">
            <w:pPr>
              <w:jc w:val="center"/>
            </w:pPr>
            <w:r w:rsidRPr="00BC5484">
              <w:t>45,855</w:t>
            </w:r>
          </w:p>
        </w:tc>
        <w:tc>
          <w:tcPr>
            <w:tcW w:w="868" w:type="pct"/>
            <w:shd w:val="clear" w:color="auto" w:fill="auto"/>
          </w:tcPr>
          <w:p w14:paraId="1A4D46F3" w14:textId="77777777" w:rsidR="00D67C03" w:rsidRPr="00BC5484" w:rsidRDefault="00D67C03" w:rsidP="00D67C03">
            <w:pPr>
              <w:jc w:val="center"/>
            </w:pPr>
            <w:r w:rsidRPr="00BC5484">
              <w:t>1,082</w:t>
            </w:r>
          </w:p>
        </w:tc>
        <w:tc>
          <w:tcPr>
            <w:tcW w:w="873" w:type="pct"/>
            <w:shd w:val="clear" w:color="auto" w:fill="auto"/>
          </w:tcPr>
          <w:p w14:paraId="21A7A4EE" w14:textId="77777777" w:rsidR="00D67C03" w:rsidRPr="00BC5484" w:rsidRDefault="00D67C03" w:rsidP="00D67C03">
            <w:pPr>
              <w:jc w:val="center"/>
            </w:pPr>
            <w:r w:rsidRPr="00BC5484">
              <w:t>49,589</w:t>
            </w:r>
          </w:p>
        </w:tc>
      </w:tr>
      <w:tr w:rsidR="00D67C03" w:rsidRPr="00BC5484" w14:paraId="0D28934B" w14:textId="77777777" w:rsidTr="00EC2796">
        <w:trPr>
          <w:cantSplit/>
          <w:jc w:val="center"/>
        </w:trPr>
        <w:tc>
          <w:tcPr>
            <w:tcW w:w="1484" w:type="pct"/>
            <w:shd w:val="clear" w:color="auto" w:fill="D9D9D9"/>
          </w:tcPr>
          <w:p w14:paraId="3AF8BFAC" w14:textId="77777777" w:rsidR="00D67C03" w:rsidRPr="00BC5484" w:rsidRDefault="00D67C03" w:rsidP="00D67C03">
            <w:pPr>
              <w:rPr>
                <w:rFonts w:cs="Arial"/>
                <w:b/>
                <w:szCs w:val="22"/>
              </w:rPr>
            </w:pPr>
            <w:r w:rsidRPr="00BC5484">
              <w:rPr>
                <w:rFonts w:cs="Arial"/>
                <w:b/>
                <w:szCs w:val="22"/>
              </w:rPr>
              <w:lastRenderedPageBreak/>
              <w:t>Total</w:t>
            </w:r>
          </w:p>
        </w:tc>
        <w:tc>
          <w:tcPr>
            <w:tcW w:w="877" w:type="pct"/>
            <w:shd w:val="clear" w:color="auto" w:fill="auto"/>
          </w:tcPr>
          <w:p w14:paraId="73DE027F" w14:textId="77777777" w:rsidR="00D67C03" w:rsidRPr="00BC5484" w:rsidRDefault="00D67C03" w:rsidP="00D67C03">
            <w:pPr>
              <w:jc w:val="center"/>
              <w:rPr>
                <w:b/>
              </w:rPr>
            </w:pPr>
            <w:r w:rsidRPr="00BC5484">
              <w:rPr>
                <w:b/>
              </w:rPr>
              <w:t>372,131</w:t>
            </w:r>
          </w:p>
        </w:tc>
        <w:tc>
          <w:tcPr>
            <w:tcW w:w="898" w:type="pct"/>
            <w:shd w:val="clear" w:color="auto" w:fill="auto"/>
          </w:tcPr>
          <w:p w14:paraId="2712BA40" w14:textId="77777777" w:rsidR="00D67C03" w:rsidRPr="00BC5484" w:rsidRDefault="00D67C03" w:rsidP="00D67C03">
            <w:pPr>
              <w:jc w:val="center"/>
              <w:rPr>
                <w:b/>
              </w:rPr>
            </w:pPr>
            <w:r w:rsidRPr="00BC5484">
              <w:rPr>
                <w:b/>
              </w:rPr>
              <w:t>176,782</w:t>
            </w:r>
          </w:p>
        </w:tc>
        <w:tc>
          <w:tcPr>
            <w:tcW w:w="868" w:type="pct"/>
            <w:shd w:val="clear" w:color="auto" w:fill="auto"/>
          </w:tcPr>
          <w:p w14:paraId="147FE353" w14:textId="77777777" w:rsidR="00D67C03" w:rsidRPr="00BC5484" w:rsidRDefault="00D67C03" w:rsidP="00D67C03">
            <w:pPr>
              <w:jc w:val="center"/>
              <w:rPr>
                <w:b/>
              </w:rPr>
            </w:pPr>
            <w:r w:rsidRPr="00BC5484">
              <w:rPr>
                <w:b/>
              </w:rPr>
              <w:t>4,172</w:t>
            </w:r>
          </w:p>
        </w:tc>
        <w:tc>
          <w:tcPr>
            <w:tcW w:w="873" w:type="pct"/>
            <w:shd w:val="clear" w:color="auto" w:fill="auto"/>
          </w:tcPr>
          <w:p w14:paraId="094091DD" w14:textId="77777777" w:rsidR="00D67C03" w:rsidRPr="00BC5484" w:rsidRDefault="00D67C03" w:rsidP="00D67C03">
            <w:pPr>
              <w:jc w:val="center"/>
              <w:rPr>
                <w:b/>
              </w:rPr>
            </w:pPr>
            <w:r w:rsidRPr="00BC5484">
              <w:rPr>
                <w:b/>
              </w:rPr>
              <w:t>191,177</w:t>
            </w:r>
          </w:p>
        </w:tc>
      </w:tr>
      <w:tr w:rsidR="00EC2796" w:rsidRPr="00BC5484" w14:paraId="6166E4F7" w14:textId="77777777" w:rsidTr="00D67C03">
        <w:trPr>
          <w:cantSplit/>
          <w:jc w:val="center"/>
        </w:trPr>
        <w:tc>
          <w:tcPr>
            <w:tcW w:w="1481" w:type="pct"/>
            <w:shd w:val="clear" w:color="auto" w:fill="D9D9D9"/>
          </w:tcPr>
          <w:p w14:paraId="68A76D13" w14:textId="77777777" w:rsidR="00EC2796" w:rsidRPr="00BC5484" w:rsidRDefault="00EC2796" w:rsidP="00EC2796">
            <w:pPr>
              <w:jc w:val="left"/>
              <w:rPr>
                <w:rFonts w:cs="Arial"/>
                <w:b/>
                <w:szCs w:val="22"/>
              </w:rPr>
            </w:pPr>
            <w:r w:rsidRPr="00BC5484">
              <w:rPr>
                <w:rFonts w:cs="Arial"/>
                <w:b/>
                <w:szCs w:val="22"/>
              </w:rPr>
              <w:t>Total number of crediting years</w:t>
            </w:r>
          </w:p>
        </w:tc>
        <w:tc>
          <w:tcPr>
            <w:tcW w:w="3519" w:type="pct"/>
            <w:gridSpan w:val="4"/>
            <w:shd w:val="clear" w:color="auto" w:fill="auto"/>
          </w:tcPr>
          <w:p w14:paraId="7A106105" w14:textId="77777777" w:rsidR="00EC2796" w:rsidRPr="00BC5484" w:rsidRDefault="00EC2796" w:rsidP="004B647D">
            <w:pPr>
              <w:jc w:val="center"/>
              <w:rPr>
                <w:rFonts w:cs="Arial"/>
                <w:szCs w:val="22"/>
              </w:rPr>
            </w:pPr>
            <w:r w:rsidRPr="00BC5484">
              <w:rPr>
                <w:rFonts w:cs="Arial"/>
                <w:szCs w:val="22"/>
              </w:rPr>
              <w:t>7</w:t>
            </w:r>
          </w:p>
        </w:tc>
      </w:tr>
      <w:tr w:rsidR="00D67C03" w:rsidRPr="00BC5484" w14:paraId="761CCBDB" w14:textId="77777777" w:rsidTr="00D67C03">
        <w:trPr>
          <w:cantSplit/>
          <w:jc w:val="center"/>
        </w:trPr>
        <w:tc>
          <w:tcPr>
            <w:tcW w:w="1481" w:type="pct"/>
            <w:shd w:val="clear" w:color="auto" w:fill="D9D9D9"/>
          </w:tcPr>
          <w:p w14:paraId="436AC427" w14:textId="77777777" w:rsidR="00D67C03" w:rsidRPr="00BC5484" w:rsidRDefault="00D67C03" w:rsidP="00D67C03">
            <w:pPr>
              <w:jc w:val="left"/>
              <w:rPr>
                <w:rFonts w:cs="Arial"/>
                <w:b/>
                <w:szCs w:val="22"/>
              </w:rPr>
            </w:pPr>
            <w:r w:rsidRPr="00BC5484">
              <w:rPr>
                <w:rFonts w:cs="Arial"/>
                <w:b/>
                <w:szCs w:val="22"/>
              </w:rPr>
              <w:t>Annual average over the crediting period</w:t>
            </w:r>
          </w:p>
        </w:tc>
        <w:tc>
          <w:tcPr>
            <w:tcW w:w="888" w:type="pct"/>
            <w:shd w:val="clear" w:color="auto" w:fill="auto"/>
          </w:tcPr>
          <w:p w14:paraId="71F3DFA3" w14:textId="77777777" w:rsidR="00D67C03" w:rsidRPr="00BC5484" w:rsidRDefault="00D67C03" w:rsidP="00D67C03">
            <w:pPr>
              <w:jc w:val="center"/>
            </w:pPr>
            <w:r w:rsidRPr="00BC5484">
              <w:t>53,162</w:t>
            </w:r>
          </w:p>
        </w:tc>
        <w:tc>
          <w:tcPr>
            <w:tcW w:w="896" w:type="pct"/>
            <w:shd w:val="clear" w:color="auto" w:fill="auto"/>
          </w:tcPr>
          <w:p w14:paraId="33D75764" w14:textId="77777777" w:rsidR="00D67C03" w:rsidRPr="00BC5484" w:rsidRDefault="00D67C03" w:rsidP="00D67C03">
            <w:pPr>
              <w:jc w:val="center"/>
            </w:pPr>
            <w:r w:rsidRPr="00BC5484">
              <w:t>25,255</w:t>
            </w:r>
          </w:p>
        </w:tc>
        <w:tc>
          <w:tcPr>
            <w:tcW w:w="865" w:type="pct"/>
            <w:shd w:val="clear" w:color="auto" w:fill="auto"/>
          </w:tcPr>
          <w:p w14:paraId="674075D0" w14:textId="77777777" w:rsidR="00D67C03" w:rsidRPr="00BC5484" w:rsidRDefault="00D67C03" w:rsidP="00D67C03">
            <w:pPr>
              <w:jc w:val="center"/>
            </w:pPr>
            <w:r w:rsidRPr="00BC5484">
              <w:t>596</w:t>
            </w:r>
          </w:p>
        </w:tc>
        <w:tc>
          <w:tcPr>
            <w:tcW w:w="870" w:type="pct"/>
            <w:shd w:val="clear" w:color="auto" w:fill="auto"/>
          </w:tcPr>
          <w:p w14:paraId="2EF48847" w14:textId="77777777" w:rsidR="00D67C03" w:rsidRPr="00BC5484" w:rsidRDefault="00D67C03" w:rsidP="00D67C03">
            <w:pPr>
              <w:jc w:val="center"/>
            </w:pPr>
            <w:r w:rsidRPr="00BC5484">
              <w:t>27,311</w:t>
            </w:r>
          </w:p>
        </w:tc>
      </w:tr>
    </w:tbl>
    <w:p w14:paraId="49C57603" w14:textId="77777777" w:rsidR="003973F5" w:rsidRPr="00BC5484" w:rsidRDefault="000978C2" w:rsidP="00B36E81">
      <w:pPr>
        <w:pStyle w:val="SDMPDDPoASubSection1"/>
        <w:numPr>
          <w:ilvl w:val="1"/>
          <w:numId w:val="31"/>
        </w:numPr>
        <w:rPr>
          <w:szCs w:val="22"/>
        </w:rPr>
      </w:pPr>
      <w:r w:rsidRPr="00BC5484">
        <w:rPr>
          <w:szCs w:val="22"/>
        </w:rPr>
        <w:t>Application of the monitoring methodology and description of the monitoring plan</w:t>
      </w:r>
    </w:p>
    <w:p w14:paraId="374D28D5" w14:textId="77777777" w:rsidR="000B11D5" w:rsidRPr="00BC5484" w:rsidRDefault="000B11D5" w:rsidP="000B11D5">
      <w:pPr>
        <w:rPr>
          <w:rFonts w:cs="Arial"/>
          <w:szCs w:val="22"/>
          <w:lang w:eastAsia="en-US"/>
        </w:rPr>
      </w:pPr>
      <w:r w:rsidRPr="00BC5484">
        <w:rPr>
          <w:rFonts w:cs="Arial"/>
          <w:szCs w:val="22"/>
          <w:lang w:eastAsia="en-US"/>
        </w:rPr>
        <w:t>&gt;&gt;</w:t>
      </w:r>
    </w:p>
    <w:p w14:paraId="262441C1" w14:textId="77777777" w:rsidR="000978C2" w:rsidRPr="00BC5484" w:rsidRDefault="000978C2" w:rsidP="00B36E81">
      <w:pPr>
        <w:pStyle w:val="SDMPDDPoASubSection1"/>
        <w:numPr>
          <w:ilvl w:val="2"/>
          <w:numId w:val="31"/>
        </w:numPr>
        <w:rPr>
          <w:szCs w:val="22"/>
        </w:rPr>
      </w:pPr>
      <w:bookmarkStart w:id="177" w:name="_Ref316978087"/>
      <w:r w:rsidRPr="00BC5484">
        <w:rPr>
          <w:szCs w:val="22"/>
        </w:rPr>
        <w:t>Data and parameters to be monitored</w:t>
      </w:r>
      <w:bookmarkEnd w:id="177"/>
    </w:p>
    <w:p w14:paraId="57FB62CD" w14:textId="77777777" w:rsidR="000978C2" w:rsidRPr="00BC5484" w:rsidRDefault="000978C2" w:rsidP="00913BF9">
      <w:pPr>
        <w:pStyle w:val="SDMPDDPoACaption"/>
        <w:spacing w:before="120" w:after="60"/>
        <w:ind w:left="1247"/>
        <w:rPr>
          <w:rFonts w:cs="Arial"/>
          <w:b/>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bottom w:w="20" w:type="dxa"/>
        </w:tblCellMar>
        <w:tblLook w:val="00C0" w:firstRow="0" w:lastRow="1" w:firstColumn="1" w:lastColumn="0" w:noHBand="0" w:noVBand="0"/>
      </w:tblPr>
      <w:tblGrid>
        <w:gridCol w:w="2334"/>
        <w:gridCol w:w="7295"/>
      </w:tblGrid>
      <w:tr w:rsidR="00E76C1C" w:rsidRPr="00BC5484" w14:paraId="6BE829F5" w14:textId="77777777" w:rsidTr="00E76C1C">
        <w:trPr>
          <w:cantSplit/>
          <w:jc w:val="center"/>
        </w:trPr>
        <w:tc>
          <w:tcPr>
            <w:tcW w:w="1212" w:type="pct"/>
            <w:shd w:val="clear" w:color="auto" w:fill="D9D9D9"/>
          </w:tcPr>
          <w:p w14:paraId="620A3C92" w14:textId="77777777" w:rsidR="00E76C1C" w:rsidRPr="00BC5484" w:rsidRDefault="00E76C1C" w:rsidP="00E76C1C">
            <w:pPr>
              <w:rPr>
                <w:rFonts w:cs="Arial"/>
                <w:b/>
                <w:szCs w:val="22"/>
              </w:rPr>
            </w:pPr>
            <w:r w:rsidRPr="00BC5484">
              <w:rPr>
                <w:rFonts w:cs="Arial"/>
                <w:b/>
                <w:szCs w:val="22"/>
              </w:rPr>
              <w:t>Data / Parameter</w:t>
            </w:r>
          </w:p>
        </w:tc>
        <w:tc>
          <w:tcPr>
            <w:tcW w:w="3788" w:type="pct"/>
            <w:shd w:val="clear" w:color="auto" w:fill="auto"/>
          </w:tcPr>
          <w:p w14:paraId="3DC28EAC" w14:textId="77777777" w:rsidR="00E76C1C" w:rsidRPr="00BC5484" w:rsidRDefault="00E76C1C" w:rsidP="00E76C1C">
            <w:pPr>
              <w:rPr>
                <w:rFonts w:cs="Arial"/>
                <w:b/>
                <w:szCs w:val="22"/>
                <w:vertAlign w:val="subscript"/>
              </w:rPr>
            </w:pPr>
            <w:r w:rsidRPr="00BC5484">
              <w:rPr>
                <w:rFonts w:cs="Arial"/>
                <w:b/>
                <w:szCs w:val="22"/>
              </w:rPr>
              <w:t>U</w:t>
            </w:r>
            <w:r w:rsidRPr="00BC5484">
              <w:rPr>
                <w:rFonts w:cs="Arial"/>
                <w:b/>
                <w:szCs w:val="22"/>
                <w:vertAlign w:val="subscript"/>
              </w:rPr>
              <w:t>p1,y</w:t>
            </w:r>
          </w:p>
        </w:tc>
      </w:tr>
      <w:tr w:rsidR="00E76C1C" w:rsidRPr="00BC5484" w14:paraId="666351A2" w14:textId="77777777" w:rsidTr="00E76C1C">
        <w:trPr>
          <w:cantSplit/>
          <w:jc w:val="center"/>
        </w:trPr>
        <w:tc>
          <w:tcPr>
            <w:tcW w:w="1212" w:type="pct"/>
            <w:shd w:val="clear" w:color="auto" w:fill="D9D9D9"/>
          </w:tcPr>
          <w:p w14:paraId="449E952A" w14:textId="77777777" w:rsidR="00E76C1C" w:rsidRPr="00BC5484" w:rsidRDefault="00E76C1C" w:rsidP="00E76C1C">
            <w:pPr>
              <w:rPr>
                <w:rFonts w:cs="Arial"/>
                <w:b/>
                <w:szCs w:val="22"/>
              </w:rPr>
            </w:pPr>
            <w:r w:rsidRPr="00BC5484">
              <w:rPr>
                <w:rFonts w:cs="Arial"/>
                <w:b/>
                <w:szCs w:val="22"/>
              </w:rPr>
              <w:t>Unit</w:t>
            </w:r>
          </w:p>
        </w:tc>
        <w:tc>
          <w:tcPr>
            <w:tcW w:w="3788" w:type="pct"/>
            <w:shd w:val="clear" w:color="auto" w:fill="auto"/>
          </w:tcPr>
          <w:p w14:paraId="12CD3B29" w14:textId="77777777" w:rsidR="00E76C1C" w:rsidRPr="00BC5484" w:rsidRDefault="00E76C1C" w:rsidP="00E76C1C">
            <w:pPr>
              <w:rPr>
                <w:rFonts w:cs="Arial"/>
                <w:szCs w:val="22"/>
              </w:rPr>
            </w:pPr>
            <w:r w:rsidRPr="00BC5484">
              <w:rPr>
                <w:rFonts w:cs="Arial"/>
                <w:szCs w:val="22"/>
              </w:rPr>
              <w:t>Fraction</w:t>
            </w:r>
          </w:p>
        </w:tc>
      </w:tr>
      <w:tr w:rsidR="00E76C1C" w:rsidRPr="00BC5484" w14:paraId="7103C43B" w14:textId="77777777" w:rsidTr="00E76C1C">
        <w:trPr>
          <w:cantSplit/>
          <w:jc w:val="center"/>
        </w:trPr>
        <w:tc>
          <w:tcPr>
            <w:tcW w:w="1212" w:type="pct"/>
            <w:shd w:val="clear" w:color="auto" w:fill="D9D9D9"/>
          </w:tcPr>
          <w:p w14:paraId="0B3FA778" w14:textId="77777777" w:rsidR="00E76C1C" w:rsidRPr="00BC5484" w:rsidRDefault="00E76C1C" w:rsidP="00E76C1C">
            <w:pPr>
              <w:rPr>
                <w:rFonts w:cs="Arial"/>
                <w:b/>
                <w:szCs w:val="22"/>
              </w:rPr>
            </w:pPr>
            <w:r w:rsidRPr="00BC5484">
              <w:rPr>
                <w:rFonts w:cs="Arial"/>
                <w:b/>
                <w:szCs w:val="22"/>
              </w:rPr>
              <w:t>Description</w:t>
            </w:r>
          </w:p>
        </w:tc>
        <w:tc>
          <w:tcPr>
            <w:tcW w:w="3788" w:type="pct"/>
            <w:shd w:val="clear" w:color="auto" w:fill="auto"/>
          </w:tcPr>
          <w:p w14:paraId="2408647D" w14:textId="77777777" w:rsidR="00E76C1C" w:rsidRPr="00BC5484" w:rsidRDefault="00E76C1C" w:rsidP="00E76C1C">
            <w:pPr>
              <w:rPr>
                <w:rFonts w:cs="Arial"/>
                <w:szCs w:val="22"/>
              </w:rPr>
            </w:pPr>
            <w:r w:rsidRPr="00BC5484">
              <w:rPr>
                <w:rFonts w:cs="Arial"/>
                <w:szCs w:val="22"/>
              </w:rPr>
              <w:t>Cumulative usage rate for technologies in project scenario p1 in year y, based on cumulative adoption rate and drop off rate (fraction)</w:t>
            </w:r>
          </w:p>
        </w:tc>
      </w:tr>
      <w:tr w:rsidR="00E76C1C" w:rsidRPr="00BC5484" w14:paraId="7BF805AE" w14:textId="77777777" w:rsidTr="00E76C1C">
        <w:trPr>
          <w:cantSplit/>
          <w:jc w:val="center"/>
        </w:trPr>
        <w:tc>
          <w:tcPr>
            <w:tcW w:w="1212" w:type="pct"/>
            <w:shd w:val="clear" w:color="auto" w:fill="D9D9D9"/>
          </w:tcPr>
          <w:p w14:paraId="388C0DCF" w14:textId="77777777" w:rsidR="00E76C1C" w:rsidRPr="00BC5484" w:rsidRDefault="00E76C1C" w:rsidP="00E76C1C">
            <w:pPr>
              <w:rPr>
                <w:rFonts w:cs="Arial"/>
                <w:b/>
                <w:szCs w:val="22"/>
              </w:rPr>
            </w:pPr>
            <w:r w:rsidRPr="00BC5484">
              <w:rPr>
                <w:rFonts w:cs="Arial"/>
                <w:b/>
                <w:szCs w:val="22"/>
              </w:rPr>
              <w:t>Source of data</w:t>
            </w:r>
          </w:p>
        </w:tc>
        <w:tc>
          <w:tcPr>
            <w:tcW w:w="3788" w:type="pct"/>
            <w:shd w:val="clear" w:color="auto" w:fill="auto"/>
          </w:tcPr>
          <w:p w14:paraId="6FFA9A22" w14:textId="77777777" w:rsidR="00E76C1C" w:rsidRPr="00BC5484" w:rsidRDefault="00E76C1C" w:rsidP="00E76C1C">
            <w:pPr>
              <w:rPr>
                <w:rFonts w:cs="Arial"/>
                <w:szCs w:val="22"/>
              </w:rPr>
            </w:pPr>
            <w:r w:rsidRPr="00BC5484">
              <w:rPr>
                <w:rFonts w:cs="Arial"/>
                <w:szCs w:val="22"/>
              </w:rPr>
              <w:t>Collected through the annual Biogas User Survey.</w:t>
            </w:r>
            <w:r w:rsidR="00B261BF" w:rsidRPr="00BC5484">
              <w:rPr>
                <w:rFonts w:cs="Arial"/>
                <w:szCs w:val="22"/>
              </w:rPr>
              <w:t xml:space="preserve"> Ex-ante value presented below has been taken from historical drop-off rate from VPA-1</w:t>
            </w:r>
            <w:r w:rsidR="00B261BF" w:rsidRPr="00BC5484">
              <w:rPr>
                <w:rStyle w:val="FootnoteReference"/>
                <w:rFonts w:cs="Arial"/>
                <w:szCs w:val="22"/>
              </w:rPr>
              <w:footnoteReference w:id="34"/>
            </w:r>
          </w:p>
        </w:tc>
      </w:tr>
      <w:tr w:rsidR="00E76C1C" w:rsidRPr="00BC5484" w14:paraId="6B7DB6EB" w14:textId="77777777" w:rsidTr="00E76C1C">
        <w:trPr>
          <w:cantSplit/>
          <w:jc w:val="center"/>
        </w:trPr>
        <w:tc>
          <w:tcPr>
            <w:tcW w:w="1212" w:type="pct"/>
            <w:shd w:val="clear" w:color="auto" w:fill="D9D9D9"/>
          </w:tcPr>
          <w:p w14:paraId="74FEE3D0" w14:textId="77777777" w:rsidR="00E76C1C" w:rsidRPr="00BC5484" w:rsidRDefault="00E76C1C" w:rsidP="00E76C1C">
            <w:pPr>
              <w:rPr>
                <w:rFonts w:cs="Arial"/>
                <w:b/>
                <w:szCs w:val="22"/>
              </w:rPr>
            </w:pPr>
            <w:r w:rsidRPr="00BC5484">
              <w:rPr>
                <w:rFonts w:cs="Arial"/>
                <w:b/>
                <w:szCs w:val="22"/>
              </w:rPr>
              <w:t>Value(s) applied</w:t>
            </w:r>
          </w:p>
        </w:tc>
        <w:tc>
          <w:tcPr>
            <w:tcW w:w="3788" w:type="pct"/>
            <w:shd w:val="clear" w:color="auto" w:fill="auto"/>
          </w:tcPr>
          <w:p w14:paraId="71768949" w14:textId="77777777" w:rsidR="00E76C1C" w:rsidRPr="00BC5484" w:rsidRDefault="003A5CD4" w:rsidP="00E76C1C">
            <w:pPr>
              <w:rPr>
                <w:rFonts w:cs="Arial"/>
                <w:szCs w:val="22"/>
                <w:lang w:eastAsia="ja-JP"/>
              </w:rPr>
            </w:pPr>
            <w:r w:rsidRPr="00BC5484">
              <w:rPr>
                <w:rFonts w:cs="Arial"/>
                <w:szCs w:val="22"/>
                <w:lang w:eastAsia="ja-JP"/>
              </w:rPr>
              <w:t>0.93</w:t>
            </w:r>
          </w:p>
        </w:tc>
      </w:tr>
      <w:tr w:rsidR="00E76C1C" w:rsidRPr="00BC5484" w14:paraId="3C239D38" w14:textId="77777777" w:rsidTr="00E76C1C">
        <w:trPr>
          <w:cantSplit/>
          <w:jc w:val="center"/>
        </w:trPr>
        <w:tc>
          <w:tcPr>
            <w:tcW w:w="1212" w:type="pct"/>
            <w:shd w:val="clear" w:color="auto" w:fill="D9D9D9"/>
          </w:tcPr>
          <w:p w14:paraId="50DF49E2" w14:textId="77777777" w:rsidR="00E76C1C" w:rsidRPr="00BC5484" w:rsidRDefault="00E76C1C" w:rsidP="00E76C1C">
            <w:pPr>
              <w:jc w:val="left"/>
              <w:rPr>
                <w:rFonts w:cs="Arial"/>
                <w:b/>
                <w:szCs w:val="22"/>
              </w:rPr>
            </w:pPr>
            <w:r w:rsidRPr="00BC5484">
              <w:rPr>
                <w:rFonts w:cs="Arial"/>
                <w:b/>
                <w:szCs w:val="22"/>
              </w:rPr>
              <w:t>Measurement methods and procedures</w:t>
            </w:r>
          </w:p>
        </w:tc>
        <w:tc>
          <w:tcPr>
            <w:tcW w:w="3788" w:type="pct"/>
            <w:shd w:val="clear" w:color="auto" w:fill="auto"/>
          </w:tcPr>
          <w:p w14:paraId="21224E53" w14:textId="77777777" w:rsidR="00E76C1C" w:rsidRPr="00BC5484" w:rsidRDefault="00E76C1C" w:rsidP="00E76C1C">
            <w:pPr>
              <w:rPr>
                <w:rFonts w:cs="Arial"/>
                <w:szCs w:val="22"/>
              </w:rPr>
            </w:pPr>
          </w:p>
        </w:tc>
      </w:tr>
      <w:tr w:rsidR="00E76C1C" w:rsidRPr="00BC5484" w14:paraId="24303410" w14:textId="77777777" w:rsidTr="00E76C1C">
        <w:trPr>
          <w:cantSplit/>
          <w:jc w:val="center"/>
        </w:trPr>
        <w:tc>
          <w:tcPr>
            <w:tcW w:w="1212" w:type="pct"/>
            <w:shd w:val="clear" w:color="auto" w:fill="D9D9D9"/>
          </w:tcPr>
          <w:p w14:paraId="3D5349BB" w14:textId="77777777" w:rsidR="00E76C1C" w:rsidRPr="00BC5484" w:rsidRDefault="00E76C1C" w:rsidP="00E76C1C">
            <w:pPr>
              <w:rPr>
                <w:rFonts w:cs="Arial"/>
                <w:b/>
                <w:szCs w:val="22"/>
              </w:rPr>
            </w:pPr>
            <w:r w:rsidRPr="00BC5484">
              <w:rPr>
                <w:rFonts w:cs="Arial"/>
                <w:b/>
                <w:szCs w:val="22"/>
              </w:rPr>
              <w:t>Monitoring frequency</w:t>
            </w:r>
          </w:p>
        </w:tc>
        <w:tc>
          <w:tcPr>
            <w:tcW w:w="3788" w:type="pct"/>
            <w:shd w:val="clear" w:color="auto" w:fill="auto"/>
          </w:tcPr>
          <w:p w14:paraId="3F406359" w14:textId="77777777" w:rsidR="00E76C1C" w:rsidRPr="00BC5484" w:rsidRDefault="00E76C1C" w:rsidP="00E76C1C">
            <w:pPr>
              <w:rPr>
                <w:rFonts w:cs="Arial"/>
                <w:szCs w:val="22"/>
                <w:lang w:eastAsia="ja-JP"/>
              </w:rPr>
            </w:pPr>
            <w:r w:rsidRPr="00BC5484">
              <w:rPr>
                <w:rFonts w:cs="Arial"/>
                <w:szCs w:val="22"/>
                <w:lang w:eastAsia="ja-JP"/>
              </w:rPr>
              <w:t>Annual</w:t>
            </w:r>
          </w:p>
        </w:tc>
      </w:tr>
      <w:tr w:rsidR="00E76C1C" w:rsidRPr="00BC5484" w14:paraId="3A424256" w14:textId="77777777" w:rsidTr="00E76C1C">
        <w:trPr>
          <w:cantSplit/>
          <w:jc w:val="center"/>
        </w:trPr>
        <w:tc>
          <w:tcPr>
            <w:tcW w:w="1212" w:type="pct"/>
            <w:shd w:val="clear" w:color="auto" w:fill="D9D9D9"/>
          </w:tcPr>
          <w:p w14:paraId="6849FE69" w14:textId="77777777" w:rsidR="00E76C1C" w:rsidRPr="00BC5484" w:rsidRDefault="00E76C1C" w:rsidP="00E76C1C">
            <w:pPr>
              <w:rPr>
                <w:rFonts w:cs="Arial"/>
                <w:b/>
                <w:szCs w:val="22"/>
              </w:rPr>
            </w:pPr>
            <w:r w:rsidRPr="00BC5484">
              <w:rPr>
                <w:rFonts w:cs="Arial"/>
                <w:b/>
                <w:szCs w:val="22"/>
              </w:rPr>
              <w:t>QA/QC procedures</w:t>
            </w:r>
          </w:p>
        </w:tc>
        <w:tc>
          <w:tcPr>
            <w:tcW w:w="3788" w:type="pct"/>
            <w:shd w:val="clear" w:color="auto" w:fill="auto"/>
          </w:tcPr>
          <w:p w14:paraId="79B1EF9D" w14:textId="77777777" w:rsidR="00E76C1C" w:rsidRPr="00BC5484" w:rsidRDefault="00E76C1C" w:rsidP="00E76C1C">
            <w:pPr>
              <w:rPr>
                <w:rFonts w:cs="Arial"/>
                <w:szCs w:val="22"/>
                <w:lang w:eastAsia="ja-JP"/>
              </w:rPr>
            </w:pPr>
            <w:r w:rsidRPr="00BC5484">
              <w:rPr>
                <w:rFonts w:cs="Arial"/>
                <w:szCs w:val="22"/>
              </w:rPr>
              <w:t>The usage rate of thermal applications will be monitored annually using survey methods to satisfy a 90/10 precision/confidence, following the ‘Standard for Sampling and Surveys for CDM Project Activities and Programme of Activities’</w:t>
            </w:r>
            <w:r w:rsidRPr="00BC5484">
              <w:rPr>
                <w:rFonts w:cs="Arial"/>
                <w:i/>
                <w:szCs w:val="22"/>
              </w:rPr>
              <w:t xml:space="preserve"> </w:t>
            </w:r>
            <w:r w:rsidRPr="00BC5484">
              <w:rPr>
                <w:rFonts w:cs="Arial"/>
                <w:szCs w:val="22"/>
              </w:rPr>
              <w:t>(EB 69, Annex 4).</w:t>
            </w:r>
          </w:p>
        </w:tc>
      </w:tr>
      <w:tr w:rsidR="00E76C1C" w:rsidRPr="00BC5484" w14:paraId="7027B61B" w14:textId="77777777" w:rsidTr="00E76C1C">
        <w:trPr>
          <w:cantSplit/>
          <w:jc w:val="center"/>
        </w:trPr>
        <w:tc>
          <w:tcPr>
            <w:tcW w:w="1212" w:type="pct"/>
            <w:shd w:val="clear" w:color="auto" w:fill="D9D9D9"/>
          </w:tcPr>
          <w:p w14:paraId="1AF7B117" w14:textId="77777777" w:rsidR="00E76C1C" w:rsidRPr="00BC5484" w:rsidRDefault="00E76C1C" w:rsidP="00E76C1C">
            <w:pPr>
              <w:rPr>
                <w:rFonts w:cs="Arial"/>
                <w:b/>
                <w:szCs w:val="22"/>
              </w:rPr>
            </w:pPr>
            <w:r w:rsidRPr="00BC5484">
              <w:rPr>
                <w:rFonts w:cs="Arial"/>
                <w:b/>
                <w:szCs w:val="22"/>
              </w:rPr>
              <w:t>Purpose of data</w:t>
            </w:r>
          </w:p>
        </w:tc>
        <w:tc>
          <w:tcPr>
            <w:tcW w:w="3788" w:type="pct"/>
            <w:shd w:val="clear" w:color="auto" w:fill="auto"/>
          </w:tcPr>
          <w:p w14:paraId="2B517CA6" w14:textId="77777777" w:rsidR="00E76C1C" w:rsidRPr="00BC5484" w:rsidRDefault="00890613" w:rsidP="00E76C1C">
            <w:pPr>
              <w:autoSpaceDE w:val="0"/>
              <w:autoSpaceDN w:val="0"/>
              <w:adjustRightInd w:val="0"/>
              <w:rPr>
                <w:rFonts w:cs="Arial"/>
                <w:szCs w:val="22"/>
              </w:rPr>
            </w:pPr>
            <w:r w:rsidRPr="00BC5484">
              <w:rPr>
                <w:rFonts w:cs="Arial"/>
                <w:szCs w:val="22"/>
              </w:rPr>
              <w:t>To account for the impact of dropped off units in the emission reduction calculation</w:t>
            </w:r>
          </w:p>
        </w:tc>
      </w:tr>
      <w:tr w:rsidR="00E76C1C" w:rsidRPr="00BC5484" w14:paraId="6474F6EE" w14:textId="77777777" w:rsidTr="00E76C1C">
        <w:trPr>
          <w:cantSplit/>
          <w:jc w:val="center"/>
        </w:trPr>
        <w:tc>
          <w:tcPr>
            <w:tcW w:w="1212" w:type="pct"/>
            <w:shd w:val="clear" w:color="auto" w:fill="D9D9D9"/>
          </w:tcPr>
          <w:p w14:paraId="3E8226CA" w14:textId="77777777" w:rsidR="00E76C1C" w:rsidRPr="00BC5484" w:rsidRDefault="00E76C1C" w:rsidP="00E76C1C">
            <w:pPr>
              <w:rPr>
                <w:rFonts w:cs="Arial"/>
                <w:b/>
                <w:szCs w:val="22"/>
              </w:rPr>
            </w:pPr>
            <w:r w:rsidRPr="00BC5484">
              <w:rPr>
                <w:rFonts w:cs="Arial"/>
                <w:b/>
                <w:szCs w:val="22"/>
              </w:rPr>
              <w:t>Additional comment</w:t>
            </w:r>
          </w:p>
        </w:tc>
        <w:tc>
          <w:tcPr>
            <w:tcW w:w="3788" w:type="pct"/>
            <w:shd w:val="clear" w:color="auto" w:fill="auto"/>
          </w:tcPr>
          <w:p w14:paraId="2216EC53" w14:textId="77777777" w:rsidR="00E76C1C" w:rsidRPr="00BC5484" w:rsidRDefault="00E76C1C" w:rsidP="00E76C1C">
            <w:pPr>
              <w:rPr>
                <w:rFonts w:cs="Arial"/>
                <w:szCs w:val="22"/>
              </w:rPr>
            </w:pPr>
            <w:r w:rsidRPr="00BC5484">
              <w:rPr>
                <w:rFonts w:cs="Arial"/>
                <w:szCs w:val="22"/>
                <w:lang w:val="en-US"/>
              </w:rPr>
              <w:t>A single usage parameter is weighted to be representative of the quantity of project technologies of each age being credited in a given project scenario.</w:t>
            </w:r>
          </w:p>
        </w:tc>
      </w:tr>
    </w:tbl>
    <w:p w14:paraId="7631ECF0" w14:textId="77777777" w:rsidR="00E76C1C" w:rsidRPr="00BC5484" w:rsidRDefault="00E76C1C" w:rsidP="00913BF9">
      <w:pPr>
        <w:pStyle w:val="SDMPDDPoACaption"/>
        <w:spacing w:before="120" w:after="60"/>
        <w:ind w:left="1247"/>
        <w:rPr>
          <w:rFonts w:cs="Arial"/>
          <w:b/>
          <w:sz w:val="22"/>
          <w:szCs w:val="22"/>
        </w:rPr>
      </w:pPr>
    </w:p>
    <w:p w14:paraId="745BA347" w14:textId="77777777" w:rsidR="00E76C1C" w:rsidRPr="00BC5484" w:rsidRDefault="00E76C1C" w:rsidP="00913BF9">
      <w:pPr>
        <w:pStyle w:val="SDMPDDPoACaption"/>
        <w:spacing w:before="120" w:after="60"/>
        <w:ind w:left="1247"/>
        <w:rPr>
          <w:rFonts w:cs="Arial"/>
          <w:b/>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bottom w:w="20" w:type="dxa"/>
        </w:tblCellMar>
        <w:tblLook w:val="00C0" w:firstRow="0" w:lastRow="1" w:firstColumn="1" w:lastColumn="0" w:noHBand="0" w:noVBand="0"/>
      </w:tblPr>
      <w:tblGrid>
        <w:gridCol w:w="2334"/>
        <w:gridCol w:w="7295"/>
      </w:tblGrid>
      <w:tr w:rsidR="00E76C1C" w:rsidRPr="00BC5484" w14:paraId="067560E8" w14:textId="77777777" w:rsidTr="00E76C1C">
        <w:trPr>
          <w:cantSplit/>
          <w:jc w:val="center"/>
        </w:trPr>
        <w:tc>
          <w:tcPr>
            <w:tcW w:w="1212" w:type="pct"/>
            <w:shd w:val="clear" w:color="auto" w:fill="D9D9D9"/>
          </w:tcPr>
          <w:p w14:paraId="7A93D0CD" w14:textId="77777777" w:rsidR="00E76C1C" w:rsidRPr="00BC5484" w:rsidRDefault="00E76C1C" w:rsidP="00E76C1C">
            <w:pPr>
              <w:rPr>
                <w:rFonts w:cs="Arial"/>
                <w:b/>
                <w:szCs w:val="22"/>
              </w:rPr>
            </w:pPr>
            <w:r w:rsidRPr="00BC5484">
              <w:rPr>
                <w:rFonts w:cs="Arial"/>
                <w:b/>
                <w:szCs w:val="22"/>
              </w:rPr>
              <w:t>Data / Parameter</w:t>
            </w:r>
          </w:p>
        </w:tc>
        <w:tc>
          <w:tcPr>
            <w:tcW w:w="3788" w:type="pct"/>
            <w:shd w:val="clear" w:color="auto" w:fill="auto"/>
          </w:tcPr>
          <w:p w14:paraId="13BE4BFA" w14:textId="77777777" w:rsidR="00E76C1C" w:rsidRPr="00BC5484" w:rsidRDefault="00E76C1C" w:rsidP="00E76C1C">
            <w:pPr>
              <w:rPr>
                <w:rFonts w:cs="Arial"/>
                <w:b/>
                <w:szCs w:val="22"/>
                <w:vertAlign w:val="subscript"/>
              </w:rPr>
            </w:pPr>
            <w:r w:rsidRPr="00BC5484">
              <w:rPr>
                <w:rFonts w:cs="Arial"/>
                <w:b/>
                <w:szCs w:val="22"/>
              </w:rPr>
              <w:t>N</w:t>
            </w:r>
            <w:r w:rsidRPr="00BC5484">
              <w:rPr>
                <w:rFonts w:cs="Arial"/>
                <w:b/>
                <w:szCs w:val="22"/>
                <w:vertAlign w:val="subscript"/>
              </w:rPr>
              <w:t>p1,y</w:t>
            </w:r>
          </w:p>
        </w:tc>
      </w:tr>
      <w:tr w:rsidR="00E76C1C" w:rsidRPr="00BC5484" w14:paraId="18FC9361" w14:textId="77777777" w:rsidTr="00E76C1C">
        <w:trPr>
          <w:cantSplit/>
          <w:jc w:val="center"/>
        </w:trPr>
        <w:tc>
          <w:tcPr>
            <w:tcW w:w="1212" w:type="pct"/>
            <w:shd w:val="clear" w:color="auto" w:fill="D9D9D9"/>
          </w:tcPr>
          <w:p w14:paraId="601368C4" w14:textId="77777777" w:rsidR="00E76C1C" w:rsidRPr="00BC5484" w:rsidRDefault="00E76C1C" w:rsidP="00E76C1C">
            <w:pPr>
              <w:rPr>
                <w:rFonts w:cs="Arial"/>
                <w:b/>
                <w:szCs w:val="22"/>
              </w:rPr>
            </w:pPr>
            <w:r w:rsidRPr="00BC5484">
              <w:rPr>
                <w:rFonts w:cs="Arial"/>
                <w:b/>
                <w:szCs w:val="22"/>
              </w:rPr>
              <w:t>Unit</w:t>
            </w:r>
          </w:p>
        </w:tc>
        <w:tc>
          <w:tcPr>
            <w:tcW w:w="3788" w:type="pct"/>
            <w:shd w:val="clear" w:color="auto" w:fill="auto"/>
          </w:tcPr>
          <w:p w14:paraId="63A701CA" w14:textId="77777777" w:rsidR="00E76C1C" w:rsidRPr="00BC5484" w:rsidRDefault="00E76C1C" w:rsidP="00E76C1C">
            <w:pPr>
              <w:rPr>
                <w:rFonts w:cs="Arial"/>
                <w:szCs w:val="22"/>
              </w:rPr>
            </w:pPr>
            <w:r w:rsidRPr="00BC5484">
              <w:rPr>
                <w:rFonts w:cs="Arial"/>
                <w:szCs w:val="22"/>
              </w:rPr>
              <w:t xml:space="preserve">Number </w:t>
            </w:r>
          </w:p>
        </w:tc>
      </w:tr>
      <w:tr w:rsidR="00E76C1C" w:rsidRPr="00BC5484" w14:paraId="18349D41" w14:textId="77777777" w:rsidTr="00E76C1C">
        <w:trPr>
          <w:cantSplit/>
          <w:jc w:val="center"/>
        </w:trPr>
        <w:tc>
          <w:tcPr>
            <w:tcW w:w="1212" w:type="pct"/>
            <w:shd w:val="clear" w:color="auto" w:fill="D9D9D9"/>
          </w:tcPr>
          <w:p w14:paraId="2CAEA06B" w14:textId="77777777" w:rsidR="00E76C1C" w:rsidRPr="00BC5484" w:rsidRDefault="00E76C1C" w:rsidP="00E76C1C">
            <w:pPr>
              <w:rPr>
                <w:rFonts w:cs="Arial"/>
                <w:b/>
                <w:szCs w:val="22"/>
              </w:rPr>
            </w:pPr>
            <w:r w:rsidRPr="00BC5484">
              <w:rPr>
                <w:rFonts w:cs="Arial"/>
                <w:b/>
                <w:szCs w:val="22"/>
              </w:rPr>
              <w:t>Description</w:t>
            </w:r>
          </w:p>
        </w:tc>
        <w:tc>
          <w:tcPr>
            <w:tcW w:w="3788" w:type="pct"/>
            <w:shd w:val="clear" w:color="auto" w:fill="auto"/>
          </w:tcPr>
          <w:p w14:paraId="424CFAD8" w14:textId="77777777" w:rsidR="00E76C1C" w:rsidRPr="00BC5484" w:rsidRDefault="00E76C1C" w:rsidP="00E76C1C">
            <w:pPr>
              <w:autoSpaceDE w:val="0"/>
              <w:autoSpaceDN w:val="0"/>
              <w:adjustRightInd w:val="0"/>
              <w:rPr>
                <w:rFonts w:cs="Arial"/>
                <w:szCs w:val="22"/>
                <w:lang w:val="en-US"/>
              </w:rPr>
            </w:pPr>
            <w:r w:rsidRPr="00BC5484">
              <w:rPr>
                <w:rFonts w:cs="Arial"/>
                <w:szCs w:val="22"/>
                <w:lang w:val="en-US"/>
              </w:rPr>
              <w:t>Cumulative project operational rate included in the project</w:t>
            </w:r>
          </w:p>
          <w:p w14:paraId="1E3FFF5F" w14:textId="77777777" w:rsidR="00E76C1C" w:rsidRPr="00BC5484" w:rsidRDefault="00E76C1C" w:rsidP="00E76C1C">
            <w:pPr>
              <w:rPr>
                <w:rFonts w:cs="Arial"/>
                <w:szCs w:val="22"/>
              </w:rPr>
            </w:pPr>
            <w:r w:rsidRPr="00BC5484">
              <w:rPr>
                <w:rFonts w:cs="Arial"/>
                <w:szCs w:val="22"/>
                <w:lang w:val="en-US"/>
              </w:rPr>
              <w:t>database for project scenario p1 against baseline scenario b1 in year y</w:t>
            </w:r>
          </w:p>
        </w:tc>
      </w:tr>
      <w:tr w:rsidR="00E76C1C" w:rsidRPr="00BC5484" w14:paraId="2867AE53" w14:textId="77777777" w:rsidTr="00E76C1C">
        <w:trPr>
          <w:cantSplit/>
          <w:jc w:val="center"/>
        </w:trPr>
        <w:tc>
          <w:tcPr>
            <w:tcW w:w="1212" w:type="pct"/>
            <w:shd w:val="clear" w:color="auto" w:fill="D9D9D9"/>
          </w:tcPr>
          <w:p w14:paraId="358193DE" w14:textId="77777777" w:rsidR="00E76C1C" w:rsidRPr="00BC5484" w:rsidRDefault="00E76C1C" w:rsidP="00E76C1C">
            <w:pPr>
              <w:rPr>
                <w:rFonts w:cs="Arial"/>
                <w:b/>
                <w:szCs w:val="22"/>
              </w:rPr>
            </w:pPr>
            <w:r w:rsidRPr="00BC5484">
              <w:rPr>
                <w:rFonts w:cs="Arial"/>
                <w:b/>
                <w:szCs w:val="22"/>
              </w:rPr>
              <w:t>Source of data</w:t>
            </w:r>
          </w:p>
        </w:tc>
        <w:tc>
          <w:tcPr>
            <w:tcW w:w="3788" w:type="pct"/>
            <w:shd w:val="clear" w:color="auto" w:fill="auto"/>
          </w:tcPr>
          <w:p w14:paraId="4712698A" w14:textId="77777777" w:rsidR="00E76C1C" w:rsidRPr="00BC5484" w:rsidRDefault="00E76C1C" w:rsidP="00E76C1C">
            <w:pPr>
              <w:rPr>
                <w:rFonts w:cs="Arial"/>
                <w:szCs w:val="22"/>
              </w:rPr>
            </w:pPr>
            <w:r w:rsidRPr="00BC5484">
              <w:rPr>
                <w:rFonts w:cs="Arial"/>
                <w:szCs w:val="22"/>
                <w:lang w:val="en-US"/>
              </w:rPr>
              <w:t>IDBP database.</w:t>
            </w:r>
          </w:p>
        </w:tc>
      </w:tr>
      <w:tr w:rsidR="00E76C1C" w:rsidRPr="00BC5484" w14:paraId="17EEC81E" w14:textId="77777777" w:rsidTr="00E76C1C">
        <w:trPr>
          <w:cantSplit/>
          <w:jc w:val="center"/>
        </w:trPr>
        <w:tc>
          <w:tcPr>
            <w:tcW w:w="1212" w:type="pct"/>
            <w:shd w:val="clear" w:color="auto" w:fill="D9D9D9"/>
          </w:tcPr>
          <w:p w14:paraId="2C975BCD" w14:textId="77777777" w:rsidR="00E76C1C" w:rsidRPr="00BC5484" w:rsidRDefault="00E76C1C" w:rsidP="00E76C1C">
            <w:pPr>
              <w:rPr>
                <w:rFonts w:cs="Arial"/>
                <w:b/>
                <w:szCs w:val="22"/>
              </w:rPr>
            </w:pPr>
            <w:r w:rsidRPr="00BC5484">
              <w:rPr>
                <w:rFonts w:cs="Arial"/>
                <w:b/>
                <w:szCs w:val="22"/>
              </w:rPr>
              <w:t>Value(s) applied</w:t>
            </w:r>
          </w:p>
        </w:tc>
        <w:tc>
          <w:tcPr>
            <w:tcW w:w="3788" w:type="pct"/>
            <w:shd w:val="clear" w:color="auto" w:fill="auto"/>
          </w:tcPr>
          <w:p w14:paraId="45A9A369" w14:textId="77777777" w:rsidR="00E76C1C" w:rsidRPr="00BC5484" w:rsidRDefault="00E76C1C" w:rsidP="00890613">
            <w:pPr>
              <w:rPr>
                <w:rFonts w:cs="Arial"/>
                <w:szCs w:val="22"/>
                <w:lang w:eastAsia="ja-JP"/>
              </w:rPr>
            </w:pPr>
            <w:r w:rsidRPr="00BC5484">
              <w:rPr>
                <w:rFonts w:cs="Arial"/>
                <w:szCs w:val="22"/>
                <w:lang w:eastAsia="ja-JP"/>
              </w:rPr>
              <w:t>Reported as a result of (No</w:t>
            </w:r>
            <w:r w:rsidRPr="00BC5484">
              <w:rPr>
                <w:rFonts w:cs="Arial"/>
                <w:szCs w:val="22"/>
                <w:vertAlign w:val="subscript"/>
                <w:lang w:eastAsia="ja-JP"/>
              </w:rPr>
              <w:t>p1,y</w:t>
            </w:r>
            <w:r w:rsidRPr="00BC5484">
              <w:rPr>
                <w:rFonts w:cs="Arial"/>
                <w:szCs w:val="22"/>
                <w:lang w:eastAsia="ja-JP"/>
              </w:rPr>
              <w:t xml:space="preserve"> * (O</w:t>
            </w:r>
            <w:r w:rsidRPr="00BC5484">
              <w:rPr>
                <w:rFonts w:cs="Arial"/>
                <w:szCs w:val="22"/>
                <w:vertAlign w:val="subscript"/>
                <w:lang w:eastAsia="ja-JP"/>
              </w:rPr>
              <w:t>p1,y</w:t>
            </w:r>
            <w:r w:rsidRPr="00BC5484">
              <w:rPr>
                <w:rFonts w:cs="Arial"/>
                <w:szCs w:val="22"/>
                <w:lang w:eastAsia="ja-JP"/>
              </w:rPr>
              <w:t xml:space="preserve"> / 365)), which equals (</w:t>
            </w:r>
            <w:r w:rsidR="00890613" w:rsidRPr="00BC5484">
              <w:rPr>
                <w:rFonts w:cs="Arial"/>
                <w:szCs w:val="22"/>
                <w:lang w:eastAsia="ja-JP"/>
              </w:rPr>
              <w:t>20,000</w:t>
            </w:r>
            <w:r w:rsidRPr="00BC5484">
              <w:rPr>
                <w:rFonts w:cs="Arial"/>
                <w:szCs w:val="22"/>
                <w:lang w:eastAsia="ja-JP"/>
              </w:rPr>
              <w:t xml:space="preserve"> * 365/365) = </w:t>
            </w:r>
            <w:r w:rsidR="00890613" w:rsidRPr="00BC5484">
              <w:rPr>
                <w:rFonts w:cs="Arial"/>
                <w:szCs w:val="22"/>
                <w:lang w:eastAsia="ja-JP"/>
              </w:rPr>
              <w:t>20,000</w:t>
            </w:r>
          </w:p>
        </w:tc>
      </w:tr>
      <w:tr w:rsidR="00E76C1C" w:rsidRPr="00BC5484" w14:paraId="4B4FBF58" w14:textId="77777777" w:rsidTr="00E76C1C">
        <w:trPr>
          <w:cantSplit/>
          <w:jc w:val="center"/>
        </w:trPr>
        <w:tc>
          <w:tcPr>
            <w:tcW w:w="1212" w:type="pct"/>
            <w:shd w:val="clear" w:color="auto" w:fill="D9D9D9"/>
          </w:tcPr>
          <w:p w14:paraId="3E7FD9A0" w14:textId="77777777" w:rsidR="00E76C1C" w:rsidRPr="00BC5484" w:rsidRDefault="00E76C1C" w:rsidP="00E76C1C">
            <w:pPr>
              <w:jc w:val="left"/>
              <w:rPr>
                <w:rFonts w:cs="Arial"/>
                <w:b/>
                <w:szCs w:val="22"/>
              </w:rPr>
            </w:pPr>
            <w:r w:rsidRPr="00BC5484">
              <w:rPr>
                <w:rFonts w:cs="Arial"/>
                <w:b/>
                <w:szCs w:val="22"/>
              </w:rPr>
              <w:t>Measurement methods and procedures</w:t>
            </w:r>
          </w:p>
        </w:tc>
        <w:tc>
          <w:tcPr>
            <w:tcW w:w="3788" w:type="pct"/>
            <w:shd w:val="clear" w:color="auto" w:fill="auto"/>
          </w:tcPr>
          <w:p w14:paraId="49CCA7D7" w14:textId="77777777" w:rsidR="00E76C1C" w:rsidRPr="00BC5484" w:rsidRDefault="00E76C1C" w:rsidP="00E76C1C">
            <w:pPr>
              <w:rPr>
                <w:rFonts w:cs="Arial"/>
                <w:szCs w:val="22"/>
              </w:rPr>
            </w:pPr>
          </w:p>
        </w:tc>
      </w:tr>
      <w:tr w:rsidR="00E76C1C" w:rsidRPr="00BC5484" w14:paraId="175902D1" w14:textId="77777777" w:rsidTr="00E76C1C">
        <w:trPr>
          <w:cantSplit/>
          <w:jc w:val="center"/>
        </w:trPr>
        <w:tc>
          <w:tcPr>
            <w:tcW w:w="1212" w:type="pct"/>
            <w:shd w:val="clear" w:color="auto" w:fill="D9D9D9"/>
          </w:tcPr>
          <w:p w14:paraId="4D6C5D72" w14:textId="77777777" w:rsidR="00E76C1C" w:rsidRPr="00BC5484" w:rsidRDefault="00E76C1C" w:rsidP="00E76C1C">
            <w:pPr>
              <w:rPr>
                <w:rFonts w:cs="Arial"/>
                <w:b/>
                <w:szCs w:val="22"/>
              </w:rPr>
            </w:pPr>
            <w:r w:rsidRPr="00BC5484">
              <w:rPr>
                <w:rFonts w:cs="Arial"/>
                <w:b/>
                <w:szCs w:val="22"/>
              </w:rPr>
              <w:t>Monitoring frequency</w:t>
            </w:r>
          </w:p>
        </w:tc>
        <w:tc>
          <w:tcPr>
            <w:tcW w:w="3788" w:type="pct"/>
            <w:shd w:val="clear" w:color="auto" w:fill="auto"/>
          </w:tcPr>
          <w:p w14:paraId="5149CD62" w14:textId="77777777" w:rsidR="00E76C1C" w:rsidRPr="00BC5484" w:rsidRDefault="00E76C1C" w:rsidP="00E76C1C">
            <w:pPr>
              <w:rPr>
                <w:rFonts w:cs="Arial"/>
                <w:szCs w:val="22"/>
                <w:lang w:eastAsia="ja-JP"/>
              </w:rPr>
            </w:pPr>
            <w:r w:rsidRPr="00BC5484">
              <w:rPr>
                <w:rFonts w:cs="Arial"/>
                <w:szCs w:val="22"/>
                <w:lang w:eastAsia="ja-JP"/>
              </w:rPr>
              <w:t>Continuous</w:t>
            </w:r>
          </w:p>
        </w:tc>
      </w:tr>
      <w:tr w:rsidR="00E76C1C" w:rsidRPr="00BC5484" w14:paraId="347320D2" w14:textId="77777777" w:rsidTr="00E76C1C">
        <w:trPr>
          <w:cantSplit/>
          <w:jc w:val="center"/>
        </w:trPr>
        <w:tc>
          <w:tcPr>
            <w:tcW w:w="1212" w:type="pct"/>
            <w:shd w:val="clear" w:color="auto" w:fill="D9D9D9"/>
          </w:tcPr>
          <w:p w14:paraId="4CCDDA13" w14:textId="77777777" w:rsidR="00E76C1C" w:rsidRPr="00BC5484" w:rsidRDefault="00E76C1C" w:rsidP="00E76C1C">
            <w:pPr>
              <w:rPr>
                <w:rFonts w:cs="Arial"/>
                <w:b/>
                <w:szCs w:val="22"/>
              </w:rPr>
            </w:pPr>
            <w:r w:rsidRPr="00BC5484">
              <w:rPr>
                <w:rFonts w:cs="Arial"/>
                <w:b/>
                <w:szCs w:val="22"/>
              </w:rPr>
              <w:lastRenderedPageBreak/>
              <w:t>QA/QC procedures</w:t>
            </w:r>
          </w:p>
        </w:tc>
        <w:tc>
          <w:tcPr>
            <w:tcW w:w="3788" w:type="pct"/>
            <w:shd w:val="clear" w:color="auto" w:fill="auto"/>
          </w:tcPr>
          <w:p w14:paraId="1033F60E" w14:textId="77777777" w:rsidR="00E76C1C" w:rsidRPr="00BC5484" w:rsidRDefault="007B2B63" w:rsidP="00E76C1C">
            <w:pPr>
              <w:rPr>
                <w:rFonts w:cs="Arial"/>
                <w:szCs w:val="22"/>
                <w:lang w:eastAsia="ja-JP"/>
              </w:rPr>
            </w:pPr>
            <w:r w:rsidRPr="00BC5484">
              <w:rPr>
                <w:rFonts w:cs="Arial"/>
                <w:szCs w:val="22"/>
              </w:rPr>
              <w:t>The supplier shall provide hard copies of the ‘Household Agreement and the Completion Report to the CME, who will be responsible for entering data for the number of units installed each month into the centralised record-keeping database.  It will be the CME’s responsibility to ensure that data is entered correctly and to follow-up with the supplier if there are errors or missing data. The database will not allow double-entries of the serial numbers. All original hard copies are filed and stored.</w:t>
            </w:r>
          </w:p>
        </w:tc>
      </w:tr>
      <w:tr w:rsidR="00E76C1C" w:rsidRPr="00BC5484" w14:paraId="7D9CD60D" w14:textId="77777777" w:rsidTr="00E76C1C">
        <w:trPr>
          <w:cantSplit/>
          <w:jc w:val="center"/>
        </w:trPr>
        <w:tc>
          <w:tcPr>
            <w:tcW w:w="1212" w:type="pct"/>
            <w:shd w:val="clear" w:color="auto" w:fill="D9D9D9"/>
          </w:tcPr>
          <w:p w14:paraId="3FBEF8CC" w14:textId="77777777" w:rsidR="00E76C1C" w:rsidRPr="00BC5484" w:rsidRDefault="00E76C1C" w:rsidP="00E76C1C">
            <w:pPr>
              <w:rPr>
                <w:rFonts w:cs="Arial"/>
                <w:b/>
                <w:szCs w:val="22"/>
              </w:rPr>
            </w:pPr>
            <w:r w:rsidRPr="00BC5484">
              <w:rPr>
                <w:rFonts w:cs="Arial"/>
                <w:b/>
                <w:szCs w:val="22"/>
              </w:rPr>
              <w:t>Purpose of data</w:t>
            </w:r>
          </w:p>
        </w:tc>
        <w:tc>
          <w:tcPr>
            <w:tcW w:w="3788" w:type="pct"/>
            <w:shd w:val="clear" w:color="auto" w:fill="auto"/>
          </w:tcPr>
          <w:p w14:paraId="1C5B8227" w14:textId="77777777" w:rsidR="00E76C1C" w:rsidRPr="00BC5484" w:rsidRDefault="00890613" w:rsidP="00E76C1C">
            <w:pPr>
              <w:rPr>
                <w:rFonts w:cs="Arial"/>
                <w:szCs w:val="22"/>
              </w:rPr>
            </w:pPr>
            <w:r w:rsidRPr="00BC5484">
              <w:rPr>
                <w:rFonts w:cs="Arial"/>
                <w:szCs w:val="22"/>
              </w:rPr>
              <w:t>To account for non-operational units in the emission reduction calculation</w:t>
            </w:r>
          </w:p>
        </w:tc>
      </w:tr>
      <w:tr w:rsidR="00E76C1C" w:rsidRPr="00BC5484" w14:paraId="39F07C1A" w14:textId="77777777" w:rsidTr="00E76C1C">
        <w:trPr>
          <w:cantSplit/>
          <w:jc w:val="center"/>
        </w:trPr>
        <w:tc>
          <w:tcPr>
            <w:tcW w:w="1212" w:type="pct"/>
            <w:shd w:val="clear" w:color="auto" w:fill="D9D9D9"/>
          </w:tcPr>
          <w:p w14:paraId="04CCA04B" w14:textId="77777777" w:rsidR="00E76C1C" w:rsidRPr="00BC5484" w:rsidRDefault="00E76C1C" w:rsidP="00E76C1C">
            <w:pPr>
              <w:rPr>
                <w:rFonts w:cs="Arial"/>
                <w:b/>
                <w:szCs w:val="22"/>
              </w:rPr>
            </w:pPr>
            <w:r w:rsidRPr="00BC5484">
              <w:rPr>
                <w:rFonts w:cs="Arial"/>
                <w:b/>
                <w:szCs w:val="22"/>
              </w:rPr>
              <w:t>Additional comment</w:t>
            </w:r>
          </w:p>
        </w:tc>
        <w:tc>
          <w:tcPr>
            <w:tcW w:w="3788" w:type="pct"/>
            <w:shd w:val="clear" w:color="auto" w:fill="auto"/>
          </w:tcPr>
          <w:p w14:paraId="392E228E" w14:textId="77777777" w:rsidR="00E76C1C" w:rsidRPr="00BC5484" w:rsidRDefault="00E76C1C" w:rsidP="00E76C1C">
            <w:pPr>
              <w:rPr>
                <w:rFonts w:cs="Arial"/>
                <w:szCs w:val="22"/>
              </w:rPr>
            </w:pPr>
            <w:r w:rsidRPr="00BC5484">
              <w:rPr>
                <w:rFonts w:cs="Arial"/>
                <w:szCs w:val="22"/>
              </w:rPr>
              <w:t>N</w:t>
            </w:r>
            <w:r w:rsidRPr="00BC5484">
              <w:rPr>
                <w:rFonts w:cs="Arial"/>
                <w:szCs w:val="22"/>
                <w:vertAlign w:val="subscript"/>
              </w:rPr>
              <w:t>p1,y</w:t>
            </w:r>
            <w:r w:rsidRPr="00BC5484">
              <w:rPr>
                <w:rFonts w:cs="Arial"/>
                <w:szCs w:val="22"/>
              </w:rPr>
              <w:t xml:space="preserve"> shall be calculated from (a) the number of installed system (parameter No</w:t>
            </w:r>
            <w:r w:rsidRPr="00BC5484">
              <w:rPr>
                <w:rFonts w:cs="Arial"/>
                <w:szCs w:val="22"/>
                <w:vertAlign w:val="subscript"/>
              </w:rPr>
              <w:t>p1,y</w:t>
            </w:r>
            <w:r w:rsidRPr="00BC5484">
              <w:rPr>
                <w:rFonts w:cs="Arial"/>
                <w:szCs w:val="22"/>
              </w:rPr>
              <w:t>); and (b) the average operational days of the system (O</w:t>
            </w:r>
            <w:r w:rsidRPr="00BC5484">
              <w:rPr>
                <w:rFonts w:cs="Arial"/>
                <w:szCs w:val="22"/>
                <w:vertAlign w:val="subscript"/>
              </w:rPr>
              <w:t>p1,y</w:t>
            </w:r>
            <w:r w:rsidRPr="00BC5484">
              <w:rPr>
                <w:rFonts w:cs="Arial"/>
                <w:szCs w:val="22"/>
              </w:rPr>
              <w:t>). The equation is therefore (N</w:t>
            </w:r>
            <w:r w:rsidRPr="00BC5484">
              <w:rPr>
                <w:rFonts w:cs="Arial"/>
                <w:szCs w:val="22"/>
                <w:vertAlign w:val="subscript"/>
              </w:rPr>
              <w:t>p,y</w:t>
            </w:r>
            <w:r w:rsidRPr="00BC5484">
              <w:rPr>
                <w:rFonts w:cs="Arial"/>
                <w:szCs w:val="22"/>
              </w:rPr>
              <w:t xml:space="preserve"> = </w:t>
            </w:r>
            <w:r w:rsidRPr="00BC5484">
              <w:rPr>
                <w:rFonts w:cs="Arial"/>
                <w:szCs w:val="22"/>
                <w:lang w:eastAsia="ja-JP"/>
              </w:rPr>
              <w:t>No</w:t>
            </w:r>
            <w:r w:rsidRPr="00BC5484">
              <w:rPr>
                <w:rFonts w:cs="Arial"/>
                <w:szCs w:val="22"/>
                <w:vertAlign w:val="subscript"/>
                <w:lang w:eastAsia="ja-JP"/>
              </w:rPr>
              <w:t>p,y</w:t>
            </w:r>
            <w:r w:rsidRPr="00BC5484">
              <w:rPr>
                <w:rFonts w:cs="Arial"/>
                <w:szCs w:val="22"/>
              </w:rPr>
              <w:t xml:space="preserve"> * (O</w:t>
            </w:r>
            <w:r w:rsidRPr="00BC5484">
              <w:rPr>
                <w:rFonts w:cs="Arial"/>
                <w:szCs w:val="22"/>
                <w:vertAlign w:val="subscript"/>
              </w:rPr>
              <w:t>p,y</w:t>
            </w:r>
            <w:r w:rsidRPr="00BC5484">
              <w:rPr>
                <w:rFonts w:cs="Arial"/>
                <w:szCs w:val="22"/>
              </w:rPr>
              <w:t xml:space="preserve"> / 365)</w:t>
            </w:r>
            <w:r w:rsidRPr="00BC5484">
              <w:rPr>
                <w:rFonts w:cs="Arial"/>
                <w:szCs w:val="22"/>
                <w:lang w:eastAsia="ja-JP"/>
              </w:rPr>
              <w:t>)</w:t>
            </w:r>
            <w:r w:rsidRPr="00BC5484">
              <w:rPr>
                <w:rFonts w:cs="Arial"/>
                <w:szCs w:val="22"/>
              </w:rPr>
              <w:t>The average operational days will be confirmed upon verification. Households are required to notify provincial office staff in a situation when a biodigester stops working. This information is recorded in the IDBP database, allowing the identification per included biodigester the amount of operational days per year. In a scenario where the biodigester stops operating, the number of non-operational days is recorded in the database.</w:t>
            </w:r>
          </w:p>
        </w:tc>
      </w:tr>
    </w:tbl>
    <w:p w14:paraId="59D5B51B" w14:textId="77777777" w:rsidR="00E76C1C" w:rsidRPr="00BC5484" w:rsidRDefault="00E76C1C" w:rsidP="00913BF9">
      <w:pPr>
        <w:pStyle w:val="SDMPDDPoACaption"/>
        <w:spacing w:before="120" w:after="60"/>
        <w:ind w:left="1247"/>
        <w:rPr>
          <w:rFonts w:cs="Arial"/>
          <w:b/>
          <w:sz w:val="22"/>
          <w:szCs w:val="22"/>
        </w:rPr>
      </w:pPr>
    </w:p>
    <w:p w14:paraId="7691A778" w14:textId="77777777" w:rsidR="00E76C1C" w:rsidRPr="00BC5484" w:rsidRDefault="00E76C1C" w:rsidP="00913BF9">
      <w:pPr>
        <w:pStyle w:val="SDMPDDPoACaption"/>
        <w:spacing w:before="120" w:after="60"/>
        <w:ind w:left="1247"/>
        <w:rPr>
          <w:rFonts w:cs="Arial"/>
          <w:b/>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bottom w:w="20" w:type="dxa"/>
        </w:tblCellMar>
        <w:tblLook w:val="00C0" w:firstRow="0" w:lastRow="1" w:firstColumn="1" w:lastColumn="0" w:noHBand="0" w:noVBand="0"/>
      </w:tblPr>
      <w:tblGrid>
        <w:gridCol w:w="2334"/>
        <w:gridCol w:w="7295"/>
      </w:tblGrid>
      <w:tr w:rsidR="00E76C1C" w:rsidRPr="00BC5484" w14:paraId="38537EF2" w14:textId="77777777" w:rsidTr="00E76C1C">
        <w:trPr>
          <w:cantSplit/>
          <w:jc w:val="center"/>
        </w:trPr>
        <w:tc>
          <w:tcPr>
            <w:tcW w:w="1212" w:type="pct"/>
            <w:shd w:val="clear" w:color="auto" w:fill="D9D9D9"/>
          </w:tcPr>
          <w:p w14:paraId="4CD29E8E" w14:textId="77777777" w:rsidR="00E76C1C" w:rsidRPr="00BC5484" w:rsidRDefault="00E76C1C" w:rsidP="00E76C1C">
            <w:pPr>
              <w:rPr>
                <w:rFonts w:cs="Arial"/>
                <w:b/>
                <w:szCs w:val="22"/>
              </w:rPr>
            </w:pPr>
            <w:r w:rsidRPr="00BC5484">
              <w:rPr>
                <w:rFonts w:cs="Arial"/>
                <w:b/>
                <w:szCs w:val="22"/>
              </w:rPr>
              <w:t>Data / Parameter</w:t>
            </w:r>
          </w:p>
        </w:tc>
        <w:tc>
          <w:tcPr>
            <w:tcW w:w="3788" w:type="pct"/>
            <w:shd w:val="clear" w:color="auto" w:fill="auto"/>
          </w:tcPr>
          <w:p w14:paraId="47198015" w14:textId="77777777" w:rsidR="00E76C1C" w:rsidRPr="00BC5484" w:rsidRDefault="00E76C1C" w:rsidP="00E76C1C">
            <w:pPr>
              <w:rPr>
                <w:rFonts w:cs="Arial"/>
                <w:b/>
                <w:szCs w:val="22"/>
                <w:vertAlign w:val="subscript"/>
              </w:rPr>
            </w:pPr>
            <w:r w:rsidRPr="00BC5484">
              <w:rPr>
                <w:rFonts w:cs="Arial"/>
                <w:b/>
                <w:szCs w:val="22"/>
              </w:rPr>
              <w:t>No</w:t>
            </w:r>
            <w:r w:rsidRPr="00BC5484">
              <w:rPr>
                <w:rFonts w:cs="Arial"/>
                <w:b/>
                <w:szCs w:val="22"/>
                <w:vertAlign w:val="subscript"/>
              </w:rPr>
              <w:t>p1,y</w:t>
            </w:r>
          </w:p>
        </w:tc>
      </w:tr>
      <w:tr w:rsidR="00E76C1C" w:rsidRPr="00BC5484" w14:paraId="443647AD" w14:textId="77777777" w:rsidTr="00E76C1C">
        <w:trPr>
          <w:cantSplit/>
          <w:jc w:val="center"/>
        </w:trPr>
        <w:tc>
          <w:tcPr>
            <w:tcW w:w="1212" w:type="pct"/>
            <w:shd w:val="clear" w:color="auto" w:fill="D9D9D9"/>
          </w:tcPr>
          <w:p w14:paraId="7639D12B" w14:textId="77777777" w:rsidR="00E76C1C" w:rsidRPr="00BC5484" w:rsidRDefault="00E76C1C" w:rsidP="00E76C1C">
            <w:pPr>
              <w:rPr>
                <w:rFonts w:cs="Arial"/>
                <w:b/>
                <w:szCs w:val="22"/>
              </w:rPr>
            </w:pPr>
            <w:r w:rsidRPr="00BC5484">
              <w:rPr>
                <w:rFonts w:cs="Arial"/>
                <w:b/>
                <w:szCs w:val="22"/>
              </w:rPr>
              <w:t>Unit</w:t>
            </w:r>
          </w:p>
        </w:tc>
        <w:tc>
          <w:tcPr>
            <w:tcW w:w="3788" w:type="pct"/>
            <w:shd w:val="clear" w:color="auto" w:fill="auto"/>
          </w:tcPr>
          <w:p w14:paraId="231A54DC" w14:textId="77777777" w:rsidR="00E76C1C" w:rsidRPr="00BC5484" w:rsidRDefault="00E76C1C" w:rsidP="00E76C1C">
            <w:pPr>
              <w:rPr>
                <w:rFonts w:cs="Arial"/>
                <w:szCs w:val="22"/>
              </w:rPr>
            </w:pPr>
            <w:r w:rsidRPr="00BC5484">
              <w:rPr>
                <w:rFonts w:cs="Arial"/>
                <w:szCs w:val="22"/>
              </w:rPr>
              <w:t xml:space="preserve">Number </w:t>
            </w:r>
          </w:p>
        </w:tc>
      </w:tr>
      <w:tr w:rsidR="00E76C1C" w:rsidRPr="00BC5484" w14:paraId="30F67E66" w14:textId="77777777" w:rsidTr="00E76C1C">
        <w:trPr>
          <w:cantSplit/>
          <w:jc w:val="center"/>
        </w:trPr>
        <w:tc>
          <w:tcPr>
            <w:tcW w:w="1212" w:type="pct"/>
            <w:shd w:val="clear" w:color="auto" w:fill="D9D9D9"/>
          </w:tcPr>
          <w:p w14:paraId="716883D2" w14:textId="77777777" w:rsidR="00E76C1C" w:rsidRPr="00BC5484" w:rsidRDefault="00E76C1C" w:rsidP="00E76C1C">
            <w:pPr>
              <w:rPr>
                <w:rFonts w:cs="Arial"/>
                <w:b/>
                <w:szCs w:val="22"/>
              </w:rPr>
            </w:pPr>
            <w:r w:rsidRPr="00BC5484">
              <w:rPr>
                <w:rFonts w:cs="Arial"/>
                <w:b/>
                <w:szCs w:val="22"/>
              </w:rPr>
              <w:t>Description</w:t>
            </w:r>
          </w:p>
        </w:tc>
        <w:tc>
          <w:tcPr>
            <w:tcW w:w="3788" w:type="pct"/>
            <w:shd w:val="clear" w:color="auto" w:fill="auto"/>
          </w:tcPr>
          <w:p w14:paraId="51961689" w14:textId="77777777" w:rsidR="00E76C1C" w:rsidRPr="00BC5484" w:rsidRDefault="00E76C1C" w:rsidP="00E76C1C">
            <w:pPr>
              <w:autoSpaceDE w:val="0"/>
              <w:autoSpaceDN w:val="0"/>
              <w:adjustRightInd w:val="0"/>
              <w:rPr>
                <w:rFonts w:cs="Arial"/>
                <w:szCs w:val="22"/>
                <w:lang w:val="en-US"/>
              </w:rPr>
            </w:pPr>
            <w:r w:rsidRPr="00BC5484">
              <w:rPr>
                <w:rFonts w:cs="Arial"/>
                <w:szCs w:val="22"/>
                <w:lang w:val="en-US"/>
              </w:rPr>
              <w:t>Cumulative number of project technologies included in the project</w:t>
            </w:r>
          </w:p>
          <w:p w14:paraId="05EB5A5E" w14:textId="77777777" w:rsidR="00E76C1C" w:rsidRPr="00BC5484" w:rsidRDefault="00E76C1C" w:rsidP="00E76C1C">
            <w:pPr>
              <w:rPr>
                <w:rFonts w:cs="Arial"/>
                <w:szCs w:val="22"/>
              </w:rPr>
            </w:pPr>
            <w:r w:rsidRPr="00BC5484">
              <w:rPr>
                <w:rFonts w:cs="Arial"/>
                <w:szCs w:val="22"/>
                <w:lang w:val="en-US"/>
              </w:rPr>
              <w:t>database for project scenario p in year y</w:t>
            </w:r>
          </w:p>
        </w:tc>
      </w:tr>
      <w:tr w:rsidR="00E76C1C" w:rsidRPr="00BC5484" w14:paraId="3A7A3D61" w14:textId="77777777" w:rsidTr="00E76C1C">
        <w:trPr>
          <w:cantSplit/>
          <w:jc w:val="center"/>
        </w:trPr>
        <w:tc>
          <w:tcPr>
            <w:tcW w:w="1212" w:type="pct"/>
            <w:shd w:val="clear" w:color="auto" w:fill="D9D9D9"/>
          </w:tcPr>
          <w:p w14:paraId="7B5BD602" w14:textId="77777777" w:rsidR="00E76C1C" w:rsidRPr="00BC5484" w:rsidRDefault="00E76C1C" w:rsidP="00E76C1C">
            <w:pPr>
              <w:rPr>
                <w:rFonts w:cs="Arial"/>
                <w:b/>
                <w:szCs w:val="22"/>
              </w:rPr>
            </w:pPr>
            <w:r w:rsidRPr="00BC5484">
              <w:rPr>
                <w:rFonts w:cs="Arial"/>
                <w:b/>
                <w:szCs w:val="22"/>
              </w:rPr>
              <w:t>Source of data</w:t>
            </w:r>
          </w:p>
        </w:tc>
        <w:tc>
          <w:tcPr>
            <w:tcW w:w="3788" w:type="pct"/>
            <w:shd w:val="clear" w:color="auto" w:fill="auto"/>
          </w:tcPr>
          <w:p w14:paraId="0D2E0B75" w14:textId="77777777" w:rsidR="00E76C1C" w:rsidRPr="00BC5484" w:rsidRDefault="00E76C1C" w:rsidP="00E76C1C">
            <w:pPr>
              <w:rPr>
                <w:rFonts w:cs="Arial"/>
                <w:szCs w:val="22"/>
              </w:rPr>
            </w:pPr>
            <w:r w:rsidRPr="00BC5484">
              <w:rPr>
                <w:rFonts w:cs="Arial"/>
                <w:szCs w:val="22"/>
                <w:lang w:val="en-US"/>
              </w:rPr>
              <w:t>IDBP database.</w:t>
            </w:r>
          </w:p>
        </w:tc>
      </w:tr>
      <w:tr w:rsidR="00E76C1C" w:rsidRPr="00BC5484" w14:paraId="430F8111" w14:textId="77777777" w:rsidTr="00E76C1C">
        <w:trPr>
          <w:cantSplit/>
          <w:jc w:val="center"/>
        </w:trPr>
        <w:tc>
          <w:tcPr>
            <w:tcW w:w="1212" w:type="pct"/>
            <w:shd w:val="clear" w:color="auto" w:fill="D9D9D9"/>
          </w:tcPr>
          <w:p w14:paraId="7E917CB7" w14:textId="77777777" w:rsidR="00E76C1C" w:rsidRPr="00BC5484" w:rsidRDefault="00E76C1C" w:rsidP="00E76C1C">
            <w:pPr>
              <w:rPr>
                <w:rFonts w:cs="Arial"/>
                <w:b/>
                <w:szCs w:val="22"/>
              </w:rPr>
            </w:pPr>
            <w:r w:rsidRPr="00BC5484">
              <w:rPr>
                <w:rFonts w:cs="Arial"/>
                <w:b/>
                <w:szCs w:val="22"/>
              </w:rPr>
              <w:t>Value(s) applied</w:t>
            </w:r>
          </w:p>
        </w:tc>
        <w:tc>
          <w:tcPr>
            <w:tcW w:w="3788" w:type="pct"/>
            <w:shd w:val="clear" w:color="auto" w:fill="auto"/>
          </w:tcPr>
          <w:p w14:paraId="2E6A6773" w14:textId="77777777" w:rsidR="00E76C1C" w:rsidRPr="00BC5484" w:rsidRDefault="00890613" w:rsidP="00E76C1C">
            <w:pPr>
              <w:rPr>
                <w:rFonts w:cs="Arial"/>
                <w:szCs w:val="22"/>
                <w:lang w:eastAsia="ja-JP"/>
              </w:rPr>
            </w:pPr>
            <w:r w:rsidRPr="00BC5484">
              <w:rPr>
                <w:rFonts w:cs="Arial"/>
                <w:szCs w:val="22"/>
              </w:rPr>
              <w:t>20,000</w:t>
            </w:r>
          </w:p>
        </w:tc>
      </w:tr>
      <w:tr w:rsidR="00E76C1C" w:rsidRPr="00BC5484" w14:paraId="3FFA0FE7" w14:textId="77777777" w:rsidTr="00E76C1C">
        <w:trPr>
          <w:cantSplit/>
          <w:jc w:val="center"/>
        </w:trPr>
        <w:tc>
          <w:tcPr>
            <w:tcW w:w="1212" w:type="pct"/>
            <w:shd w:val="clear" w:color="auto" w:fill="D9D9D9"/>
          </w:tcPr>
          <w:p w14:paraId="44D73E4B" w14:textId="77777777" w:rsidR="00E76C1C" w:rsidRPr="00BC5484" w:rsidRDefault="00E76C1C" w:rsidP="00E76C1C">
            <w:pPr>
              <w:jc w:val="left"/>
              <w:rPr>
                <w:rFonts w:cs="Arial"/>
                <w:b/>
                <w:szCs w:val="22"/>
              </w:rPr>
            </w:pPr>
            <w:r w:rsidRPr="00BC5484">
              <w:rPr>
                <w:rFonts w:cs="Arial"/>
                <w:b/>
                <w:szCs w:val="22"/>
              </w:rPr>
              <w:t>Measurement methods and procedures</w:t>
            </w:r>
          </w:p>
        </w:tc>
        <w:tc>
          <w:tcPr>
            <w:tcW w:w="3788" w:type="pct"/>
            <w:shd w:val="clear" w:color="auto" w:fill="auto"/>
          </w:tcPr>
          <w:p w14:paraId="107DAA47" w14:textId="77777777" w:rsidR="00E76C1C" w:rsidRPr="00BC5484" w:rsidRDefault="00E76C1C" w:rsidP="00E76C1C">
            <w:pPr>
              <w:rPr>
                <w:rFonts w:cs="Arial"/>
                <w:szCs w:val="22"/>
              </w:rPr>
            </w:pPr>
          </w:p>
        </w:tc>
      </w:tr>
      <w:tr w:rsidR="00E76C1C" w:rsidRPr="00BC5484" w14:paraId="6D697899" w14:textId="77777777" w:rsidTr="00E76C1C">
        <w:trPr>
          <w:cantSplit/>
          <w:jc w:val="center"/>
        </w:trPr>
        <w:tc>
          <w:tcPr>
            <w:tcW w:w="1212" w:type="pct"/>
            <w:shd w:val="clear" w:color="auto" w:fill="D9D9D9"/>
          </w:tcPr>
          <w:p w14:paraId="7740EDE7" w14:textId="77777777" w:rsidR="00E76C1C" w:rsidRPr="00BC5484" w:rsidRDefault="00E76C1C" w:rsidP="00E76C1C">
            <w:pPr>
              <w:rPr>
                <w:rFonts w:cs="Arial"/>
                <w:b/>
                <w:szCs w:val="22"/>
              </w:rPr>
            </w:pPr>
            <w:r w:rsidRPr="00BC5484">
              <w:rPr>
                <w:rFonts w:cs="Arial"/>
                <w:b/>
                <w:szCs w:val="22"/>
              </w:rPr>
              <w:t>Monitoring frequency</w:t>
            </w:r>
          </w:p>
        </w:tc>
        <w:tc>
          <w:tcPr>
            <w:tcW w:w="3788" w:type="pct"/>
            <w:shd w:val="clear" w:color="auto" w:fill="auto"/>
          </w:tcPr>
          <w:p w14:paraId="10F3A0B8" w14:textId="77777777" w:rsidR="00E76C1C" w:rsidRPr="00BC5484" w:rsidRDefault="00E76C1C" w:rsidP="00E76C1C">
            <w:pPr>
              <w:rPr>
                <w:rFonts w:cs="Arial"/>
                <w:szCs w:val="22"/>
                <w:lang w:eastAsia="ja-JP"/>
              </w:rPr>
            </w:pPr>
            <w:r w:rsidRPr="00BC5484">
              <w:rPr>
                <w:rFonts w:cs="Arial"/>
                <w:szCs w:val="22"/>
                <w:lang w:eastAsia="ja-JP"/>
              </w:rPr>
              <w:t>Continuous</w:t>
            </w:r>
          </w:p>
        </w:tc>
      </w:tr>
      <w:tr w:rsidR="00E76C1C" w:rsidRPr="00BC5484" w14:paraId="23847C6C" w14:textId="77777777" w:rsidTr="00E76C1C">
        <w:trPr>
          <w:cantSplit/>
          <w:jc w:val="center"/>
        </w:trPr>
        <w:tc>
          <w:tcPr>
            <w:tcW w:w="1212" w:type="pct"/>
            <w:shd w:val="clear" w:color="auto" w:fill="D9D9D9"/>
          </w:tcPr>
          <w:p w14:paraId="024489E9" w14:textId="77777777" w:rsidR="00E76C1C" w:rsidRPr="00BC5484" w:rsidRDefault="00E76C1C" w:rsidP="00E76C1C">
            <w:pPr>
              <w:rPr>
                <w:rFonts w:cs="Arial"/>
                <w:b/>
                <w:szCs w:val="22"/>
              </w:rPr>
            </w:pPr>
            <w:r w:rsidRPr="00BC5484">
              <w:rPr>
                <w:rFonts w:cs="Arial"/>
                <w:b/>
                <w:szCs w:val="22"/>
              </w:rPr>
              <w:t>QA/QC procedures</w:t>
            </w:r>
          </w:p>
        </w:tc>
        <w:tc>
          <w:tcPr>
            <w:tcW w:w="3788" w:type="pct"/>
            <w:shd w:val="clear" w:color="auto" w:fill="auto"/>
          </w:tcPr>
          <w:p w14:paraId="1A6B5ABB" w14:textId="77777777" w:rsidR="00E76C1C" w:rsidRPr="00BC5484" w:rsidRDefault="007B2B63" w:rsidP="007B2B63">
            <w:pPr>
              <w:rPr>
                <w:rFonts w:cs="Arial"/>
                <w:szCs w:val="22"/>
                <w:lang w:eastAsia="ja-JP"/>
              </w:rPr>
            </w:pPr>
            <w:r w:rsidRPr="00BC5484">
              <w:rPr>
                <w:rFonts w:cs="Arial"/>
                <w:szCs w:val="22"/>
              </w:rPr>
              <w:t>The supplier shall provide hard copies of the ‘Household Agreement and the Completion Report to the CME, who will be responsible for entering data for the number of units installed each month into the centralised record-keeping database. This will enable the calculation of the cumulative number of units in the VPA.</w:t>
            </w:r>
          </w:p>
        </w:tc>
      </w:tr>
      <w:tr w:rsidR="00E76C1C" w:rsidRPr="00BC5484" w14:paraId="1A54771D" w14:textId="77777777" w:rsidTr="00E76C1C">
        <w:trPr>
          <w:cantSplit/>
          <w:jc w:val="center"/>
        </w:trPr>
        <w:tc>
          <w:tcPr>
            <w:tcW w:w="1212" w:type="pct"/>
            <w:shd w:val="clear" w:color="auto" w:fill="D9D9D9"/>
          </w:tcPr>
          <w:p w14:paraId="2CA60677" w14:textId="77777777" w:rsidR="00E76C1C" w:rsidRPr="00BC5484" w:rsidRDefault="00E76C1C" w:rsidP="00E76C1C">
            <w:pPr>
              <w:rPr>
                <w:rFonts w:cs="Arial"/>
                <w:b/>
                <w:szCs w:val="22"/>
              </w:rPr>
            </w:pPr>
            <w:r w:rsidRPr="00BC5484">
              <w:rPr>
                <w:rFonts w:cs="Arial"/>
                <w:b/>
                <w:szCs w:val="22"/>
              </w:rPr>
              <w:t>Purpose of data</w:t>
            </w:r>
          </w:p>
        </w:tc>
        <w:tc>
          <w:tcPr>
            <w:tcW w:w="3788" w:type="pct"/>
            <w:shd w:val="clear" w:color="auto" w:fill="auto"/>
          </w:tcPr>
          <w:p w14:paraId="7852C4CA" w14:textId="77777777" w:rsidR="00E76C1C" w:rsidRPr="00BC5484" w:rsidRDefault="00E76C1C" w:rsidP="00E76C1C">
            <w:pPr>
              <w:rPr>
                <w:rFonts w:cs="Arial"/>
                <w:szCs w:val="22"/>
              </w:rPr>
            </w:pPr>
          </w:p>
        </w:tc>
      </w:tr>
      <w:tr w:rsidR="00E76C1C" w:rsidRPr="00BC5484" w14:paraId="072948A0" w14:textId="77777777" w:rsidTr="00E76C1C">
        <w:trPr>
          <w:cantSplit/>
          <w:jc w:val="center"/>
        </w:trPr>
        <w:tc>
          <w:tcPr>
            <w:tcW w:w="1212" w:type="pct"/>
            <w:shd w:val="clear" w:color="auto" w:fill="D9D9D9"/>
          </w:tcPr>
          <w:p w14:paraId="356A6595" w14:textId="77777777" w:rsidR="00E76C1C" w:rsidRPr="00BC5484" w:rsidRDefault="00E76C1C" w:rsidP="00E76C1C">
            <w:pPr>
              <w:rPr>
                <w:rFonts w:cs="Arial"/>
                <w:b/>
                <w:szCs w:val="22"/>
              </w:rPr>
            </w:pPr>
            <w:r w:rsidRPr="00BC5484">
              <w:rPr>
                <w:rFonts w:cs="Arial"/>
                <w:b/>
                <w:szCs w:val="22"/>
              </w:rPr>
              <w:t>Additional comment</w:t>
            </w:r>
          </w:p>
        </w:tc>
        <w:tc>
          <w:tcPr>
            <w:tcW w:w="3788" w:type="pct"/>
            <w:shd w:val="clear" w:color="auto" w:fill="auto"/>
          </w:tcPr>
          <w:p w14:paraId="4DC7DAFF" w14:textId="77777777" w:rsidR="00E76C1C" w:rsidRPr="00BC5484" w:rsidRDefault="00E76C1C" w:rsidP="00E76C1C">
            <w:pPr>
              <w:rPr>
                <w:rFonts w:cs="Arial"/>
                <w:szCs w:val="22"/>
              </w:rPr>
            </w:pPr>
            <w:r w:rsidRPr="00BC5484">
              <w:rPr>
                <w:rFonts w:cs="Arial"/>
                <w:szCs w:val="22"/>
              </w:rPr>
              <w:t xml:space="preserve">The actual cumulative number of biodigester operational days will be confirmed upon verification. </w:t>
            </w:r>
          </w:p>
        </w:tc>
      </w:tr>
    </w:tbl>
    <w:p w14:paraId="55D3C963" w14:textId="77777777" w:rsidR="00E76C1C" w:rsidRPr="00BC5484" w:rsidRDefault="00E76C1C" w:rsidP="00913BF9">
      <w:pPr>
        <w:pStyle w:val="SDMPDDPoACaption"/>
        <w:spacing w:before="120" w:after="60"/>
        <w:ind w:left="1247"/>
        <w:rPr>
          <w:rFonts w:cs="Arial"/>
          <w:b/>
          <w:sz w:val="22"/>
          <w:szCs w:val="22"/>
        </w:rPr>
      </w:pPr>
    </w:p>
    <w:p w14:paraId="38E1BBB3" w14:textId="77777777" w:rsidR="00E76C1C" w:rsidRPr="00BC5484" w:rsidRDefault="00E76C1C" w:rsidP="00913BF9">
      <w:pPr>
        <w:pStyle w:val="SDMPDDPoACaption"/>
        <w:spacing w:before="120" w:after="60"/>
        <w:ind w:left="1247"/>
        <w:rPr>
          <w:rFonts w:cs="Arial"/>
          <w:b/>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bottom w:w="20" w:type="dxa"/>
        </w:tblCellMar>
        <w:tblLook w:val="00C0" w:firstRow="0" w:lastRow="1" w:firstColumn="1" w:lastColumn="0" w:noHBand="0" w:noVBand="0"/>
      </w:tblPr>
      <w:tblGrid>
        <w:gridCol w:w="2334"/>
        <w:gridCol w:w="7295"/>
      </w:tblGrid>
      <w:tr w:rsidR="00E76C1C" w:rsidRPr="00BC5484" w14:paraId="250D8648" w14:textId="77777777" w:rsidTr="00E76C1C">
        <w:trPr>
          <w:cantSplit/>
          <w:jc w:val="center"/>
        </w:trPr>
        <w:tc>
          <w:tcPr>
            <w:tcW w:w="1212" w:type="pct"/>
            <w:shd w:val="clear" w:color="auto" w:fill="D9D9D9"/>
          </w:tcPr>
          <w:p w14:paraId="46EA889C" w14:textId="77777777" w:rsidR="00E76C1C" w:rsidRPr="00BC5484" w:rsidRDefault="00E76C1C" w:rsidP="00E76C1C">
            <w:pPr>
              <w:rPr>
                <w:rFonts w:cs="Arial"/>
                <w:b/>
                <w:szCs w:val="22"/>
              </w:rPr>
            </w:pPr>
            <w:r w:rsidRPr="00BC5484">
              <w:rPr>
                <w:rFonts w:cs="Arial"/>
                <w:b/>
                <w:szCs w:val="22"/>
              </w:rPr>
              <w:t>Data / Parameter</w:t>
            </w:r>
          </w:p>
        </w:tc>
        <w:tc>
          <w:tcPr>
            <w:tcW w:w="3788" w:type="pct"/>
            <w:shd w:val="clear" w:color="auto" w:fill="auto"/>
          </w:tcPr>
          <w:p w14:paraId="2E87A68F" w14:textId="77777777" w:rsidR="00E76C1C" w:rsidRPr="00BC5484" w:rsidRDefault="00E76C1C" w:rsidP="00E76C1C">
            <w:pPr>
              <w:rPr>
                <w:rFonts w:cs="Arial"/>
                <w:b/>
                <w:szCs w:val="22"/>
                <w:vertAlign w:val="subscript"/>
              </w:rPr>
            </w:pPr>
            <w:r w:rsidRPr="00BC5484">
              <w:rPr>
                <w:rFonts w:cs="Arial"/>
                <w:b/>
                <w:szCs w:val="22"/>
              </w:rPr>
              <w:t>O</w:t>
            </w:r>
            <w:r w:rsidRPr="00BC5484">
              <w:rPr>
                <w:rFonts w:cs="Arial"/>
                <w:b/>
                <w:szCs w:val="22"/>
                <w:vertAlign w:val="subscript"/>
              </w:rPr>
              <w:t>p1,y</w:t>
            </w:r>
          </w:p>
        </w:tc>
      </w:tr>
      <w:tr w:rsidR="00E76C1C" w:rsidRPr="00BC5484" w14:paraId="6F401E92" w14:textId="77777777" w:rsidTr="00E76C1C">
        <w:trPr>
          <w:cantSplit/>
          <w:jc w:val="center"/>
        </w:trPr>
        <w:tc>
          <w:tcPr>
            <w:tcW w:w="1212" w:type="pct"/>
            <w:shd w:val="clear" w:color="auto" w:fill="D9D9D9"/>
          </w:tcPr>
          <w:p w14:paraId="12E532D4" w14:textId="77777777" w:rsidR="00E76C1C" w:rsidRPr="00BC5484" w:rsidRDefault="00E76C1C" w:rsidP="00E76C1C">
            <w:pPr>
              <w:rPr>
                <w:rFonts w:cs="Arial"/>
                <w:b/>
                <w:szCs w:val="22"/>
              </w:rPr>
            </w:pPr>
            <w:r w:rsidRPr="00BC5484">
              <w:rPr>
                <w:rFonts w:cs="Arial"/>
                <w:b/>
                <w:szCs w:val="22"/>
              </w:rPr>
              <w:t>Unit</w:t>
            </w:r>
          </w:p>
        </w:tc>
        <w:tc>
          <w:tcPr>
            <w:tcW w:w="3788" w:type="pct"/>
            <w:shd w:val="clear" w:color="auto" w:fill="auto"/>
          </w:tcPr>
          <w:p w14:paraId="7DDBAB1B" w14:textId="77777777" w:rsidR="00E76C1C" w:rsidRPr="00BC5484" w:rsidRDefault="00E76C1C" w:rsidP="00E76C1C">
            <w:pPr>
              <w:rPr>
                <w:rFonts w:cs="Arial"/>
                <w:szCs w:val="22"/>
              </w:rPr>
            </w:pPr>
            <w:r w:rsidRPr="00BC5484">
              <w:rPr>
                <w:rFonts w:cs="Arial"/>
                <w:szCs w:val="22"/>
              </w:rPr>
              <w:t xml:space="preserve">Number </w:t>
            </w:r>
          </w:p>
        </w:tc>
      </w:tr>
      <w:tr w:rsidR="00E76C1C" w:rsidRPr="00BC5484" w14:paraId="064EB2C4" w14:textId="77777777" w:rsidTr="00E76C1C">
        <w:trPr>
          <w:cantSplit/>
          <w:jc w:val="center"/>
        </w:trPr>
        <w:tc>
          <w:tcPr>
            <w:tcW w:w="1212" w:type="pct"/>
            <w:shd w:val="clear" w:color="auto" w:fill="D9D9D9"/>
          </w:tcPr>
          <w:p w14:paraId="09E1B94F" w14:textId="77777777" w:rsidR="00E76C1C" w:rsidRPr="00BC5484" w:rsidRDefault="00E76C1C" w:rsidP="00E76C1C">
            <w:pPr>
              <w:rPr>
                <w:rFonts w:cs="Arial"/>
                <w:b/>
                <w:szCs w:val="22"/>
              </w:rPr>
            </w:pPr>
            <w:r w:rsidRPr="00BC5484">
              <w:rPr>
                <w:rFonts w:cs="Arial"/>
                <w:b/>
                <w:szCs w:val="22"/>
              </w:rPr>
              <w:t>Description</w:t>
            </w:r>
          </w:p>
        </w:tc>
        <w:tc>
          <w:tcPr>
            <w:tcW w:w="3788" w:type="pct"/>
            <w:shd w:val="clear" w:color="auto" w:fill="auto"/>
          </w:tcPr>
          <w:p w14:paraId="338EBF53" w14:textId="77777777" w:rsidR="00E76C1C" w:rsidRPr="00BC5484" w:rsidRDefault="00E76C1C" w:rsidP="00E76C1C">
            <w:pPr>
              <w:autoSpaceDE w:val="0"/>
              <w:autoSpaceDN w:val="0"/>
              <w:adjustRightInd w:val="0"/>
              <w:rPr>
                <w:rFonts w:cs="Arial"/>
                <w:szCs w:val="22"/>
              </w:rPr>
            </w:pPr>
            <w:r w:rsidRPr="00BC5484">
              <w:rPr>
                <w:rFonts w:cs="Arial"/>
                <w:szCs w:val="22"/>
                <w:lang w:val="en-US"/>
              </w:rPr>
              <w:t>The average technology-days during which the biodigesters are operational for project scenario p1 against baseline scenario b1 in year y</w:t>
            </w:r>
          </w:p>
        </w:tc>
      </w:tr>
      <w:tr w:rsidR="00E76C1C" w:rsidRPr="00BC5484" w14:paraId="682B2C2C" w14:textId="77777777" w:rsidTr="00E76C1C">
        <w:trPr>
          <w:cantSplit/>
          <w:jc w:val="center"/>
        </w:trPr>
        <w:tc>
          <w:tcPr>
            <w:tcW w:w="1212" w:type="pct"/>
            <w:shd w:val="clear" w:color="auto" w:fill="D9D9D9"/>
          </w:tcPr>
          <w:p w14:paraId="142CB3FD" w14:textId="77777777" w:rsidR="00E76C1C" w:rsidRPr="00BC5484" w:rsidRDefault="00E76C1C" w:rsidP="00E76C1C">
            <w:pPr>
              <w:rPr>
                <w:rFonts w:cs="Arial"/>
                <w:b/>
                <w:szCs w:val="22"/>
              </w:rPr>
            </w:pPr>
            <w:r w:rsidRPr="00BC5484">
              <w:rPr>
                <w:rFonts w:cs="Arial"/>
                <w:b/>
                <w:szCs w:val="22"/>
              </w:rPr>
              <w:t>Source of data</w:t>
            </w:r>
          </w:p>
        </w:tc>
        <w:tc>
          <w:tcPr>
            <w:tcW w:w="3788" w:type="pct"/>
            <w:shd w:val="clear" w:color="auto" w:fill="auto"/>
          </w:tcPr>
          <w:p w14:paraId="1201BFE3" w14:textId="77777777" w:rsidR="00E76C1C" w:rsidRPr="00BC5484" w:rsidRDefault="00E76C1C" w:rsidP="00E76C1C">
            <w:pPr>
              <w:rPr>
                <w:rFonts w:cs="Arial"/>
                <w:szCs w:val="22"/>
              </w:rPr>
            </w:pPr>
            <w:r w:rsidRPr="00BC5484">
              <w:rPr>
                <w:rFonts w:cs="Arial"/>
                <w:szCs w:val="22"/>
                <w:lang w:val="en-US"/>
              </w:rPr>
              <w:t>IDBP database.</w:t>
            </w:r>
          </w:p>
        </w:tc>
      </w:tr>
      <w:tr w:rsidR="00E76C1C" w:rsidRPr="00BC5484" w14:paraId="034418F3" w14:textId="77777777" w:rsidTr="00E76C1C">
        <w:trPr>
          <w:cantSplit/>
          <w:jc w:val="center"/>
        </w:trPr>
        <w:tc>
          <w:tcPr>
            <w:tcW w:w="1212" w:type="pct"/>
            <w:shd w:val="clear" w:color="auto" w:fill="D9D9D9"/>
          </w:tcPr>
          <w:p w14:paraId="5B4A837A" w14:textId="77777777" w:rsidR="00E76C1C" w:rsidRPr="00BC5484" w:rsidRDefault="00E76C1C" w:rsidP="00E76C1C">
            <w:pPr>
              <w:rPr>
                <w:rFonts w:cs="Arial"/>
                <w:b/>
                <w:szCs w:val="22"/>
              </w:rPr>
            </w:pPr>
            <w:r w:rsidRPr="00BC5484">
              <w:rPr>
                <w:rFonts w:cs="Arial"/>
                <w:b/>
                <w:szCs w:val="22"/>
              </w:rPr>
              <w:t>Value(s) applied</w:t>
            </w:r>
          </w:p>
        </w:tc>
        <w:tc>
          <w:tcPr>
            <w:tcW w:w="3788" w:type="pct"/>
            <w:shd w:val="clear" w:color="auto" w:fill="auto"/>
          </w:tcPr>
          <w:p w14:paraId="54A2C3F3" w14:textId="77777777" w:rsidR="00E76C1C" w:rsidRPr="00BC5484" w:rsidRDefault="00E76C1C" w:rsidP="00E76C1C">
            <w:pPr>
              <w:rPr>
                <w:rFonts w:cs="Arial"/>
                <w:szCs w:val="22"/>
                <w:lang w:eastAsia="ja-JP"/>
              </w:rPr>
            </w:pPr>
            <w:r w:rsidRPr="00BC5484">
              <w:rPr>
                <w:rFonts w:cs="Arial"/>
                <w:szCs w:val="22"/>
                <w:lang w:eastAsia="ja-JP"/>
              </w:rPr>
              <w:t>365</w:t>
            </w:r>
          </w:p>
        </w:tc>
      </w:tr>
      <w:tr w:rsidR="00E76C1C" w:rsidRPr="00BC5484" w14:paraId="7DC6344E" w14:textId="77777777" w:rsidTr="00E76C1C">
        <w:trPr>
          <w:cantSplit/>
          <w:jc w:val="center"/>
        </w:trPr>
        <w:tc>
          <w:tcPr>
            <w:tcW w:w="1212" w:type="pct"/>
            <w:shd w:val="clear" w:color="auto" w:fill="D9D9D9"/>
          </w:tcPr>
          <w:p w14:paraId="667DC352" w14:textId="77777777" w:rsidR="00E76C1C" w:rsidRPr="00BC5484" w:rsidRDefault="00E76C1C" w:rsidP="00E76C1C">
            <w:pPr>
              <w:jc w:val="left"/>
              <w:rPr>
                <w:rFonts w:cs="Arial"/>
                <w:b/>
                <w:szCs w:val="22"/>
              </w:rPr>
            </w:pPr>
            <w:r w:rsidRPr="00BC5484">
              <w:rPr>
                <w:rFonts w:cs="Arial"/>
                <w:b/>
                <w:szCs w:val="22"/>
              </w:rPr>
              <w:t>Measurement methods and procedures</w:t>
            </w:r>
          </w:p>
        </w:tc>
        <w:tc>
          <w:tcPr>
            <w:tcW w:w="3788" w:type="pct"/>
            <w:shd w:val="clear" w:color="auto" w:fill="auto"/>
          </w:tcPr>
          <w:p w14:paraId="01BAFE9B" w14:textId="77777777" w:rsidR="00E76C1C" w:rsidRPr="00BC5484" w:rsidRDefault="00E76C1C" w:rsidP="00E76C1C">
            <w:pPr>
              <w:rPr>
                <w:rFonts w:cs="Arial"/>
                <w:szCs w:val="22"/>
              </w:rPr>
            </w:pPr>
          </w:p>
        </w:tc>
      </w:tr>
      <w:tr w:rsidR="00DE39A2" w:rsidRPr="00BC5484" w14:paraId="58B4F03E" w14:textId="77777777" w:rsidTr="00E76C1C">
        <w:trPr>
          <w:cantSplit/>
          <w:jc w:val="center"/>
        </w:trPr>
        <w:tc>
          <w:tcPr>
            <w:tcW w:w="1212" w:type="pct"/>
            <w:shd w:val="clear" w:color="auto" w:fill="D9D9D9"/>
          </w:tcPr>
          <w:p w14:paraId="37D196CA" w14:textId="77777777" w:rsidR="00DE39A2" w:rsidRPr="00BC5484" w:rsidRDefault="00DE39A2" w:rsidP="00DE39A2">
            <w:pPr>
              <w:rPr>
                <w:rFonts w:cs="Arial"/>
                <w:b/>
                <w:szCs w:val="22"/>
              </w:rPr>
            </w:pPr>
            <w:r w:rsidRPr="00BC5484">
              <w:rPr>
                <w:rFonts w:cs="Arial"/>
                <w:b/>
                <w:szCs w:val="22"/>
              </w:rPr>
              <w:lastRenderedPageBreak/>
              <w:t>Monitoring frequency</w:t>
            </w:r>
          </w:p>
        </w:tc>
        <w:tc>
          <w:tcPr>
            <w:tcW w:w="3788" w:type="pct"/>
            <w:shd w:val="clear" w:color="auto" w:fill="auto"/>
          </w:tcPr>
          <w:p w14:paraId="7E9296ED" w14:textId="77777777" w:rsidR="00DE39A2" w:rsidRPr="00BC5484" w:rsidRDefault="00DE39A2" w:rsidP="00DE39A2">
            <w:pPr>
              <w:rPr>
                <w:rFonts w:cs="Arial"/>
                <w:szCs w:val="22"/>
                <w:lang w:eastAsia="ja-JP"/>
              </w:rPr>
            </w:pPr>
            <w:r w:rsidRPr="00BC5484">
              <w:rPr>
                <w:rFonts w:cs="Arial"/>
                <w:szCs w:val="22"/>
                <w:lang w:eastAsia="ja-JP"/>
              </w:rPr>
              <w:t>Continuous</w:t>
            </w:r>
          </w:p>
        </w:tc>
      </w:tr>
      <w:tr w:rsidR="00DE39A2" w:rsidRPr="00BC5484" w14:paraId="3EAEC205" w14:textId="77777777" w:rsidTr="00E76C1C">
        <w:trPr>
          <w:cantSplit/>
          <w:jc w:val="center"/>
        </w:trPr>
        <w:tc>
          <w:tcPr>
            <w:tcW w:w="1212" w:type="pct"/>
            <w:shd w:val="clear" w:color="auto" w:fill="D9D9D9"/>
          </w:tcPr>
          <w:p w14:paraId="307154F7" w14:textId="77777777" w:rsidR="00DE39A2" w:rsidRPr="00BC5484" w:rsidRDefault="00DE39A2" w:rsidP="00DE39A2">
            <w:pPr>
              <w:rPr>
                <w:rFonts w:cs="Arial"/>
                <w:b/>
                <w:szCs w:val="22"/>
              </w:rPr>
            </w:pPr>
            <w:r w:rsidRPr="00BC5484">
              <w:rPr>
                <w:rFonts w:cs="Arial"/>
                <w:b/>
                <w:szCs w:val="22"/>
              </w:rPr>
              <w:t>QA/QC procedures</w:t>
            </w:r>
          </w:p>
        </w:tc>
        <w:tc>
          <w:tcPr>
            <w:tcW w:w="3788" w:type="pct"/>
            <w:shd w:val="clear" w:color="auto" w:fill="auto"/>
          </w:tcPr>
          <w:p w14:paraId="06D5446D" w14:textId="77777777" w:rsidR="00DE39A2" w:rsidRPr="00BC5484" w:rsidRDefault="007B2B63" w:rsidP="007B2B63">
            <w:pPr>
              <w:rPr>
                <w:rFonts w:cs="Arial"/>
                <w:szCs w:val="22"/>
                <w:lang w:eastAsia="ja-JP"/>
              </w:rPr>
            </w:pPr>
            <w:r w:rsidRPr="00BC5484">
              <w:rPr>
                <w:rFonts w:cs="Arial"/>
                <w:szCs w:val="22"/>
              </w:rPr>
              <w:t>Non-functional biodigesters will be recorded in the IDBP database. Masons are expected to fix any reported issues within two weeks of notice by the households. The plant maintenance date will be included in the database.</w:t>
            </w:r>
          </w:p>
        </w:tc>
      </w:tr>
      <w:tr w:rsidR="00DE39A2" w:rsidRPr="00BC5484" w14:paraId="27A3725B" w14:textId="77777777" w:rsidTr="00E76C1C">
        <w:trPr>
          <w:cantSplit/>
          <w:jc w:val="center"/>
        </w:trPr>
        <w:tc>
          <w:tcPr>
            <w:tcW w:w="1212" w:type="pct"/>
            <w:shd w:val="clear" w:color="auto" w:fill="D9D9D9"/>
          </w:tcPr>
          <w:p w14:paraId="51560B0A" w14:textId="77777777" w:rsidR="00DE39A2" w:rsidRPr="00BC5484" w:rsidRDefault="00DE39A2" w:rsidP="00DE39A2">
            <w:pPr>
              <w:rPr>
                <w:rFonts w:cs="Arial"/>
                <w:b/>
                <w:szCs w:val="22"/>
              </w:rPr>
            </w:pPr>
            <w:r w:rsidRPr="00BC5484">
              <w:rPr>
                <w:rFonts w:cs="Arial"/>
                <w:b/>
                <w:szCs w:val="22"/>
              </w:rPr>
              <w:t>Purpose of data</w:t>
            </w:r>
          </w:p>
        </w:tc>
        <w:tc>
          <w:tcPr>
            <w:tcW w:w="3788" w:type="pct"/>
            <w:shd w:val="clear" w:color="auto" w:fill="auto"/>
          </w:tcPr>
          <w:p w14:paraId="6CF25493" w14:textId="77777777" w:rsidR="00DE39A2" w:rsidRPr="00BC5484" w:rsidRDefault="00DE39A2" w:rsidP="00DE39A2">
            <w:pPr>
              <w:rPr>
                <w:rFonts w:cs="Arial"/>
                <w:szCs w:val="22"/>
              </w:rPr>
            </w:pPr>
          </w:p>
        </w:tc>
      </w:tr>
      <w:tr w:rsidR="00DE39A2" w:rsidRPr="00BC5484" w14:paraId="3B484D14" w14:textId="77777777" w:rsidTr="00E76C1C">
        <w:trPr>
          <w:cantSplit/>
          <w:jc w:val="center"/>
        </w:trPr>
        <w:tc>
          <w:tcPr>
            <w:tcW w:w="1212" w:type="pct"/>
            <w:shd w:val="clear" w:color="auto" w:fill="D9D9D9"/>
          </w:tcPr>
          <w:p w14:paraId="4466D6B7" w14:textId="77777777" w:rsidR="00DE39A2" w:rsidRPr="00BC5484" w:rsidRDefault="00DE39A2" w:rsidP="00DE39A2">
            <w:pPr>
              <w:rPr>
                <w:rFonts w:cs="Arial"/>
                <w:b/>
                <w:szCs w:val="22"/>
              </w:rPr>
            </w:pPr>
            <w:r w:rsidRPr="00BC5484">
              <w:rPr>
                <w:rFonts w:cs="Arial"/>
                <w:b/>
                <w:szCs w:val="22"/>
              </w:rPr>
              <w:t>Additional comment</w:t>
            </w:r>
          </w:p>
        </w:tc>
        <w:tc>
          <w:tcPr>
            <w:tcW w:w="3788" w:type="pct"/>
            <w:shd w:val="clear" w:color="auto" w:fill="auto"/>
          </w:tcPr>
          <w:p w14:paraId="3847F329" w14:textId="77777777" w:rsidR="00DE39A2" w:rsidRPr="00BC5484" w:rsidRDefault="00DE39A2" w:rsidP="00DE39A2">
            <w:pPr>
              <w:rPr>
                <w:rFonts w:cs="Arial"/>
                <w:szCs w:val="22"/>
              </w:rPr>
            </w:pPr>
            <w:r w:rsidRPr="00BC5484">
              <w:rPr>
                <w:rFonts w:cs="Arial"/>
                <w:szCs w:val="22"/>
              </w:rPr>
              <w:t>The actual cumulative number of biodigester non-operational days will be confirmed upon verification. The equation to calculate this is (</w:t>
            </w:r>
            <w:r w:rsidRPr="00BC5484">
              <w:rPr>
                <w:rFonts w:cs="Arial"/>
                <w:szCs w:val="22"/>
                <w:lang w:eastAsia="ja-JP"/>
              </w:rPr>
              <w:t>O</w:t>
            </w:r>
            <w:r w:rsidRPr="00BC5484">
              <w:rPr>
                <w:rFonts w:cs="Arial"/>
                <w:szCs w:val="22"/>
                <w:vertAlign w:val="subscript"/>
                <w:lang w:eastAsia="ja-JP"/>
              </w:rPr>
              <w:t>p,y</w:t>
            </w:r>
            <w:r w:rsidRPr="00BC5484">
              <w:rPr>
                <w:rFonts w:cs="Arial"/>
                <w:szCs w:val="22"/>
                <w:lang w:eastAsia="ja-JP"/>
              </w:rPr>
              <w:t xml:space="preserve"> = 365 – non-operational days)</w:t>
            </w:r>
          </w:p>
        </w:tc>
      </w:tr>
    </w:tbl>
    <w:p w14:paraId="5FC1C24B" w14:textId="77777777" w:rsidR="00E76C1C" w:rsidRPr="00BC5484" w:rsidRDefault="00E76C1C" w:rsidP="00913BF9">
      <w:pPr>
        <w:pStyle w:val="SDMPDDPoACaption"/>
        <w:spacing w:before="120" w:after="60"/>
        <w:ind w:left="1247"/>
        <w:rPr>
          <w:rFonts w:cs="Arial"/>
          <w:b/>
          <w:sz w:val="22"/>
          <w:szCs w:val="22"/>
        </w:rPr>
      </w:pPr>
    </w:p>
    <w:p w14:paraId="2747A2C5" w14:textId="77777777" w:rsidR="00E76C1C" w:rsidRPr="00BC5484" w:rsidRDefault="00E76C1C" w:rsidP="00913BF9">
      <w:pPr>
        <w:pStyle w:val="SDMPDDPoACaption"/>
        <w:spacing w:before="120" w:after="60"/>
        <w:ind w:left="1247"/>
        <w:rPr>
          <w:rFonts w:cs="Arial"/>
          <w:b/>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bottom w:w="20" w:type="dxa"/>
        </w:tblCellMar>
        <w:tblLook w:val="00C0" w:firstRow="0" w:lastRow="1" w:firstColumn="1" w:lastColumn="0" w:noHBand="0" w:noVBand="0"/>
      </w:tblPr>
      <w:tblGrid>
        <w:gridCol w:w="2334"/>
        <w:gridCol w:w="7295"/>
      </w:tblGrid>
      <w:tr w:rsidR="00DE39A2" w:rsidRPr="00BC5484" w14:paraId="2B6830E3" w14:textId="77777777" w:rsidTr="00E76C1C">
        <w:trPr>
          <w:cantSplit/>
          <w:jc w:val="center"/>
        </w:trPr>
        <w:tc>
          <w:tcPr>
            <w:tcW w:w="1212" w:type="pct"/>
            <w:shd w:val="clear" w:color="auto" w:fill="D9D9D9"/>
          </w:tcPr>
          <w:p w14:paraId="023C2C26" w14:textId="77777777" w:rsidR="00DE39A2" w:rsidRPr="00BC5484" w:rsidRDefault="00DE39A2" w:rsidP="00DE39A2">
            <w:pPr>
              <w:rPr>
                <w:rFonts w:cs="Arial"/>
                <w:b/>
                <w:szCs w:val="22"/>
              </w:rPr>
            </w:pPr>
            <w:r w:rsidRPr="00BC5484">
              <w:rPr>
                <w:rFonts w:cs="Arial"/>
                <w:b/>
                <w:szCs w:val="22"/>
              </w:rPr>
              <w:t>Data / Parameter</w:t>
            </w:r>
          </w:p>
        </w:tc>
        <w:tc>
          <w:tcPr>
            <w:tcW w:w="3788" w:type="pct"/>
            <w:shd w:val="clear" w:color="auto" w:fill="auto"/>
          </w:tcPr>
          <w:p w14:paraId="59765358" w14:textId="77777777" w:rsidR="00DE39A2" w:rsidRPr="00BC5484" w:rsidRDefault="00DE39A2" w:rsidP="00DE39A2">
            <w:pPr>
              <w:rPr>
                <w:rFonts w:cs="Arial"/>
                <w:b/>
                <w:szCs w:val="22"/>
                <w:vertAlign w:val="subscript"/>
              </w:rPr>
            </w:pPr>
            <w:r w:rsidRPr="00BC5484">
              <w:rPr>
                <w:rFonts w:cs="Arial"/>
                <w:b/>
                <w:szCs w:val="22"/>
              </w:rPr>
              <w:t>LE</w:t>
            </w:r>
            <w:r w:rsidRPr="00BC5484">
              <w:rPr>
                <w:rFonts w:cs="Arial"/>
                <w:b/>
                <w:szCs w:val="22"/>
                <w:vertAlign w:val="subscript"/>
              </w:rPr>
              <w:t>p1,y</w:t>
            </w:r>
          </w:p>
        </w:tc>
      </w:tr>
      <w:tr w:rsidR="00DE39A2" w:rsidRPr="00BC5484" w14:paraId="45B23448" w14:textId="77777777" w:rsidTr="00E76C1C">
        <w:trPr>
          <w:cantSplit/>
          <w:jc w:val="center"/>
        </w:trPr>
        <w:tc>
          <w:tcPr>
            <w:tcW w:w="1212" w:type="pct"/>
            <w:shd w:val="clear" w:color="auto" w:fill="D9D9D9"/>
          </w:tcPr>
          <w:p w14:paraId="57283DBE" w14:textId="77777777" w:rsidR="00DE39A2" w:rsidRPr="00BC5484" w:rsidRDefault="00DE39A2" w:rsidP="00DE39A2">
            <w:pPr>
              <w:rPr>
                <w:rFonts w:cs="Arial"/>
                <w:b/>
                <w:szCs w:val="22"/>
              </w:rPr>
            </w:pPr>
            <w:r w:rsidRPr="00BC5484">
              <w:rPr>
                <w:rFonts w:cs="Arial"/>
                <w:b/>
                <w:szCs w:val="22"/>
              </w:rPr>
              <w:t>Unit</w:t>
            </w:r>
          </w:p>
        </w:tc>
        <w:tc>
          <w:tcPr>
            <w:tcW w:w="3788" w:type="pct"/>
            <w:shd w:val="clear" w:color="auto" w:fill="auto"/>
          </w:tcPr>
          <w:p w14:paraId="3DD59497" w14:textId="77777777" w:rsidR="00DE39A2" w:rsidRPr="00BC5484" w:rsidRDefault="00DE39A2" w:rsidP="00DE39A2">
            <w:pPr>
              <w:rPr>
                <w:rFonts w:cs="Arial"/>
                <w:szCs w:val="22"/>
              </w:rPr>
            </w:pPr>
            <w:r w:rsidRPr="00BC5484">
              <w:rPr>
                <w:rFonts w:cs="Arial"/>
                <w:szCs w:val="22"/>
              </w:rPr>
              <w:t>tCO</w:t>
            </w:r>
            <w:r w:rsidRPr="00BC5484">
              <w:rPr>
                <w:rFonts w:cs="Arial"/>
                <w:szCs w:val="22"/>
                <w:vertAlign w:val="subscript"/>
              </w:rPr>
              <w:t>2</w:t>
            </w:r>
            <w:r w:rsidRPr="00BC5484">
              <w:rPr>
                <w:rFonts w:cs="Arial"/>
                <w:szCs w:val="22"/>
              </w:rPr>
              <w:t>e/year</w:t>
            </w:r>
          </w:p>
        </w:tc>
      </w:tr>
      <w:tr w:rsidR="00DE39A2" w:rsidRPr="00BC5484" w14:paraId="2DE9F8E5" w14:textId="77777777" w:rsidTr="00E76C1C">
        <w:trPr>
          <w:cantSplit/>
          <w:jc w:val="center"/>
        </w:trPr>
        <w:tc>
          <w:tcPr>
            <w:tcW w:w="1212" w:type="pct"/>
            <w:shd w:val="clear" w:color="auto" w:fill="D9D9D9"/>
          </w:tcPr>
          <w:p w14:paraId="608C764F" w14:textId="77777777" w:rsidR="00DE39A2" w:rsidRPr="00BC5484" w:rsidRDefault="00DE39A2" w:rsidP="00DE39A2">
            <w:pPr>
              <w:rPr>
                <w:rFonts w:cs="Arial"/>
                <w:b/>
                <w:szCs w:val="22"/>
              </w:rPr>
            </w:pPr>
            <w:r w:rsidRPr="00BC5484">
              <w:rPr>
                <w:rFonts w:cs="Arial"/>
                <w:b/>
                <w:szCs w:val="22"/>
              </w:rPr>
              <w:t>Description</w:t>
            </w:r>
          </w:p>
        </w:tc>
        <w:tc>
          <w:tcPr>
            <w:tcW w:w="3788" w:type="pct"/>
            <w:shd w:val="clear" w:color="auto" w:fill="auto"/>
          </w:tcPr>
          <w:p w14:paraId="07A3B1D5" w14:textId="77777777" w:rsidR="00DE39A2" w:rsidRPr="00BC5484" w:rsidRDefault="00DE39A2" w:rsidP="00DE39A2">
            <w:pPr>
              <w:rPr>
                <w:rFonts w:cs="Arial"/>
                <w:szCs w:val="22"/>
              </w:rPr>
            </w:pPr>
            <w:r w:rsidRPr="00BC5484">
              <w:rPr>
                <w:rFonts w:cs="Arial"/>
                <w:szCs w:val="22"/>
                <w:lang w:val="en-US"/>
              </w:rPr>
              <w:t>Leakage in project scenario p during year y</w:t>
            </w:r>
          </w:p>
        </w:tc>
      </w:tr>
      <w:tr w:rsidR="00DE39A2" w:rsidRPr="00BC5484" w14:paraId="63617228" w14:textId="77777777" w:rsidTr="00E76C1C">
        <w:trPr>
          <w:cantSplit/>
          <w:jc w:val="center"/>
        </w:trPr>
        <w:tc>
          <w:tcPr>
            <w:tcW w:w="1212" w:type="pct"/>
            <w:shd w:val="clear" w:color="auto" w:fill="D9D9D9"/>
          </w:tcPr>
          <w:p w14:paraId="03FE2BBB" w14:textId="77777777" w:rsidR="00DE39A2" w:rsidRPr="00BC5484" w:rsidRDefault="00DE39A2" w:rsidP="00DE39A2">
            <w:pPr>
              <w:rPr>
                <w:rFonts w:cs="Arial"/>
                <w:b/>
                <w:szCs w:val="22"/>
              </w:rPr>
            </w:pPr>
            <w:r w:rsidRPr="00BC5484">
              <w:rPr>
                <w:rFonts w:cs="Arial"/>
                <w:b/>
                <w:szCs w:val="22"/>
              </w:rPr>
              <w:t>Source of data</w:t>
            </w:r>
          </w:p>
        </w:tc>
        <w:tc>
          <w:tcPr>
            <w:tcW w:w="3788" w:type="pct"/>
            <w:shd w:val="clear" w:color="auto" w:fill="auto"/>
          </w:tcPr>
          <w:p w14:paraId="48E063CC" w14:textId="77777777" w:rsidR="00DE39A2" w:rsidRPr="00BC5484" w:rsidRDefault="00DE39A2" w:rsidP="00DE39A2">
            <w:pPr>
              <w:rPr>
                <w:rFonts w:cs="Arial"/>
                <w:szCs w:val="22"/>
              </w:rPr>
            </w:pPr>
            <w:r w:rsidRPr="00BC5484">
              <w:rPr>
                <w:rFonts w:cs="Arial"/>
                <w:szCs w:val="22"/>
              </w:rPr>
              <w:t>Collected through the annual Biogas User Survey.</w:t>
            </w:r>
          </w:p>
        </w:tc>
      </w:tr>
      <w:tr w:rsidR="00DE39A2" w:rsidRPr="00BC5484" w14:paraId="6C2E9B81" w14:textId="77777777" w:rsidTr="00E76C1C">
        <w:trPr>
          <w:cantSplit/>
          <w:jc w:val="center"/>
        </w:trPr>
        <w:tc>
          <w:tcPr>
            <w:tcW w:w="1212" w:type="pct"/>
            <w:shd w:val="clear" w:color="auto" w:fill="D9D9D9"/>
          </w:tcPr>
          <w:p w14:paraId="2C655BB3" w14:textId="77777777" w:rsidR="00DE39A2" w:rsidRPr="00BC5484" w:rsidRDefault="00DE39A2" w:rsidP="00DE39A2">
            <w:pPr>
              <w:rPr>
                <w:rFonts w:cs="Arial"/>
                <w:b/>
                <w:szCs w:val="22"/>
              </w:rPr>
            </w:pPr>
            <w:r w:rsidRPr="00BC5484">
              <w:rPr>
                <w:rFonts w:cs="Arial"/>
                <w:b/>
                <w:szCs w:val="22"/>
              </w:rPr>
              <w:t>Value(s) applied</w:t>
            </w:r>
          </w:p>
        </w:tc>
        <w:tc>
          <w:tcPr>
            <w:tcW w:w="3788" w:type="pct"/>
            <w:shd w:val="clear" w:color="auto" w:fill="auto"/>
          </w:tcPr>
          <w:p w14:paraId="477B9C79" w14:textId="77777777" w:rsidR="00DE39A2" w:rsidRPr="00BC5484" w:rsidRDefault="00DE39A2" w:rsidP="00DE39A2">
            <w:pPr>
              <w:rPr>
                <w:rFonts w:cs="Arial"/>
                <w:szCs w:val="22"/>
                <w:lang w:eastAsia="ja-JP"/>
              </w:rPr>
            </w:pPr>
            <w:r w:rsidRPr="00BC5484">
              <w:rPr>
                <w:rFonts w:cs="Arial"/>
                <w:szCs w:val="22"/>
                <w:lang w:eastAsia="ja-JP"/>
              </w:rPr>
              <w:t>5%</w:t>
            </w:r>
          </w:p>
        </w:tc>
      </w:tr>
      <w:tr w:rsidR="00E76C1C" w:rsidRPr="00BC5484" w14:paraId="26744113" w14:textId="77777777" w:rsidTr="00E76C1C">
        <w:trPr>
          <w:cantSplit/>
          <w:jc w:val="center"/>
        </w:trPr>
        <w:tc>
          <w:tcPr>
            <w:tcW w:w="1212" w:type="pct"/>
            <w:shd w:val="clear" w:color="auto" w:fill="D9D9D9"/>
          </w:tcPr>
          <w:p w14:paraId="5310A3FD" w14:textId="77777777" w:rsidR="00E76C1C" w:rsidRPr="00BC5484" w:rsidRDefault="00E76C1C" w:rsidP="00E76C1C">
            <w:pPr>
              <w:jc w:val="left"/>
              <w:rPr>
                <w:rFonts w:cs="Arial"/>
                <w:b/>
                <w:szCs w:val="22"/>
              </w:rPr>
            </w:pPr>
            <w:r w:rsidRPr="00BC5484">
              <w:rPr>
                <w:rFonts w:cs="Arial"/>
                <w:b/>
                <w:szCs w:val="22"/>
              </w:rPr>
              <w:t>Measurement methods and procedures</w:t>
            </w:r>
          </w:p>
        </w:tc>
        <w:tc>
          <w:tcPr>
            <w:tcW w:w="3788" w:type="pct"/>
            <w:shd w:val="clear" w:color="auto" w:fill="auto"/>
          </w:tcPr>
          <w:p w14:paraId="40701221" w14:textId="77777777" w:rsidR="00E76C1C" w:rsidRPr="00BC5484" w:rsidRDefault="00E76C1C" w:rsidP="00E76C1C">
            <w:pPr>
              <w:rPr>
                <w:rFonts w:cs="Arial"/>
                <w:szCs w:val="22"/>
              </w:rPr>
            </w:pPr>
          </w:p>
        </w:tc>
      </w:tr>
      <w:tr w:rsidR="00DE39A2" w:rsidRPr="00BC5484" w14:paraId="15A9C094" w14:textId="77777777" w:rsidTr="00E76C1C">
        <w:trPr>
          <w:cantSplit/>
          <w:jc w:val="center"/>
        </w:trPr>
        <w:tc>
          <w:tcPr>
            <w:tcW w:w="1212" w:type="pct"/>
            <w:shd w:val="clear" w:color="auto" w:fill="D9D9D9"/>
          </w:tcPr>
          <w:p w14:paraId="54F13B83" w14:textId="77777777" w:rsidR="00DE39A2" w:rsidRPr="00BC5484" w:rsidRDefault="00DE39A2" w:rsidP="00DE39A2">
            <w:pPr>
              <w:rPr>
                <w:rFonts w:cs="Arial"/>
                <w:b/>
                <w:szCs w:val="22"/>
              </w:rPr>
            </w:pPr>
            <w:r w:rsidRPr="00BC5484">
              <w:rPr>
                <w:rFonts w:cs="Arial"/>
                <w:b/>
                <w:szCs w:val="22"/>
              </w:rPr>
              <w:t>Monitoring frequency</w:t>
            </w:r>
          </w:p>
        </w:tc>
        <w:tc>
          <w:tcPr>
            <w:tcW w:w="3788" w:type="pct"/>
            <w:shd w:val="clear" w:color="auto" w:fill="auto"/>
          </w:tcPr>
          <w:p w14:paraId="4584E09D" w14:textId="77777777" w:rsidR="00DE39A2" w:rsidRPr="00BC5484" w:rsidRDefault="00DE39A2" w:rsidP="00DE39A2">
            <w:pPr>
              <w:rPr>
                <w:rFonts w:cs="Arial"/>
                <w:szCs w:val="22"/>
                <w:lang w:eastAsia="ja-JP"/>
              </w:rPr>
            </w:pPr>
            <w:r w:rsidRPr="00BC5484">
              <w:rPr>
                <w:rFonts w:cs="Arial"/>
                <w:szCs w:val="22"/>
                <w:lang w:val="en-US"/>
              </w:rPr>
              <w:t>Every two years</w:t>
            </w:r>
          </w:p>
        </w:tc>
      </w:tr>
      <w:tr w:rsidR="00DE39A2" w:rsidRPr="00BC5484" w14:paraId="4C9BBF2A" w14:textId="77777777" w:rsidTr="00E76C1C">
        <w:trPr>
          <w:cantSplit/>
          <w:jc w:val="center"/>
        </w:trPr>
        <w:tc>
          <w:tcPr>
            <w:tcW w:w="1212" w:type="pct"/>
            <w:shd w:val="clear" w:color="auto" w:fill="D9D9D9"/>
          </w:tcPr>
          <w:p w14:paraId="2C4DA391" w14:textId="77777777" w:rsidR="00DE39A2" w:rsidRPr="00BC5484" w:rsidRDefault="00DE39A2" w:rsidP="00DE39A2">
            <w:pPr>
              <w:rPr>
                <w:rFonts w:cs="Arial"/>
                <w:b/>
                <w:szCs w:val="22"/>
              </w:rPr>
            </w:pPr>
            <w:r w:rsidRPr="00BC5484">
              <w:rPr>
                <w:rFonts w:cs="Arial"/>
                <w:b/>
                <w:szCs w:val="22"/>
              </w:rPr>
              <w:t>QA/QC procedures</w:t>
            </w:r>
          </w:p>
        </w:tc>
        <w:tc>
          <w:tcPr>
            <w:tcW w:w="3788" w:type="pct"/>
            <w:shd w:val="clear" w:color="auto" w:fill="auto"/>
          </w:tcPr>
          <w:p w14:paraId="3988B530" w14:textId="77777777" w:rsidR="00DE39A2" w:rsidRPr="00BC5484" w:rsidRDefault="00DE39A2" w:rsidP="00DE39A2">
            <w:pPr>
              <w:rPr>
                <w:rFonts w:cs="Arial"/>
                <w:szCs w:val="22"/>
                <w:lang w:eastAsia="ja-JP"/>
              </w:rPr>
            </w:pPr>
            <w:r w:rsidRPr="00BC5484">
              <w:rPr>
                <w:rFonts w:cs="Arial"/>
                <w:szCs w:val="22"/>
              </w:rPr>
              <w:t>The leakage will be monitored once every two years using survey methods to satisfy the requirements put forth by the methodology ‘</w:t>
            </w:r>
            <w:r w:rsidR="00C61F31" w:rsidRPr="00BC5484">
              <w:rPr>
                <w:rFonts w:cs="Arial"/>
                <w:szCs w:val="22"/>
              </w:rPr>
              <w:t>Technologies and Practices to Displace Decentralized Thermal Energy Consumption</w:t>
            </w:r>
            <w:r w:rsidRPr="00BC5484">
              <w:rPr>
                <w:rFonts w:cs="Arial"/>
                <w:szCs w:val="22"/>
              </w:rPr>
              <w:t>’ (11/04/2011).</w:t>
            </w:r>
          </w:p>
        </w:tc>
      </w:tr>
      <w:tr w:rsidR="00E76C1C" w:rsidRPr="00BC5484" w14:paraId="7E29DD80" w14:textId="77777777" w:rsidTr="00E76C1C">
        <w:trPr>
          <w:cantSplit/>
          <w:jc w:val="center"/>
        </w:trPr>
        <w:tc>
          <w:tcPr>
            <w:tcW w:w="1212" w:type="pct"/>
            <w:shd w:val="clear" w:color="auto" w:fill="D9D9D9"/>
          </w:tcPr>
          <w:p w14:paraId="0E01881A" w14:textId="77777777" w:rsidR="00E76C1C" w:rsidRPr="00BC5484" w:rsidRDefault="00E76C1C" w:rsidP="00E76C1C">
            <w:pPr>
              <w:rPr>
                <w:rFonts w:cs="Arial"/>
                <w:b/>
                <w:szCs w:val="22"/>
              </w:rPr>
            </w:pPr>
            <w:r w:rsidRPr="00BC5484">
              <w:rPr>
                <w:rFonts w:cs="Arial"/>
                <w:b/>
                <w:szCs w:val="22"/>
              </w:rPr>
              <w:t>Purpose of data</w:t>
            </w:r>
          </w:p>
        </w:tc>
        <w:tc>
          <w:tcPr>
            <w:tcW w:w="3788" w:type="pct"/>
            <w:shd w:val="clear" w:color="auto" w:fill="auto"/>
          </w:tcPr>
          <w:p w14:paraId="6BCEF8C0" w14:textId="77777777" w:rsidR="00E76C1C" w:rsidRPr="00BC5484" w:rsidRDefault="00890613" w:rsidP="00E76C1C">
            <w:pPr>
              <w:rPr>
                <w:rFonts w:cs="Arial"/>
                <w:szCs w:val="22"/>
              </w:rPr>
            </w:pPr>
            <w:r w:rsidRPr="00BC5484">
              <w:rPr>
                <w:rFonts w:cs="Arial"/>
                <w:szCs w:val="22"/>
              </w:rPr>
              <w:t>To account for leakage</w:t>
            </w:r>
          </w:p>
        </w:tc>
      </w:tr>
      <w:tr w:rsidR="00E76C1C" w:rsidRPr="00BC5484" w14:paraId="3D0099E9" w14:textId="77777777" w:rsidTr="00E76C1C">
        <w:trPr>
          <w:cantSplit/>
          <w:jc w:val="center"/>
        </w:trPr>
        <w:tc>
          <w:tcPr>
            <w:tcW w:w="1212" w:type="pct"/>
            <w:shd w:val="clear" w:color="auto" w:fill="D9D9D9"/>
          </w:tcPr>
          <w:p w14:paraId="27236C2A" w14:textId="77777777" w:rsidR="00E76C1C" w:rsidRPr="00BC5484" w:rsidRDefault="00E76C1C" w:rsidP="00E76C1C">
            <w:pPr>
              <w:rPr>
                <w:rFonts w:cs="Arial"/>
                <w:b/>
                <w:szCs w:val="22"/>
              </w:rPr>
            </w:pPr>
            <w:r w:rsidRPr="00BC5484">
              <w:rPr>
                <w:rFonts w:cs="Arial"/>
                <w:b/>
                <w:szCs w:val="22"/>
              </w:rPr>
              <w:t>Additional comment</w:t>
            </w:r>
          </w:p>
        </w:tc>
        <w:tc>
          <w:tcPr>
            <w:tcW w:w="3788" w:type="pct"/>
            <w:shd w:val="clear" w:color="auto" w:fill="auto"/>
          </w:tcPr>
          <w:p w14:paraId="14F95A0E" w14:textId="77777777" w:rsidR="00E76C1C" w:rsidRPr="00BC5484" w:rsidRDefault="00890613" w:rsidP="00E76C1C">
            <w:pPr>
              <w:rPr>
                <w:rFonts w:cs="Arial"/>
                <w:szCs w:val="22"/>
              </w:rPr>
            </w:pPr>
            <w:r w:rsidRPr="00BC5484">
              <w:rPr>
                <w:rFonts w:cs="Arial"/>
                <w:szCs w:val="22"/>
              </w:rPr>
              <w:t>-</w:t>
            </w:r>
          </w:p>
        </w:tc>
      </w:tr>
    </w:tbl>
    <w:p w14:paraId="5B1D5CC7" w14:textId="77777777" w:rsidR="00E76C1C" w:rsidRPr="00BC5484" w:rsidRDefault="00E76C1C" w:rsidP="00913BF9">
      <w:pPr>
        <w:pStyle w:val="SDMPDDPoACaption"/>
        <w:spacing w:before="120" w:after="60"/>
        <w:ind w:left="1247"/>
        <w:rPr>
          <w:rFonts w:cs="Arial"/>
          <w:b/>
          <w:sz w:val="22"/>
          <w:szCs w:val="22"/>
        </w:rPr>
      </w:pPr>
    </w:p>
    <w:p w14:paraId="107D3608" w14:textId="77777777" w:rsidR="00E76C1C" w:rsidRPr="00BC5484" w:rsidRDefault="00E76C1C" w:rsidP="00913BF9">
      <w:pPr>
        <w:pStyle w:val="SDMPDDPoACaption"/>
        <w:spacing w:before="120" w:after="60"/>
        <w:ind w:left="1247"/>
        <w:rPr>
          <w:rFonts w:cs="Arial"/>
          <w:b/>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bottom w:w="20" w:type="dxa"/>
        </w:tblCellMar>
        <w:tblLook w:val="00C0" w:firstRow="0" w:lastRow="1" w:firstColumn="1" w:lastColumn="0" w:noHBand="0" w:noVBand="0"/>
      </w:tblPr>
      <w:tblGrid>
        <w:gridCol w:w="2334"/>
        <w:gridCol w:w="7295"/>
      </w:tblGrid>
      <w:tr w:rsidR="00DE39A2" w:rsidRPr="00BC5484" w14:paraId="0370452C" w14:textId="77777777" w:rsidTr="00E76C1C">
        <w:trPr>
          <w:cantSplit/>
          <w:jc w:val="center"/>
        </w:trPr>
        <w:tc>
          <w:tcPr>
            <w:tcW w:w="1212" w:type="pct"/>
            <w:shd w:val="clear" w:color="auto" w:fill="D9D9D9"/>
          </w:tcPr>
          <w:p w14:paraId="2E8E8E6C" w14:textId="77777777" w:rsidR="00DE39A2" w:rsidRPr="00BC5484" w:rsidRDefault="00DE39A2" w:rsidP="00DE39A2">
            <w:pPr>
              <w:rPr>
                <w:rFonts w:cs="Arial"/>
                <w:b/>
                <w:szCs w:val="22"/>
              </w:rPr>
            </w:pPr>
            <w:r w:rsidRPr="00BC5484">
              <w:rPr>
                <w:rFonts w:cs="Arial"/>
                <w:b/>
                <w:szCs w:val="22"/>
              </w:rPr>
              <w:t>Data / Parameter</w:t>
            </w:r>
          </w:p>
        </w:tc>
        <w:tc>
          <w:tcPr>
            <w:tcW w:w="3788" w:type="pct"/>
            <w:shd w:val="clear" w:color="auto" w:fill="auto"/>
          </w:tcPr>
          <w:p w14:paraId="2DFAA3F2" w14:textId="77777777" w:rsidR="00DE39A2" w:rsidRPr="00BC5484" w:rsidRDefault="00DE39A2" w:rsidP="00DE39A2">
            <w:pPr>
              <w:rPr>
                <w:rFonts w:cs="Arial"/>
                <w:b/>
                <w:szCs w:val="22"/>
                <w:vertAlign w:val="subscript"/>
              </w:rPr>
            </w:pPr>
            <w:r w:rsidRPr="00BC5484">
              <w:rPr>
                <w:rFonts w:cs="Arial"/>
                <w:b/>
                <w:szCs w:val="22"/>
              </w:rPr>
              <w:t>N</w:t>
            </w:r>
            <w:r w:rsidRPr="00BC5484">
              <w:rPr>
                <w:rFonts w:cs="Arial"/>
                <w:b/>
                <w:szCs w:val="22"/>
                <w:vertAlign w:val="subscript"/>
              </w:rPr>
              <w:t>T,h</w:t>
            </w:r>
            <w:r w:rsidRPr="00BC5484">
              <w:rPr>
                <w:rFonts w:cs="Arial"/>
                <w:b/>
                <w:szCs w:val="22"/>
                <w:vertAlign w:val="subscript"/>
              </w:rPr>
              <w:tab/>
            </w:r>
          </w:p>
        </w:tc>
      </w:tr>
      <w:tr w:rsidR="00DE39A2" w:rsidRPr="00BC5484" w14:paraId="62A78131" w14:textId="77777777" w:rsidTr="00E76C1C">
        <w:trPr>
          <w:cantSplit/>
          <w:jc w:val="center"/>
        </w:trPr>
        <w:tc>
          <w:tcPr>
            <w:tcW w:w="1212" w:type="pct"/>
            <w:shd w:val="clear" w:color="auto" w:fill="D9D9D9"/>
          </w:tcPr>
          <w:p w14:paraId="051A5CB0" w14:textId="77777777" w:rsidR="00DE39A2" w:rsidRPr="00BC5484" w:rsidRDefault="00DE39A2" w:rsidP="00DE39A2">
            <w:pPr>
              <w:rPr>
                <w:rFonts w:cs="Arial"/>
                <w:b/>
                <w:szCs w:val="22"/>
              </w:rPr>
            </w:pPr>
            <w:r w:rsidRPr="00BC5484">
              <w:rPr>
                <w:rFonts w:cs="Arial"/>
                <w:b/>
                <w:szCs w:val="22"/>
              </w:rPr>
              <w:t>Unit</w:t>
            </w:r>
          </w:p>
        </w:tc>
        <w:tc>
          <w:tcPr>
            <w:tcW w:w="3788" w:type="pct"/>
            <w:shd w:val="clear" w:color="auto" w:fill="auto"/>
          </w:tcPr>
          <w:p w14:paraId="5F628C26" w14:textId="77777777" w:rsidR="00DE39A2" w:rsidRPr="00BC5484" w:rsidRDefault="00DE39A2" w:rsidP="00DE39A2">
            <w:pPr>
              <w:rPr>
                <w:rFonts w:cs="Arial"/>
                <w:szCs w:val="22"/>
                <w:vertAlign w:val="subscript"/>
              </w:rPr>
            </w:pPr>
            <w:r w:rsidRPr="00BC5484">
              <w:rPr>
                <w:rFonts w:cs="Arial"/>
                <w:szCs w:val="22"/>
              </w:rPr>
              <w:t>Number</w:t>
            </w:r>
          </w:p>
        </w:tc>
      </w:tr>
      <w:tr w:rsidR="00DE39A2" w:rsidRPr="00BC5484" w14:paraId="1A10FEF8" w14:textId="77777777" w:rsidTr="00E76C1C">
        <w:trPr>
          <w:cantSplit/>
          <w:jc w:val="center"/>
        </w:trPr>
        <w:tc>
          <w:tcPr>
            <w:tcW w:w="1212" w:type="pct"/>
            <w:shd w:val="clear" w:color="auto" w:fill="D9D9D9"/>
          </w:tcPr>
          <w:p w14:paraId="4F142A83" w14:textId="77777777" w:rsidR="00DE39A2" w:rsidRPr="00BC5484" w:rsidRDefault="00DE39A2" w:rsidP="00DE39A2">
            <w:pPr>
              <w:rPr>
                <w:rFonts w:cs="Arial"/>
                <w:b/>
                <w:szCs w:val="22"/>
              </w:rPr>
            </w:pPr>
            <w:r w:rsidRPr="00BC5484">
              <w:rPr>
                <w:rFonts w:cs="Arial"/>
                <w:b/>
                <w:szCs w:val="22"/>
              </w:rPr>
              <w:t>Description</w:t>
            </w:r>
          </w:p>
        </w:tc>
        <w:tc>
          <w:tcPr>
            <w:tcW w:w="3788" w:type="pct"/>
            <w:shd w:val="clear" w:color="auto" w:fill="auto"/>
          </w:tcPr>
          <w:p w14:paraId="53AFCB24" w14:textId="77777777" w:rsidR="00DE39A2" w:rsidRPr="00BC5484" w:rsidRDefault="00DE39A2" w:rsidP="00DE39A2">
            <w:pPr>
              <w:rPr>
                <w:rFonts w:cs="Arial"/>
                <w:szCs w:val="22"/>
              </w:rPr>
            </w:pPr>
            <w:r w:rsidRPr="00BC5484">
              <w:rPr>
                <w:rFonts w:cs="Arial"/>
                <w:szCs w:val="22"/>
                <w:lang w:val="en-US"/>
              </w:rPr>
              <w:t>Number of animals of livestock category T in premise h</w:t>
            </w:r>
          </w:p>
        </w:tc>
      </w:tr>
      <w:tr w:rsidR="00DE39A2" w:rsidRPr="00BC5484" w14:paraId="19BF2C08" w14:textId="77777777" w:rsidTr="00E76C1C">
        <w:trPr>
          <w:cantSplit/>
          <w:jc w:val="center"/>
        </w:trPr>
        <w:tc>
          <w:tcPr>
            <w:tcW w:w="1212" w:type="pct"/>
            <w:shd w:val="clear" w:color="auto" w:fill="D9D9D9"/>
          </w:tcPr>
          <w:p w14:paraId="1912303C" w14:textId="77777777" w:rsidR="00DE39A2" w:rsidRPr="00BC5484" w:rsidRDefault="00DE39A2" w:rsidP="00DE39A2">
            <w:pPr>
              <w:rPr>
                <w:rFonts w:cs="Arial"/>
                <w:b/>
                <w:szCs w:val="22"/>
              </w:rPr>
            </w:pPr>
            <w:r w:rsidRPr="00BC5484">
              <w:rPr>
                <w:rFonts w:cs="Arial"/>
                <w:b/>
                <w:szCs w:val="22"/>
              </w:rPr>
              <w:t>Source of data</w:t>
            </w:r>
          </w:p>
        </w:tc>
        <w:tc>
          <w:tcPr>
            <w:tcW w:w="3788" w:type="pct"/>
            <w:shd w:val="clear" w:color="auto" w:fill="auto"/>
          </w:tcPr>
          <w:p w14:paraId="69D133DA" w14:textId="77777777" w:rsidR="00DE39A2" w:rsidRPr="00BC5484" w:rsidRDefault="004B647D" w:rsidP="00867474">
            <w:pPr>
              <w:rPr>
                <w:rFonts w:cs="Arial"/>
                <w:szCs w:val="22"/>
              </w:rPr>
            </w:pPr>
            <w:r w:rsidRPr="00BC5484">
              <w:rPr>
                <w:rFonts w:cs="Arial"/>
                <w:szCs w:val="22"/>
              </w:rPr>
              <w:t>Baseline KPT, December 2015</w:t>
            </w:r>
          </w:p>
        </w:tc>
      </w:tr>
      <w:tr w:rsidR="00DE39A2" w:rsidRPr="00BC5484" w14:paraId="6F0BFB9B" w14:textId="77777777" w:rsidTr="00E76C1C">
        <w:trPr>
          <w:cantSplit/>
          <w:jc w:val="center"/>
        </w:trPr>
        <w:tc>
          <w:tcPr>
            <w:tcW w:w="1212" w:type="pct"/>
            <w:shd w:val="clear" w:color="auto" w:fill="D9D9D9"/>
          </w:tcPr>
          <w:p w14:paraId="5608EFB8" w14:textId="77777777" w:rsidR="00DE39A2" w:rsidRPr="00BC5484" w:rsidRDefault="00DE39A2" w:rsidP="00DE39A2">
            <w:pPr>
              <w:rPr>
                <w:rFonts w:cs="Arial"/>
                <w:b/>
                <w:szCs w:val="22"/>
              </w:rPr>
            </w:pPr>
            <w:r w:rsidRPr="00BC5484">
              <w:rPr>
                <w:rFonts w:cs="Arial"/>
                <w:b/>
                <w:szCs w:val="22"/>
              </w:rPr>
              <w:t>Value(s) applied</w:t>
            </w:r>
          </w:p>
        </w:tc>
        <w:tc>
          <w:tcPr>
            <w:tcW w:w="3788" w:type="pct"/>
            <w:shd w:val="clear" w:color="auto" w:fill="auto"/>
          </w:tcPr>
          <w:p w14:paraId="2FE14441" w14:textId="77777777" w:rsidR="00867474" w:rsidRPr="00BC5484" w:rsidRDefault="00DE39A2" w:rsidP="00867474">
            <w:pPr>
              <w:rPr>
                <w:rFonts w:cs="Arial"/>
                <w:szCs w:val="22"/>
              </w:rPr>
            </w:pPr>
            <w:r w:rsidRPr="00BC5484">
              <w:rPr>
                <w:rFonts w:cs="Arial"/>
                <w:szCs w:val="22"/>
              </w:rPr>
              <w:t>Dairy cow = 4.</w:t>
            </w:r>
            <w:r w:rsidR="004B647D" w:rsidRPr="00BC5484">
              <w:rPr>
                <w:rFonts w:cs="Arial"/>
                <w:szCs w:val="22"/>
              </w:rPr>
              <w:t>47</w:t>
            </w:r>
          </w:p>
          <w:p w14:paraId="7004465B" w14:textId="77777777" w:rsidR="00DE39A2" w:rsidRPr="00BC5484" w:rsidRDefault="00DE39A2" w:rsidP="004B647D">
            <w:pPr>
              <w:rPr>
                <w:rFonts w:cs="Arial"/>
                <w:szCs w:val="22"/>
              </w:rPr>
            </w:pPr>
            <w:r w:rsidRPr="00BC5484">
              <w:rPr>
                <w:rFonts w:cs="Arial"/>
                <w:szCs w:val="22"/>
              </w:rPr>
              <w:t>Buffalo = 0.</w:t>
            </w:r>
            <w:r w:rsidR="004B647D" w:rsidRPr="00BC5484">
              <w:rPr>
                <w:rFonts w:cs="Arial"/>
                <w:szCs w:val="22"/>
              </w:rPr>
              <w:t>00</w:t>
            </w:r>
          </w:p>
        </w:tc>
      </w:tr>
      <w:tr w:rsidR="00E76C1C" w:rsidRPr="00BC5484" w14:paraId="708812F5" w14:textId="77777777" w:rsidTr="00E76C1C">
        <w:trPr>
          <w:cantSplit/>
          <w:jc w:val="center"/>
        </w:trPr>
        <w:tc>
          <w:tcPr>
            <w:tcW w:w="1212" w:type="pct"/>
            <w:shd w:val="clear" w:color="auto" w:fill="D9D9D9"/>
          </w:tcPr>
          <w:p w14:paraId="39C04E8A" w14:textId="77777777" w:rsidR="00E76C1C" w:rsidRPr="00BC5484" w:rsidRDefault="00E76C1C" w:rsidP="00E76C1C">
            <w:pPr>
              <w:jc w:val="left"/>
              <w:rPr>
                <w:rFonts w:cs="Arial"/>
                <w:b/>
                <w:szCs w:val="22"/>
              </w:rPr>
            </w:pPr>
            <w:r w:rsidRPr="00BC5484">
              <w:rPr>
                <w:rFonts w:cs="Arial"/>
                <w:b/>
                <w:szCs w:val="22"/>
              </w:rPr>
              <w:t>Measurement methods and procedures</w:t>
            </w:r>
          </w:p>
        </w:tc>
        <w:tc>
          <w:tcPr>
            <w:tcW w:w="3788" w:type="pct"/>
            <w:shd w:val="clear" w:color="auto" w:fill="auto"/>
          </w:tcPr>
          <w:p w14:paraId="2191C6E5" w14:textId="77777777" w:rsidR="00E76C1C" w:rsidRPr="00BC5484" w:rsidRDefault="00E76C1C" w:rsidP="00E76C1C">
            <w:pPr>
              <w:rPr>
                <w:rFonts w:cs="Arial"/>
                <w:szCs w:val="22"/>
              </w:rPr>
            </w:pPr>
          </w:p>
        </w:tc>
      </w:tr>
      <w:tr w:rsidR="00DE39A2" w:rsidRPr="00BC5484" w14:paraId="52D97834" w14:textId="77777777" w:rsidTr="00E76C1C">
        <w:trPr>
          <w:cantSplit/>
          <w:jc w:val="center"/>
        </w:trPr>
        <w:tc>
          <w:tcPr>
            <w:tcW w:w="1212" w:type="pct"/>
            <w:shd w:val="clear" w:color="auto" w:fill="D9D9D9"/>
          </w:tcPr>
          <w:p w14:paraId="2F4C440E" w14:textId="77777777" w:rsidR="00DE39A2" w:rsidRPr="00BC5484" w:rsidRDefault="00DE39A2" w:rsidP="00DE39A2">
            <w:pPr>
              <w:rPr>
                <w:rFonts w:cs="Arial"/>
                <w:b/>
                <w:szCs w:val="22"/>
              </w:rPr>
            </w:pPr>
            <w:r w:rsidRPr="00BC5484">
              <w:rPr>
                <w:rFonts w:cs="Arial"/>
                <w:b/>
                <w:szCs w:val="22"/>
              </w:rPr>
              <w:t>Monitoring frequency</w:t>
            </w:r>
          </w:p>
        </w:tc>
        <w:tc>
          <w:tcPr>
            <w:tcW w:w="3788" w:type="pct"/>
            <w:shd w:val="clear" w:color="auto" w:fill="auto"/>
          </w:tcPr>
          <w:p w14:paraId="1BDB9B17" w14:textId="77777777" w:rsidR="00DE39A2" w:rsidRPr="00BC5484" w:rsidRDefault="00DE39A2" w:rsidP="00DE39A2">
            <w:pPr>
              <w:rPr>
                <w:rFonts w:cs="Arial"/>
                <w:szCs w:val="22"/>
              </w:rPr>
            </w:pPr>
            <w:r w:rsidRPr="00BC5484">
              <w:rPr>
                <w:rFonts w:cs="Arial"/>
                <w:szCs w:val="22"/>
              </w:rPr>
              <w:t>Annual</w:t>
            </w:r>
          </w:p>
        </w:tc>
      </w:tr>
      <w:tr w:rsidR="00DE39A2" w:rsidRPr="00BC5484" w14:paraId="33AC0509" w14:textId="77777777" w:rsidTr="00E76C1C">
        <w:trPr>
          <w:cantSplit/>
          <w:jc w:val="center"/>
        </w:trPr>
        <w:tc>
          <w:tcPr>
            <w:tcW w:w="1212" w:type="pct"/>
            <w:shd w:val="clear" w:color="auto" w:fill="D9D9D9"/>
          </w:tcPr>
          <w:p w14:paraId="7BE53B3A" w14:textId="77777777" w:rsidR="00DE39A2" w:rsidRPr="00BC5484" w:rsidRDefault="00DE39A2" w:rsidP="00DE39A2">
            <w:pPr>
              <w:rPr>
                <w:rFonts w:cs="Arial"/>
                <w:b/>
                <w:szCs w:val="22"/>
              </w:rPr>
            </w:pPr>
            <w:r w:rsidRPr="00BC5484">
              <w:rPr>
                <w:rFonts w:cs="Arial"/>
                <w:b/>
                <w:szCs w:val="22"/>
              </w:rPr>
              <w:t>QA/QC procedures</w:t>
            </w:r>
          </w:p>
        </w:tc>
        <w:tc>
          <w:tcPr>
            <w:tcW w:w="3788" w:type="pct"/>
            <w:shd w:val="clear" w:color="auto" w:fill="auto"/>
          </w:tcPr>
          <w:p w14:paraId="241E2632" w14:textId="77777777" w:rsidR="00DE39A2" w:rsidRPr="00BC5484" w:rsidRDefault="00890613" w:rsidP="00890613">
            <w:pPr>
              <w:rPr>
                <w:rFonts w:cs="Arial"/>
                <w:szCs w:val="22"/>
              </w:rPr>
            </w:pPr>
            <w:r w:rsidRPr="00BC5484">
              <w:rPr>
                <w:rFonts w:cs="Arial"/>
                <w:i/>
                <w:szCs w:val="22"/>
              </w:rPr>
              <w:t xml:space="preserve">Ex-post </w:t>
            </w:r>
            <w:r w:rsidRPr="00BC5484">
              <w:rPr>
                <w:rFonts w:cs="Arial"/>
                <w:szCs w:val="22"/>
              </w:rPr>
              <w:t>value to be derived from the Biogas User Survey</w:t>
            </w:r>
          </w:p>
        </w:tc>
      </w:tr>
      <w:tr w:rsidR="00DE39A2" w:rsidRPr="00BC5484" w14:paraId="09E3E868" w14:textId="77777777" w:rsidTr="00E76C1C">
        <w:trPr>
          <w:cantSplit/>
          <w:jc w:val="center"/>
        </w:trPr>
        <w:tc>
          <w:tcPr>
            <w:tcW w:w="1212" w:type="pct"/>
            <w:shd w:val="clear" w:color="auto" w:fill="D9D9D9"/>
          </w:tcPr>
          <w:p w14:paraId="6949FEF0" w14:textId="77777777" w:rsidR="00DE39A2" w:rsidRPr="00BC5484" w:rsidRDefault="00DE39A2" w:rsidP="00DE39A2">
            <w:pPr>
              <w:rPr>
                <w:rFonts w:cs="Arial"/>
                <w:b/>
                <w:szCs w:val="22"/>
              </w:rPr>
            </w:pPr>
            <w:r w:rsidRPr="00BC5484">
              <w:rPr>
                <w:rFonts w:cs="Arial"/>
                <w:b/>
                <w:szCs w:val="22"/>
              </w:rPr>
              <w:t>Purpose of data</w:t>
            </w:r>
          </w:p>
        </w:tc>
        <w:tc>
          <w:tcPr>
            <w:tcW w:w="3788" w:type="pct"/>
            <w:shd w:val="clear" w:color="auto" w:fill="auto"/>
          </w:tcPr>
          <w:p w14:paraId="56C620C4" w14:textId="77777777" w:rsidR="00DE39A2" w:rsidRPr="00BC5484" w:rsidRDefault="00DE39A2" w:rsidP="00DE39A2">
            <w:pPr>
              <w:rPr>
                <w:rFonts w:cs="Arial"/>
                <w:szCs w:val="22"/>
              </w:rPr>
            </w:pPr>
          </w:p>
        </w:tc>
      </w:tr>
      <w:tr w:rsidR="00E76C1C" w:rsidRPr="00BC5484" w14:paraId="155E4A63" w14:textId="77777777" w:rsidTr="00E76C1C">
        <w:trPr>
          <w:cantSplit/>
          <w:jc w:val="center"/>
        </w:trPr>
        <w:tc>
          <w:tcPr>
            <w:tcW w:w="1212" w:type="pct"/>
            <w:shd w:val="clear" w:color="auto" w:fill="D9D9D9"/>
          </w:tcPr>
          <w:p w14:paraId="07579229" w14:textId="77777777" w:rsidR="00E76C1C" w:rsidRPr="00BC5484" w:rsidRDefault="00E76C1C" w:rsidP="00E76C1C">
            <w:pPr>
              <w:rPr>
                <w:rFonts w:cs="Arial"/>
                <w:b/>
                <w:szCs w:val="22"/>
              </w:rPr>
            </w:pPr>
            <w:r w:rsidRPr="00BC5484">
              <w:rPr>
                <w:rFonts w:cs="Arial"/>
                <w:b/>
                <w:szCs w:val="22"/>
              </w:rPr>
              <w:t>Additional comment</w:t>
            </w:r>
          </w:p>
        </w:tc>
        <w:tc>
          <w:tcPr>
            <w:tcW w:w="3788" w:type="pct"/>
            <w:shd w:val="clear" w:color="auto" w:fill="auto"/>
          </w:tcPr>
          <w:p w14:paraId="458EE119" w14:textId="77777777" w:rsidR="00E76C1C" w:rsidRPr="00BC5484" w:rsidRDefault="00E76C1C" w:rsidP="00E76C1C">
            <w:pPr>
              <w:rPr>
                <w:rFonts w:cs="Arial"/>
                <w:szCs w:val="22"/>
              </w:rPr>
            </w:pPr>
          </w:p>
        </w:tc>
      </w:tr>
    </w:tbl>
    <w:p w14:paraId="5D586452" w14:textId="77777777" w:rsidR="00E76C1C" w:rsidRPr="00BC5484" w:rsidRDefault="00E76C1C" w:rsidP="00913BF9">
      <w:pPr>
        <w:pStyle w:val="SDMPDDPoACaption"/>
        <w:spacing w:before="120" w:after="60"/>
        <w:ind w:left="1247"/>
        <w:rPr>
          <w:rFonts w:cs="Arial"/>
          <w:b/>
          <w:sz w:val="22"/>
          <w:szCs w:val="22"/>
        </w:rPr>
      </w:pPr>
    </w:p>
    <w:p w14:paraId="230D8C03" w14:textId="77777777" w:rsidR="00E76C1C" w:rsidRPr="00BC5484" w:rsidRDefault="00E76C1C" w:rsidP="00913BF9">
      <w:pPr>
        <w:pStyle w:val="SDMPDDPoACaption"/>
        <w:spacing w:before="120" w:after="60"/>
        <w:ind w:left="1247"/>
        <w:rPr>
          <w:rFonts w:cs="Arial"/>
          <w:b/>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bottom w:w="20" w:type="dxa"/>
        </w:tblCellMar>
        <w:tblLook w:val="00C0" w:firstRow="0" w:lastRow="1" w:firstColumn="1" w:lastColumn="0" w:noHBand="0" w:noVBand="0"/>
      </w:tblPr>
      <w:tblGrid>
        <w:gridCol w:w="2334"/>
        <w:gridCol w:w="7295"/>
      </w:tblGrid>
      <w:tr w:rsidR="00DE39A2" w:rsidRPr="00BC5484" w14:paraId="31AE90E6" w14:textId="77777777" w:rsidTr="00E76C1C">
        <w:trPr>
          <w:cantSplit/>
          <w:jc w:val="center"/>
        </w:trPr>
        <w:tc>
          <w:tcPr>
            <w:tcW w:w="1212" w:type="pct"/>
            <w:shd w:val="clear" w:color="auto" w:fill="D9D9D9"/>
          </w:tcPr>
          <w:p w14:paraId="59C109FB" w14:textId="77777777" w:rsidR="00DE39A2" w:rsidRPr="00BC5484" w:rsidRDefault="00DE39A2" w:rsidP="00DE39A2">
            <w:pPr>
              <w:rPr>
                <w:rFonts w:cs="Arial"/>
                <w:b/>
                <w:szCs w:val="22"/>
              </w:rPr>
            </w:pPr>
            <w:r w:rsidRPr="00BC5484">
              <w:rPr>
                <w:rFonts w:cs="Arial"/>
                <w:b/>
                <w:szCs w:val="22"/>
              </w:rPr>
              <w:t>Data / Parameter</w:t>
            </w:r>
          </w:p>
        </w:tc>
        <w:tc>
          <w:tcPr>
            <w:tcW w:w="3788" w:type="pct"/>
            <w:shd w:val="clear" w:color="auto" w:fill="auto"/>
          </w:tcPr>
          <w:p w14:paraId="5DA8D98B" w14:textId="77777777" w:rsidR="00DE39A2" w:rsidRPr="00BC5484" w:rsidRDefault="00DE39A2" w:rsidP="00DE39A2">
            <w:pPr>
              <w:rPr>
                <w:rFonts w:cs="Arial"/>
                <w:b/>
                <w:szCs w:val="22"/>
              </w:rPr>
            </w:pPr>
            <w:r w:rsidRPr="00BC5484">
              <w:rPr>
                <w:rFonts w:cs="Arial"/>
                <w:b/>
                <w:szCs w:val="22"/>
              </w:rPr>
              <w:t>PL</w:t>
            </w:r>
          </w:p>
        </w:tc>
      </w:tr>
      <w:tr w:rsidR="00DE39A2" w:rsidRPr="00BC5484" w14:paraId="4207B0FB" w14:textId="77777777" w:rsidTr="00E76C1C">
        <w:trPr>
          <w:cantSplit/>
          <w:jc w:val="center"/>
        </w:trPr>
        <w:tc>
          <w:tcPr>
            <w:tcW w:w="1212" w:type="pct"/>
            <w:shd w:val="clear" w:color="auto" w:fill="D9D9D9"/>
          </w:tcPr>
          <w:p w14:paraId="10F99482" w14:textId="77777777" w:rsidR="00DE39A2" w:rsidRPr="00BC5484" w:rsidRDefault="00DE39A2" w:rsidP="00DE39A2">
            <w:pPr>
              <w:rPr>
                <w:rFonts w:cs="Arial"/>
                <w:b/>
                <w:szCs w:val="22"/>
              </w:rPr>
            </w:pPr>
            <w:r w:rsidRPr="00BC5484">
              <w:rPr>
                <w:rFonts w:cs="Arial"/>
                <w:b/>
                <w:szCs w:val="22"/>
              </w:rPr>
              <w:t>Unit</w:t>
            </w:r>
          </w:p>
        </w:tc>
        <w:tc>
          <w:tcPr>
            <w:tcW w:w="3788" w:type="pct"/>
            <w:shd w:val="clear" w:color="auto" w:fill="auto"/>
          </w:tcPr>
          <w:p w14:paraId="51C3079B" w14:textId="77777777" w:rsidR="00DE39A2" w:rsidRPr="00BC5484" w:rsidRDefault="00DE39A2" w:rsidP="00DE39A2">
            <w:pPr>
              <w:rPr>
                <w:rFonts w:cs="Arial"/>
                <w:szCs w:val="22"/>
              </w:rPr>
            </w:pPr>
            <w:r w:rsidRPr="00BC5484">
              <w:rPr>
                <w:rFonts w:cs="Arial"/>
                <w:szCs w:val="22"/>
              </w:rPr>
              <w:t>%</w:t>
            </w:r>
          </w:p>
        </w:tc>
      </w:tr>
      <w:tr w:rsidR="00DE39A2" w:rsidRPr="00BC5484" w14:paraId="19ED979A" w14:textId="77777777" w:rsidTr="00E76C1C">
        <w:trPr>
          <w:cantSplit/>
          <w:jc w:val="center"/>
        </w:trPr>
        <w:tc>
          <w:tcPr>
            <w:tcW w:w="1212" w:type="pct"/>
            <w:shd w:val="clear" w:color="auto" w:fill="D9D9D9"/>
          </w:tcPr>
          <w:p w14:paraId="3C1D67B3" w14:textId="77777777" w:rsidR="00DE39A2" w:rsidRPr="00BC5484" w:rsidRDefault="00DE39A2" w:rsidP="00DE39A2">
            <w:pPr>
              <w:rPr>
                <w:rFonts w:cs="Arial"/>
                <w:b/>
                <w:szCs w:val="22"/>
              </w:rPr>
            </w:pPr>
            <w:r w:rsidRPr="00BC5484">
              <w:rPr>
                <w:rFonts w:cs="Arial"/>
                <w:b/>
                <w:szCs w:val="22"/>
              </w:rPr>
              <w:lastRenderedPageBreak/>
              <w:t>Description</w:t>
            </w:r>
          </w:p>
        </w:tc>
        <w:tc>
          <w:tcPr>
            <w:tcW w:w="3788" w:type="pct"/>
            <w:shd w:val="clear" w:color="auto" w:fill="auto"/>
          </w:tcPr>
          <w:p w14:paraId="4F2001B0" w14:textId="77777777" w:rsidR="00DE39A2" w:rsidRPr="00BC5484" w:rsidRDefault="00DE39A2" w:rsidP="00DE39A2">
            <w:pPr>
              <w:rPr>
                <w:rFonts w:cs="Arial"/>
                <w:szCs w:val="22"/>
              </w:rPr>
            </w:pPr>
            <w:r w:rsidRPr="00BC5484">
              <w:rPr>
                <w:rFonts w:cs="Arial"/>
                <w:szCs w:val="22"/>
                <w:lang w:val="en-US"/>
              </w:rPr>
              <w:t>Physical leakage of the biodigester</w:t>
            </w:r>
          </w:p>
        </w:tc>
      </w:tr>
      <w:tr w:rsidR="00DE39A2" w:rsidRPr="00BC5484" w14:paraId="33E917B8" w14:textId="77777777" w:rsidTr="00E76C1C">
        <w:trPr>
          <w:cantSplit/>
          <w:jc w:val="center"/>
        </w:trPr>
        <w:tc>
          <w:tcPr>
            <w:tcW w:w="1212" w:type="pct"/>
            <w:shd w:val="clear" w:color="auto" w:fill="D9D9D9"/>
          </w:tcPr>
          <w:p w14:paraId="4ADDC08B" w14:textId="77777777" w:rsidR="00DE39A2" w:rsidRPr="00BC5484" w:rsidRDefault="00DE39A2" w:rsidP="00DE39A2">
            <w:pPr>
              <w:rPr>
                <w:rFonts w:cs="Arial"/>
                <w:b/>
                <w:szCs w:val="22"/>
              </w:rPr>
            </w:pPr>
            <w:r w:rsidRPr="00BC5484">
              <w:rPr>
                <w:rFonts w:cs="Arial"/>
                <w:b/>
                <w:szCs w:val="22"/>
              </w:rPr>
              <w:t>Source of data</w:t>
            </w:r>
          </w:p>
        </w:tc>
        <w:tc>
          <w:tcPr>
            <w:tcW w:w="3788" w:type="pct"/>
            <w:shd w:val="clear" w:color="auto" w:fill="auto"/>
          </w:tcPr>
          <w:p w14:paraId="383066EB" w14:textId="77777777" w:rsidR="00DE39A2" w:rsidRPr="00BC5484" w:rsidRDefault="00DE39A2" w:rsidP="00DE39A2">
            <w:pPr>
              <w:rPr>
                <w:rFonts w:cs="Arial"/>
                <w:szCs w:val="22"/>
              </w:rPr>
            </w:pPr>
            <w:r w:rsidRPr="00BC5484">
              <w:rPr>
                <w:rFonts w:cs="Arial"/>
                <w:szCs w:val="22"/>
              </w:rPr>
              <w:t>IPCC</w:t>
            </w:r>
          </w:p>
        </w:tc>
      </w:tr>
      <w:tr w:rsidR="00DE39A2" w:rsidRPr="00BC5484" w14:paraId="71CFB360" w14:textId="77777777" w:rsidTr="00E76C1C">
        <w:trPr>
          <w:cantSplit/>
          <w:jc w:val="center"/>
        </w:trPr>
        <w:tc>
          <w:tcPr>
            <w:tcW w:w="1212" w:type="pct"/>
            <w:shd w:val="clear" w:color="auto" w:fill="D9D9D9"/>
          </w:tcPr>
          <w:p w14:paraId="103FB93A" w14:textId="77777777" w:rsidR="00DE39A2" w:rsidRPr="00BC5484" w:rsidRDefault="00DE39A2" w:rsidP="00DE39A2">
            <w:pPr>
              <w:rPr>
                <w:rFonts w:cs="Arial"/>
                <w:b/>
                <w:szCs w:val="22"/>
              </w:rPr>
            </w:pPr>
            <w:r w:rsidRPr="00BC5484">
              <w:rPr>
                <w:rFonts w:cs="Arial"/>
                <w:b/>
                <w:szCs w:val="22"/>
              </w:rPr>
              <w:t>Value(s) applied</w:t>
            </w:r>
          </w:p>
        </w:tc>
        <w:tc>
          <w:tcPr>
            <w:tcW w:w="3788" w:type="pct"/>
            <w:shd w:val="clear" w:color="auto" w:fill="auto"/>
          </w:tcPr>
          <w:p w14:paraId="77B18F34" w14:textId="77777777" w:rsidR="00DE39A2" w:rsidRPr="00BC5484" w:rsidRDefault="00DE39A2" w:rsidP="00DE39A2">
            <w:pPr>
              <w:rPr>
                <w:rFonts w:cs="Arial"/>
                <w:szCs w:val="22"/>
              </w:rPr>
            </w:pPr>
            <w:r w:rsidRPr="00BC5484">
              <w:rPr>
                <w:rFonts w:cs="Arial"/>
                <w:szCs w:val="22"/>
              </w:rPr>
              <w:t>Estimated using a 10% default rate of total methane production</w:t>
            </w:r>
          </w:p>
        </w:tc>
      </w:tr>
      <w:tr w:rsidR="00E76C1C" w:rsidRPr="00BC5484" w14:paraId="51E8C4F1" w14:textId="77777777" w:rsidTr="00E76C1C">
        <w:trPr>
          <w:cantSplit/>
          <w:jc w:val="center"/>
        </w:trPr>
        <w:tc>
          <w:tcPr>
            <w:tcW w:w="1212" w:type="pct"/>
            <w:shd w:val="clear" w:color="auto" w:fill="D9D9D9"/>
          </w:tcPr>
          <w:p w14:paraId="482162E2" w14:textId="77777777" w:rsidR="00E76C1C" w:rsidRPr="00BC5484" w:rsidRDefault="00E76C1C" w:rsidP="00E76C1C">
            <w:pPr>
              <w:jc w:val="left"/>
              <w:rPr>
                <w:rFonts w:cs="Arial"/>
                <w:b/>
                <w:szCs w:val="22"/>
              </w:rPr>
            </w:pPr>
            <w:r w:rsidRPr="00BC5484">
              <w:rPr>
                <w:rFonts w:cs="Arial"/>
                <w:b/>
                <w:szCs w:val="22"/>
              </w:rPr>
              <w:t>Measurement methods and procedures</w:t>
            </w:r>
          </w:p>
        </w:tc>
        <w:tc>
          <w:tcPr>
            <w:tcW w:w="3788" w:type="pct"/>
            <w:shd w:val="clear" w:color="auto" w:fill="auto"/>
          </w:tcPr>
          <w:p w14:paraId="43DB5F6E" w14:textId="77777777" w:rsidR="00E76C1C" w:rsidRPr="00BC5484" w:rsidRDefault="00E76C1C" w:rsidP="00E76C1C">
            <w:pPr>
              <w:rPr>
                <w:rFonts w:cs="Arial"/>
                <w:szCs w:val="22"/>
              </w:rPr>
            </w:pPr>
          </w:p>
        </w:tc>
      </w:tr>
      <w:tr w:rsidR="00DE39A2" w:rsidRPr="00BC5484" w14:paraId="3C1199DF" w14:textId="77777777" w:rsidTr="00E76C1C">
        <w:trPr>
          <w:cantSplit/>
          <w:jc w:val="center"/>
        </w:trPr>
        <w:tc>
          <w:tcPr>
            <w:tcW w:w="1212" w:type="pct"/>
            <w:shd w:val="clear" w:color="auto" w:fill="D9D9D9"/>
          </w:tcPr>
          <w:p w14:paraId="69D8446A" w14:textId="77777777" w:rsidR="00DE39A2" w:rsidRPr="00BC5484" w:rsidRDefault="00DE39A2" w:rsidP="00DE39A2">
            <w:pPr>
              <w:rPr>
                <w:rFonts w:cs="Arial"/>
                <w:b/>
                <w:szCs w:val="22"/>
              </w:rPr>
            </w:pPr>
            <w:r w:rsidRPr="00BC5484">
              <w:rPr>
                <w:rFonts w:cs="Arial"/>
                <w:b/>
                <w:szCs w:val="22"/>
              </w:rPr>
              <w:t>Monitoring frequency</w:t>
            </w:r>
          </w:p>
        </w:tc>
        <w:tc>
          <w:tcPr>
            <w:tcW w:w="3788" w:type="pct"/>
            <w:shd w:val="clear" w:color="auto" w:fill="auto"/>
          </w:tcPr>
          <w:p w14:paraId="28C581CF" w14:textId="77777777" w:rsidR="00DE39A2" w:rsidRPr="00BC5484" w:rsidRDefault="00DE39A2" w:rsidP="00DE39A2">
            <w:pPr>
              <w:rPr>
                <w:rFonts w:cs="Arial"/>
                <w:b/>
                <w:szCs w:val="22"/>
              </w:rPr>
            </w:pPr>
            <w:r w:rsidRPr="00BC5484">
              <w:rPr>
                <w:rFonts w:cs="Arial"/>
                <w:szCs w:val="22"/>
              </w:rPr>
              <w:t>Annual</w:t>
            </w:r>
          </w:p>
        </w:tc>
      </w:tr>
      <w:tr w:rsidR="00DE39A2" w:rsidRPr="00BC5484" w14:paraId="71BCDB55" w14:textId="77777777" w:rsidTr="00E76C1C">
        <w:trPr>
          <w:cantSplit/>
          <w:jc w:val="center"/>
        </w:trPr>
        <w:tc>
          <w:tcPr>
            <w:tcW w:w="1212" w:type="pct"/>
            <w:shd w:val="clear" w:color="auto" w:fill="D9D9D9"/>
          </w:tcPr>
          <w:p w14:paraId="0A48D848" w14:textId="77777777" w:rsidR="00DE39A2" w:rsidRPr="00BC5484" w:rsidRDefault="00DE39A2" w:rsidP="00DE39A2">
            <w:pPr>
              <w:rPr>
                <w:rFonts w:cs="Arial"/>
                <w:b/>
                <w:szCs w:val="22"/>
              </w:rPr>
            </w:pPr>
            <w:r w:rsidRPr="00BC5484">
              <w:rPr>
                <w:rFonts w:cs="Arial"/>
                <w:b/>
                <w:szCs w:val="22"/>
              </w:rPr>
              <w:t>QA/QC procedures</w:t>
            </w:r>
          </w:p>
        </w:tc>
        <w:tc>
          <w:tcPr>
            <w:tcW w:w="3788" w:type="pct"/>
            <w:shd w:val="clear" w:color="auto" w:fill="auto"/>
          </w:tcPr>
          <w:p w14:paraId="279DF496" w14:textId="77777777" w:rsidR="00DE39A2" w:rsidRPr="00BC5484" w:rsidRDefault="00DE39A2" w:rsidP="00DE39A2">
            <w:pPr>
              <w:rPr>
                <w:rFonts w:cs="Arial"/>
                <w:szCs w:val="22"/>
              </w:rPr>
            </w:pPr>
            <w:r w:rsidRPr="00BC5484">
              <w:rPr>
                <w:rFonts w:cs="Arial"/>
                <w:szCs w:val="22"/>
              </w:rPr>
              <w:t>-</w:t>
            </w:r>
          </w:p>
        </w:tc>
      </w:tr>
      <w:tr w:rsidR="00DE39A2" w:rsidRPr="00BC5484" w14:paraId="5E951EBC" w14:textId="77777777" w:rsidTr="00E76C1C">
        <w:trPr>
          <w:cantSplit/>
          <w:jc w:val="center"/>
        </w:trPr>
        <w:tc>
          <w:tcPr>
            <w:tcW w:w="1212" w:type="pct"/>
            <w:shd w:val="clear" w:color="auto" w:fill="D9D9D9"/>
          </w:tcPr>
          <w:p w14:paraId="75373899" w14:textId="77777777" w:rsidR="00DE39A2" w:rsidRPr="00BC5484" w:rsidRDefault="00DE39A2" w:rsidP="00DE39A2">
            <w:pPr>
              <w:rPr>
                <w:rFonts w:cs="Arial"/>
                <w:b/>
                <w:szCs w:val="22"/>
              </w:rPr>
            </w:pPr>
            <w:r w:rsidRPr="00BC5484">
              <w:rPr>
                <w:rFonts w:cs="Arial"/>
                <w:b/>
                <w:szCs w:val="22"/>
              </w:rPr>
              <w:t>Purpose of data</w:t>
            </w:r>
          </w:p>
        </w:tc>
        <w:tc>
          <w:tcPr>
            <w:tcW w:w="3788" w:type="pct"/>
            <w:shd w:val="clear" w:color="auto" w:fill="auto"/>
          </w:tcPr>
          <w:p w14:paraId="62833500" w14:textId="77777777" w:rsidR="00DE39A2" w:rsidRPr="00BC5484" w:rsidRDefault="00DE39A2" w:rsidP="00DE39A2">
            <w:pPr>
              <w:rPr>
                <w:rFonts w:cs="Arial"/>
                <w:b/>
                <w:szCs w:val="22"/>
              </w:rPr>
            </w:pPr>
          </w:p>
        </w:tc>
      </w:tr>
      <w:tr w:rsidR="00DE39A2" w:rsidRPr="00BC5484" w14:paraId="0AC40459" w14:textId="77777777" w:rsidTr="00E76C1C">
        <w:trPr>
          <w:cantSplit/>
          <w:jc w:val="center"/>
        </w:trPr>
        <w:tc>
          <w:tcPr>
            <w:tcW w:w="1212" w:type="pct"/>
            <w:shd w:val="clear" w:color="auto" w:fill="D9D9D9"/>
          </w:tcPr>
          <w:p w14:paraId="19C8F50E" w14:textId="77777777" w:rsidR="00DE39A2" w:rsidRPr="00BC5484" w:rsidRDefault="00DE39A2" w:rsidP="00DE39A2">
            <w:pPr>
              <w:rPr>
                <w:rFonts w:cs="Arial"/>
                <w:b/>
                <w:szCs w:val="22"/>
              </w:rPr>
            </w:pPr>
            <w:r w:rsidRPr="00BC5484">
              <w:rPr>
                <w:rFonts w:cs="Arial"/>
                <w:b/>
                <w:szCs w:val="22"/>
              </w:rPr>
              <w:t>Additional comment</w:t>
            </w:r>
          </w:p>
        </w:tc>
        <w:tc>
          <w:tcPr>
            <w:tcW w:w="3788" w:type="pct"/>
            <w:shd w:val="clear" w:color="auto" w:fill="auto"/>
          </w:tcPr>
          <w:p w14:paraId="4D6DDCFF" w14:textId="77777777" w:rsidR="00DE39A2" w:rsidRPr="00BC5484" w:rsidRDefault="00DE39A2" w:rsidP="00DE39A2">
            <w:pPr>
              <w:rPr>
                <w:rFonts w:cs="Arial"/>
                <w:b/>
                <w:szCs w:val="22"/>
              </w:rPr>
            </w:pPr>
            <w:r w:rsidRPr="00BC5484">
              <w:rPr>
                <w:rFonts w:cs="Arial"/>
                <w:b/>
                <w:szCs w:val="22"/>
              </w:rPr>
              <w:t xml:space="preserve"> </w:t>
            </w:r>
            <w:r w:rsidRPr="00BC5484">
              <w:rPr>
                <w:rFonts w:cs="Arial"/>
                <w:szCs w:val="22"/>
              </w:rPr>
              <w:t>As per Annex 6 of the applied methodology</w:t>
            </w:r>
          </w:p>
        </w:tc>
      </w:tr>
    </w:tbl>
    <w:p w14:paraId="1CE7786A" w14:textId="77777777" w:rsidR="00E76C1C" w:rsidRPr="00BC5484" w:rsidRDefault="00E76C1C" w:rsidP="00913BF9">
      <w:pPr>
        <w:pStyle w:val="SDMPDDPoACaption"/>
        <w:spacing w:before="120" w:after="60"/>
        <w:ind w:left="1247"/>
        <w:rPr>
          <w:rFonts w:cs="Arial"/>
          <w:b/>
          <w:sz w:val="22"/>
          <w:szCs w:val="22"/>
        </w:rPr>
      </w:pPr>
    </w:p>
    <w:p w14:paraId="7703492E" w14:textId="77777777" w:rsidR="00E76C1C" w:rsidRPr="00BC5484" w:rsidRDefault="00E76C1C" w:rsidP="00913BF9">
      <w:pPr>
        <w:pStyle w:val="SDMPDDPoACaption"/>
        <w:spacing w:before="120" w:after="60"/>
        <w:ind w:left="1247"/>
        <w:rPr>
          <w:rFonts w:cs="Arial"/>
          <w:b/>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bottom w:w="20" w:type="dxa"/>
        </w:tblCellMar>
        <w:tblLook w:val="00C0" w:firstRow="0" w:lastRow="1" w:firstColumn="1" w:lastColumn="0" w:noHBand="0" w:noVBand="0"/>
      </w:tblPr>
      <w:tblGrid>
        <w:gridCol w:w="2334"/>
        <w:gridCol w:w="7295"/>
      </w:tblGrid>
      <w:tr w:rsidR="00DE39A2" w:rsidRPr="00BC5484" w14:paraId="09169B00" w14:textId="77777777" w:rsidTr="00E76C1C">
        <w:trPr>
          <w:cantSplit/>
          <w:jc w:val="center"/>
        </w:trPr>
        <w:tc>
          <w:tcPr>
            <w:tcW w:w="1212" w:type="pct"/>
            <w:shd w:val="clear" w:color="auto" w:fill="D9D9D9"/>
          </w:tcPr>
          <w:p w14:paraId="541B5F46" w14:textId="77777777" w:rsidR="00DE39A2" w:rsidRPr="00BC5484" w:rsidRDefault="00DE39A2" w:rsidP="00DE39A2">
            <w:pPr>
              <w:rPr>
                <w:rFonts w:cs="Arial"/>
                <w:b/>
                <w:szCs w:val="22"/>
              </w:rPr>
            </w:pPr>
            <w:r w:rsidRPr="00BC5484">
              <w:rPr>
                <w:rFonts w:cs="Arial"/>
                <w:b/>
                <w:szCs w:val="22"/>
              </w:rPr>
              <w:t>Data / Parameter</w:t>
            </w:r>
          </w:p>
        </w:tc>
        <w:tc>
          <w:tcPr>
            <w:tcW w:w="3788" w:type="pct"/>
            <w:shd w:val="clear" w:color="auto" w:fill="auto"/>
          </w:tcPr>
          <w:p w14:paraId="3922DA1F" w14:textId="77777777" w:rsidR="00DE39A2" w:rsidRPr="00BC5484" w:rsidRDefault="00DE39A2" w:rsidP="00DE39A2">
            <w:pPr>
              <w:rPr>
                <w:rFonts w:cs="Arial"/>
                <w:b/>
                <w:szCs w:val="22"/>
              </w:rPr>
            </w:pPr>
            <w:r w:rsidRPr="00BC5484">
              <w:rPr>
                <w:rFonts w:cs="Arial"/>
                <w:b/>
                <w:szCs w:val="22"/>
              </w:rPr>
              <w:t>BB</w:t>
            </w:r>
            <w:r w:rsidRPr="00BC5484">
              <w:rPr>
                <w:rFonts w:cs="Arial"/>
                <w:b/>
                <w:szCs w:val="22"/>
                <w:vertAlign w:val="subscript"/>
              </w:rPr>
              <w:t>b1,bio</w:t>
            </w:r>
          </w:p>
        </w:tc>
      </w:tr>
      <w:tr w:rsidR="00DE39A2" w:rsidRPr="00BC5484" w14:paraId="2178954B" w14:textId="77777777" w:rsidTr="00E76C1C">
        <w:trPr>
          <w:cantSplit/>
          <w:jc w:val="center"/>
        </w:trPr>
        <w:tc>
          <w:tcPr>
            <w:tcW w:w="1212" w:type="pct"/>
            <w:shd w:val="clear" w:color="auto" w:fill="D9D9D9"/>
          </w:tcPr>
          <w:p w14:paraId="43450A45" w14:textId="77777777" w:rsidR="00DE39A2" w:rsidRPr="00BC5484" w:rsidRDefault="00DE39A2" w:rsidP="00DE39A2">
            <w:pPr>
              <w:rPr>
                <w:rFonts w:cs="Arial"/>
                <w:b/>
                <w:szCs w:val="22"/>
              </w:rPr>
            </w:pPr>
            <w:r w:rsidRPr="00BC5484">
              <w:rPr>
                <w:rFonts w:cs="Arial"/>
                <w:b/>
                <w:szCs w:val="22"/>
              </w:rPr>
              <w:t>Unit</w:t>
            </w:r>
          </w:p>
        </w:tc>
        <w:tc>
          <w:tcPr>
            <w:tcW w:w="3788" w:type="pct"/>
            <w:shd w:val="clear" w:color="auto" w:fill="auto"/>
          </w:tcPr>
          <w:p w14:paraId="4AA7C68B" w14:textId="77777777" w:rsidR="00DE39A2" w:rsidRPr="00BC5484" w:rsidRDefault="00DE39A2" w:rsidP="00DE39A2">
            <w:pPr>
              <w:rPr>
                <w:rFonts w:cs="Arial"/>
                <w:szCs w:val="22"/>
              </w:rPr>
            </w:pPr>
            <w:r w:rsidRPr="00BC5484">
              <w:rPr>
                <w:rFonts w:cs="Arial"/>
                <w:szCs w:val="22"/>
              </w:rPr>
              <w:t>Tonnes/year</w:t>
            </w:r>
          </w:p>
        </w:tc>
      </w:tr>
      <w:tr w:rsidR="00DE39A2" w:rsidRPr="00BC5484" w14:paraId="64880638" w14:textId="77777777" w:rsidTr="00E76C1C">
        <w:trPr>
          <w:cantSplit/>
          <w:jc w:val="center"/>
        </w:trPr>
        <w:tc>
          <w:tcPr>
            <w:tcW w:w="1212" w:type="pct"/>
            <w:shd w:val="clear" w:color="auto" w:fill="D9D9D9"/>
          </w:tcPr>
          <w:p w14:paraId="2A042D13" w14:textId="77777777" w:rsidR="00DE39A2" w:rsidRPr="00BC5484" w:rsidRDefault="00DE39A2" w:rsidP="00DE39A2">
            <w:pPr>
              <w:rPr>
                <w:rFonts w:cs="Arial"/>
                <w:b/>
                <w:szCs w:val="22"/>
              </w:rPr>
            </w:pPr>
            <w:r w:rsidRPr="00BC5484">
              <w:rPr>
                <w:rFonts w:cs="Arial"/>
                <w:b/>
                <w:szCs w:val="22"/>
              </w:rPr>
              <w:t>Description</w:t>
            </w:r>
          </w:p>
        </w:tc>
        <w:tc>
          <w:tcPr>
            <w:tcW w:w="3788" w:type="pct"/>
            <w:shd w:val="clear" w:color="auto" w:fill="auto"/>
          </w:tcPr>
          <w:p w14:paraId="7D41E8AC" w14:textId="77777777" w:rsidR="00DE39A2" w:rsidRPr="00BC5484" w:rsidRDefault="00DE39A2" w:rsidP="00DE39A2">
            <w:pPr>
              <w:rPr>
                <w:rFonts w:cs="Arial"/>
                <w:szCs w:val="22"/>
              </w:rPr>
            </w:pPr>
            <w:r w:rsidRPr="00BC5484">
              <w:rPr>
                <w:rFonts w:cs="Arial"/>
                <w:szCs w:val="22"/>
              </w:rPr>
              <w:t>Amount of woody biomass used in the baseline scenario 1: households</w:t>
            </w:r>
          </w:p>
        </w:tc>
      </w:tr>
      <w:tr w:rsidR="00DE39A2" w:rsidRPr="00BC5484" w14:paraId="5B3C71E8" w14:textId="77777777" w:rsidTr="00E76C1C">
        <w:trPr>
          <w:cantSplit/>
          <w:jc w:val="center"/>
        </w:trPr>
        <w:tc>
          <w:tcPr>
            <w:tcW w:w="1212" w:type="pct"/>
            <w:shd w:val="clear" w:color="auto" w:fill="D9D9D9"/>
          </w:tcPr>
          <w:p w14:paraId="5163765F" w14:textId="77777777" w:rsidR="00DE39A2" w:rsidRPr="00BC5484" w:rsidRDefault="00DE39A2" w:rsidP="00DE39A2">
            <w:pPr>
              <w:rPr>
                <w:rFonts w:cs="Arial"/>
                <w:b/>
                <w:szCs w:val="22"/>
              </w:rPr>
            </w:pPr>
            <w:r w:rsidRPr="00BC5484">
              <w:rPr>
                <w:rFonts w:cs="Arial"/>
                <w:b/>
                <w:szCs w:val="22"/>
              </w:rPr>
              <w:t>Source of data</w:t>
            </w:r>
          </w:p>
        </w:tc>
        <w:tc>
          <w:tcPr>
            <w:tcW w:w="3788" w:type="pct"/>
            <w:shd w:val="clear" w:color="auto" w:fill="auto"/>
          </w:tcPr>
          <w:p w14:paraId="6FC10728" w14:textId="77777777" w:rsidR="00DE39A2" w:rsidRPr="00BC5484" w:rsidRDefault="004B647D" w:rsidP="00867474">
            <w:pPr>
              <w:rPr>
                <w:rFonts w:cs="Arial"/>
                <w:szCs w:val="22"/>
              </w:rPr>
            </w:pPr>
            <w:r w:rsidRPr="00BC5484">
              <w:rPr>
                <w:rFonts w:cs="Arial"/>
                <w:szCs w:val="22"/>
              </w:rPr>
              <w:t>Baseline KPT, December 2015</w:t>
            </w:r>
          </w:p>
        </w:tc>
      </w:tr>
      <w:tr w:rsidR="00DE39A2" w:rsidRPr="00BC5484" w14:paraId="156595B0" w14:textId="77777777" w:rsidTr="00E76C1C">
        <w:trPr>
          <w:cantSplit/>
          <w:jc w:val="center"/>
        </w:trPr>
        <w:tc>
          <w:tcPr>
            <w:tcW w:w="1212" w:type="pct"/>
            <w:shd w:val="clear" w:color="auto" w:fill="D9D9D9"/>
          </w:tcPr>
          <w:p w14:paraId="38EAAC2C" w14:textId="77777777" w:rsidR="00DE39A2" w:rsidRPr="00BC5484" w:rsidRDefault="00DE39A2" w:rsidP="00DE39A2">
            <w:pPr>
              <w:rPr>
                <w:rFonts w:cs="Arial"/>
                <w:b/>
                <w:szCs w:val="22"/>
              </w:rPr>
            </w:pPr>
            <w:r w:rsidRPr="00BC5484">
              <w:rPr>
                <w:rFonts w:cs="Arial"/>
                <w:b/>
                <w:szCs w:val="22"/>
              </w:rPr>
              <w:t>Value(s) applied</w:t>
            </w:r>
          </w:p>
        </w:tc>
        <w:tc>
          <w:tcPr>
            <w:tcW w:w="3788" w:type="pct"/>
            <w:shd w:val="clear" w:color="auto" w:fill="auto"/>
          </w:tcPr>
          <w:p w14:paraId="1DDBD420" w14:textId="77777777" w:rsidR="00DE39A2" w:rsidRPr="00BC5484" w:rsidRDefault="004B647D" w:rsidP="00867474">
            <w:pPr>
              <w:rPr>
                <w:rFonts w:cs="Arial"/>
                <w:szCs w:val="22"/>
              </w:rPr>
            </w:pPr>
            <w:r w:rsidRPr="00BC5484">
              <w:rPr>
                <w:rFonts w:cs="Arial"/>
                <w:szCs w:val="22"/>
              </w:rPr>
              <w:t>1.259</w:t>
            </w:r>
          </w:p>
        </w:tc>
      </w:tr>
      <w:tr w:rsidR="00E76C1C" w:rsidRPr="00BC5484" w14:paraId="07F0CD79" w14:textId="77777777" w:rsidTr="00E76C1C">
        <w:trPr>
          <w:cantSplit/>
          <w:jc w:val="center"/>
        </w:trPr>
        <w:tc>
          <w:tcPr>
            <w:tcW w:w="1212" w:type="pct"/>
            <w:shd w:val="clear" w:color="auto" w:fill="D9D9D9"/>
          </w:tcPr>
          <w:p w14:paraId="752C2E0B" w14:textId="77777777" w:rsidR="00E76C1C" w:rsidRPr="00BC5484" w:rsidRDefault="00E76C1C" w:rsidP="00E76C1C">
            <w:pPr>
              <w:jc w:val="left"/>
              <w:rPr>
                <w:rFonts w:cs="Arial"/>
                <w:b/>
                <w:szCs w:val="22"/>
              </w:rPr>
            </w:pPr>
            <w:r w:rsidRPr="00BC5484">
              <w:rPr>
                <w:rFonts w:cs="Arial"/>
                <w:b/>
                <w:szCs w:val="22"/>
              </w:rPr>
              <w:t>Measurement methods and procedures</w:t>
            </w:r>
          </w:p>
        </w:tc>
        <w:tc>
          <w:tcPr>
            <w:tcW w:w="3788" w:type="pct"/>
            <w:shd w:val="clear" w:color="auto" w:fill="auto"/>
          </w:tcPr>
          <w:p w14:paraId="3AEF432C" w14:textId="77777777" w:rsidR="00E76C1C" w:rsidRPr="00BC5484" w:rsidRDefault="00E76C1C" w:rsidP="00E76C1C">
            <w:pPr>
              <w:rPr>
                <w:rFonts w:cs="Arial"/>
                <w:szCs w:val="22"/>
              </w:rPr>
            </w:pPr>
          </w:p>
        </w:tc>
      </w:tr>
      <w:tr w:rsidR="00DE39A2" w:rsidRPr="00BC5484" w14:paraId="512A6C4B" w14:textId="77777777" w:rsidTr="00E76C1C">
        <w:trPr>
          <w:cantSplit/>
          <w:jc w:val="center"/>
        </w:trPr>
        <w:tc>
          <w:tcPr>
            <w:tcW w:w="1212" w:type="pct"/>
            <w:shd w:val="clear" w:color="auto" w:fill="D9D9D9"/>
          </w:tcPr>
          <w:p w14:paraId="3C07504E" w14:textId="77777777" w:rsidR="00DE39A2" w:rsidRPr="00BC5484" w:rsidRDefault="00DE39A2" w:rsidP="00DE39A2">
            <w:pPr>
              <w:rPr>
                <w:rFonts w:cs="Arial"/>
                <w:b/>
                <w:szCs w:val="22"/>
              </w:rPr>
            </w:pPr>
            <w:r w:rsidRPr="00BC5484">
              <w:rPr>
                <w:rFonts w:cs="Arial"/>
                <w:b/>
                <w:szCs w:val="22"/>
              </w:rPr>
              <w:t>Monitoring frequency</w:t>
            </w:r>
          </w:p>
        </w:tc>
        <w:tc>
          <w:tcPr>
            <w:tcW w:w="3788" w:type="pct"/>
            <w:shd w:val="clear" w:color="auto" w:fill="auto"/>
          </w:tcPr>
          <w:p w14:paraId="7FA0A6C2" w14:textId="77777777" w:rsidR="00DE39A2" w:rsidRPr="00BC5484" w:rsidRDefault="00890613" w:rsidP="00890613">
            <w:pPr>
              <w:rPr>
                <w:rFonts w:cs="Arial"/>
                <w:b/>
                <w:szCs w:val="22"/>
              </w:rPr>
            </w:pPr>
            <w:r w:rsidRPr="00BC5484">
              <w:rPr>
                <w:rFonts w:cs="Arial"/>
                <w:szCs w:val="22"/>
                <w:lang w:val="en-US"/>
              </w:rPr>
              <w:t xml:space="preserve">Updated every two years through the </w:t>
            </w:r>
            <w:r w:rsidRPr="00BC5484">
              <w:rPr>
                <w:rFonts w:cs="Arial"/>
                <w:szCs w:val="22"/>
              </w:rPr>
              <w:t>Baseline Performance Field Test</w:t>
            </w:r>
          </w:p>
        </w:tc>
      </w:tr>
      <w:tr w:rsidR="00DE39A2" w:rsidRPr="00BC5484" w14:paraId="3AB47236" w14:textId="77777777" w:rsidTr="00E76C1C">
        <w:trPr>
          <w:cantSplit/>
          <w:jc w:val="center"/>
        </w:trPr>
        <w:tc>
          <w:tcPr>
            <w:tcW w:w="1212" w:type="pct"/>
            <w:shd w:val="clear" w:color="auto" w:fill="D9D9D9"/>
          </w:tcPr>
          <w:p w14:paraId="638950FC" w14:textId="77777777" w:rsidR="00DE39A2" w:rsidRPr="00BC5484" w:rsidRDefault="00DE39A2" w:rsidP="00DE39A2">
            <w:pPr>
              <w:rPr>
                <w:rFonts w:cs="Arial"/>
                <w:b/>
                <w:szCs w:val="22"/>
              </w:rPr>
            </w:pPr>
            <w:r w:rsidRPr="00BC5484">
              <w:rPr>
                <w:rFonts w:cs="Arial"/>
                <w:b/>
                <w:szCs w:val="22"/>
              </w:rPr>
              <w:t>QA/QC procedures</w:t>
            </w:r>
          </w:p>
        </w:tc>
        <w:tc>
          <w:tcPr>
            <w:tcW w:w="3788" w:type="pct"/>
            <w:shd w:val="clear" w:color="auto" w:fill="auto"/>
          </w:tcPr>
          <w:p w14:paraId="25F4C849" w14:textId="77777777" w:rsidR="00DE39A2" w:rsidRPr="00BC5484" w:rsidRDefault="00DE39A2" w:rsidP="00DE39A2">
            <w:pPr>
              <w:rPr>
                <w:rFonts w:cs="Arial"/>
                <w:b/>
                <w:szCs w:val="22"/>
              </w:rPr>
            </w:pPr>
            <w:r w:rsidRPr="00BC5484">
              <w:rPr>
                <w:rFonts w:cs="Arial"/>
                <w:i/>
                <w:szCs w:val="22"/>
              </w:rPr>
              <w:t xml:space="preserve">Ex-post </w:t>
            </w:r>
            <w:r w:rsidRPr="00BC5484">
              <w:rPr>
                <w:rFonts w:cs="Arial"/>
                <w:szCs w:val="22"/>
              </w:rPr>
              <w:t>value to be determined through the Baseline Performance Field Test</w:t>
            </w:r>
          </w:p>
        </w:tc>
      </w:tr>
      <w:tr w:rsidR="00DE39A2" w:rsidRPr="00BC5484" w14:paraId="0046B6FF" w14:textId="77777777" w:rsidTr="00E76C1C">
        <w:trPr>
          <w:cantSplit/>
          <w:jc w:val="center"/>
        </w:trPr>
        <w:tc>
          <w:tcPr>
            <w:tcW w:w="1212" w:type="pct"/>
            <w:shd w:val="clear" w:color="auto" w:fill="D9D9D9"/>
          </w:tcPr>
          <w:p w14:paraId="378E455A" w14:textId="77777777" w:rsidR="00DE39A2" w:rsidRPr="00BC5484" w:rsidRDefault="00DE39A2" w:rsidP="00DE39A2">
            <w:pPr>
              <w:rPr>
                <w:rFonts w:cs="Arial"/>
                <w:b/>
                <w:szCs w:val="22"/>
              </w:rPr>
            </w:pPr>
            <w:r w:rsidRPr="00BC5484">
              <w:rPr>
                <w:rFonts w:cs="Arial"/>
                <w:b/>
                <w:szCs w:val="22"/>
              </w:rPr>
              <w:t>Purpose of data</w:t>
            </w:r>
          </w:p>
        </w:tc>
        <w:tc>
          <w:tcPr>
            <w:tcW w:w="3788" w:type="pct"/>
            <w:shd w:val="clear" w:color="auto" w:fill="auto"/>
          </w:tcPr>
          <w:p w14:paraId="68076F53" w14:textId="77777777" w:rsidR="00DE39A2" w:rsidRPr="00BC5484" w:rsidRDefault="00DE39A2" w:rsidP="00DE39A2">
            <w:pPr>
              <w:rPr>
                <w:rFonts w:cs="Arial"/>
                <w:szCs w:val="22"/>
              </w:rPr>
            </w:pPr>
          </w:p>
        </w:tc>
      </w:tr>
      <w:tr w:rsidR="00E76C1C" w:rsidRPr="00BC5484" w14:paraId="47FF814F" w14:textId="77777777" w:rsidTr="00E76C1C">
        <w:trPr>
          <w:cantSplit/>
          <w:jc w:val="center"/>
        </w:trPr>
        <w:tc>
          <w:tcPr>
            <w:tcW w:w="1212" w:type="pct"/>
            <w:shd w:val="clear" w:color="auto" w:fill="D9D9D9"/>
          </w:tcPr>
          <w:p w14:paraId="33E70112" w14:textId="77777777" w:rsidR="00E76C1C" w:rsidRPr="00BC5484" w:rsidRDefault="00E76C1C" w:rsidP="00E76C1C">
            <w:pPr>
              <w:rPr>
                <w:rFonts w:cs="Arial"/>
                <w:b/>
                <w:szCs w:val="22"/>
              </w:rPr>
            </w:pPr>
            <w:r w:rsidRPr="00BC5484">
              <w:rPr>
                <w:rFonts w:cs="Arial"/>
                <w:b/>
                <w:szCs w:val="22"/>
              </w:rPr>
              <w:t>Additional comment</w:t>
            </w:r>
          </w:p>
        </w:tc>
        <w:tc>
          <w:tcPr>
            <w:tcW w:w="3788" w:type="pct"/>
            <w:shd w:val="clear" w:color="auto" w:fill="auto"/>
          </w:tcPr>
          <w:p w14:paraId="4020DE5E" w14:textId="77777777" w:rsidR="00E76C1C" w:rsidRPr="00BC5484" w:rsidRDefault="00E76C1C" w:rsidP="00DE39A2">
            <w:pPr>
              <w:rPr>
                <w:rFonts w:cs="Arial"/>
                <w:szCs w:val="22"/>
              </w:rPr>
            </w:pPr>
          </w:p>
        </w:tc>
      </w:tr>
    </w:tbl>
    <w:p w14:paraId="30108047" w14:textId="77777777" w:rsidR="00E76C1C" w:rsidRPr="00BC5484" w:rsidRDefault="00E76C1C" w:rsidP="00913BF9">
      <w:pPr>
        <w:pStyle w:val="SDMPDDPoACaption"/>
        <w:spacing w:before="120" w:after="60"/>
        <w:ind w:left="1247"/>
        <w:rPr>
          <w:rFonts w:cs="Arial"/>
          <w:b/>
          <w:sz w:val="22"/>
          <w:szCs w:val="22"/>
        </w:rPr>
      </w:pPr>
    </w:p>
    <w:p w14:paraId="0415EFB3" w14:textId="77777777" w:rsidR="00E76C1C" w:rsidRPr="00BC5484" w:rsidRDefault="00E76C1C" w:rsidP="00913BF9">
      <w:pPr>
        <w:pStyle w:val="SDMPDDPoACaption"/>
        <w:spacing w:before="120" w:after="60"/>
        <w:ind w:left="1247"/>
        <w:rPr>
          <w:rFonts w:cs="Arial"/>
          <w:b/>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bottom w:w="20" w:type="dxa"/>
        </w:tblCellMar>
        <w:tblLook w:val="00C0" w:firstRow="0" w:lastRow="1" w:firstColumn="1" w:lastColumn="0" w:noHBand="0" w:noVBand="0"/>
      </w:tblPr>
      <w:tblGrid>
        <w:gridCol w:w="2334"/>
        <w:gridCol w:w="7295"/>
      </w:tblGrid>
      <w:tr w:rsidR="00DE39A2" w:rsidRPr="00BC5484" w14:paraId="57D57A0C" w14:textId="77777777" w:rsidTr="00E76C1C">
        <w:trPr>
          <w:cantSplit/>
          <w:jc w:val="center"/>
        </w:trPr>
        <w:tc>
          <w:tcPr>
            <w:tcW w:w="1212" w:type="pct"/>
            <w:shd w:val="clear" w:color="auto" w:fill="D9D9D9"/>
          </w:tcPr>
          <w:p w14:paraId="58995994" w14:textId="77777777" w:rsidR="00DE39A2" w:rsidRPr="00BC5484" w:rsidRDefault="00DE39A2" w:rsidP="00DE39A2">
            <w:pPr>
              <w:rPr>
                <w:rFonts w:cs="Arial"/>
                <w:b/>
                <w:szCs w:val="22"/>
              </w:rPr>
            </w:pPr>
            <w:r w:rsidRPr="00BC5484">
              <w:rPr>
                <w:rFonts w:cs="Arial"/>
                <w:b/>
                <w:szCs w:val="22"/>
              </w:rPr>
              <w:t>Data / Parameter</w:t>
            </w:r>
          </w:p>
        </w:tc>
        <w:tc>
          <w:tcPr>
            <w:tcW w:w="3788" w:type="pct"/>
            <w:shd w:val="clear" w:color="auto" w:fill="auto"/>
          </w:tcPr>
          <w:p w14:paraId="0E0E5B69" w14:textId="77777777" w:rsidR="00DE39A2" w:rsidRPr="00BC5484" w:rsidRDefault="00DE39A2" w:rsidP="00DE39A2">
            <w:pPr>
              <w:rPr>
                <w:rFonts w:cs="Arial"/>
                <w:b/>
                <w:szCs w:val="22"/>
              </w:rPr>
            </w:pPr>
            <w:r w:rsidRPr="00BC5484">
              <w:rPr>
                <w:rFonts w:cs="Arial"/>
                <w:b/>
                <w:szCs w:val="22"/>
              </w:rPr>
              <w:t>BB</w:t>
            </w:r>
            <w:r w:rsidRPr="00BC5484">
              <w:rPr>
                <w:rFonts w:cs="Arial"/>
                <w:b/>
                <w:szCs w:val="22"/>
                <w:vertAlign w:val="subscript"/>
              </w:rPr>
              <w:t>b1,fuel</w:t>
            </w:r>
          </w:p>
        </w:tc>
      </w:tr>
      <w:tr w:rsidR="00DE39A2" w:rsidRPr="00BC5484" w14:paraId="6022D056" w14:textId="77777777" w:rsidTr="00E76C1C">
        <w:trPr>
          <w:cantSplit/>
          <w:jc w:val="center"/>
        </w:trPr>
        <w:tc>
          <w:tcPr>
            <w:tcW w:w="1212" w:type="pct"/>
            <w:shd w:val="clear" w:color="auto" w:fill="D9D9D9"/>
          </w:tcPr>
          <w:p w14:paraId="33B81353" w14:textId="77777777" w:rsidR="00DE39A2" w:rsidRPr="00BC5484" w:rsidRDefault="00DE39A2" w:rsidP="00DE39A2">
            <w:pPr>
              <w:rPr>
                <w:rFonts w:cs="Arial"/>
                <w:b/>
                <w:szCs w:val="22"/>
              </w:rPr>
            </w:pPr>
            <w:r w:rsidRPr="00BC5484">
              <w:rPr>
                <w:rFonts w:cs="Arial"/>
                <w:b/>
                <w:szCs w:val="22"/>
              </w:rPr>
              <w:t>Unit</w:t>
            </w:r>
          </w:p>
        </w:tc>
        <w:tc>
          <w:tcPr>
            <w:tcW w:w="3788" w:type="pct"/>
            <w:shd w:val="clear" w:color="auto" w:fill="auto"/>
          </w:tcPr>
          <w:p w14:paraId="37CA1F62" w14:textId="77777777" w:rsidR="00DE39A2" w:rsidRPr="00BC5484" w:rsidRDefault="00DE39A2" w:rsidP="00DE39A2">
            <w:pPr>
              <w:rPr>
                <w:rFonts w:cs="Arial"/>
                <w:szCs w:val="22"/>
              </w:rPr>
            </w:pPr>
            <w:r w:rsidRPr="00BC5484">
              <w:rPr>
                <w:rFonts w:cs="Arial"/>
                <w:szCs w:val="22"/>
              </w:rPr>
              <w:t>Tonnes/year</w:t>
            </w:r>
          </w:p>
        </w:tc>
      </w:tr>
      <w:tr w:rsidR="00DE39A2" w:rsidRPr="00BC5484" w14:paraId="5F36CC59" w14:textId="77777777" w:rsidTr="00E76C1C">
        <w:trPr>
          <w:cantSplit/>
          <w:jc w:val="center"/>
        </w:trPr>
        <w:tc>
          <w:tcPr>
            <w:tcW w:w="1212" w:type="pct"/>
            <w:shd w:val="clear" w:color="auto" w:fill="D9D9D9"/>
          </w:tcPr>
          <w:p w14:paraId="329F5600" w14:textId="77777777" w:rsidR="00DE39A2" w:rsidRPr="00BC5484" w:rsidRDefault="00DE39A2" w:rsidP="00DE39A2">
            <w:pPr>
              <w:rPr>
                <w:rFonts w:cs="Arial"/>
                <w:b/>
                <w:szCs w:val="22"/>
              </w:rPr>
            </w:pPr>
            <w:r w:rsidRPr="00BC5484">
              <w:rPr>
                <w:rFonts w:cs="Arial"/>
                <w:b/>
                <w:szCs w:val="22"/>
              </w:rPr>
              <w:t>Description</w:t>
            </w:r>
          </w:p>
        </w:tc>
        <w:tc>
          <w:tcPr>
            <w:tcW w:w="3788" w:type="pct"/>
            <w:shd w:val="clear" w:color="auto" w:fill="auto"/>
          </w:tcPr>
          <w:p w14:paraId="25B300EA" w14:textId="77777777" w:rsidR="00DE39A2" w:rsidRPr="00BC5484" w:rsidRDefault="00DE39A2" w:rsidP="00DE39A2">
            <w:pPr>
              <w:rPr>
                <w:rFonts w:cs="Arial"/>
                <w:szCs w:val="22"/>
              </w:rPr>
            </w:pPr>
            <w:r w:rsidRPr="00BC5484">
              <w:rPr>
                <w:rFonts w:cs="Arial"/>
                <w:szCs w:val="22"/>
              </w:rPr>
              <w:t>Amount of fossil fuels used in the baseline scenario 1: households</w:t>
            </w:r>
          </w:p>
        </w:tc>
      </w:tr>
      <w:tr w:rsidR="00DE39A2" w:rsidRPr="00BC5484" w14:paraId="1840D751" w14:textId="77777777" w:rsidTr="00E76C1C">
        <w:trPr>
          <w:cantSplit/>
          <w:jc w:val="center"/>
        </w:trPr>
        <w:tc>
          <w:tcPr>
            <w:tcW w:w="1212" w:type="pct"/>
            <w:shd w:val="clear" w:color="auto" w:fill="D9D9D9"/>
          </w:tcPr>
          <w:p w14:paraId="544A6D23" w14:textId="77777777" w:rsidR="00DE39A2" w:rsidRPr="00BC5484" w:rsidRDefault="00DE39A2" w:rsidP="00DE39A2">
            <w:pPr>
              <w:rPr>
                <w:rFonts w:cs="Arial"/>
                <w:b/>
                <w:szCs w:val="22"/>
              </w:rPr>
            </w:pPr>
            <w:r w:rsidRPr="00BC5484">
              <w:rPr>
                <w:rFonts w:cs="Arial"/>
                <w:b/>
                <w:szCs w:val="22"/>
              </w:rPr>
              <w:t>Source of data</w:t>
            </w:r>
          </w:p>
        </w:tc>
        <w:tc>
          <w:tcPr>
            <w:tcW w:w="3788" w:type="pct"/>
            <w:shd w:val="clear" w:color="auto" w:fill="auto"/>
          </w:tcPr>
          <w:p w14:paraId="4649CCC1" w14:textId="77777777" w:rsidR="00DE39A2" w:rsidRPr="00BC5484" w:rsidRDefault="004B647D" w:rsidP="00867474">
            <w:pPr>
              <w:rPr>
                <w:rFonts w:cs="Arial"/>
                <w:szCs w:val="22"/>
              </w:rPr>
            </w:pPr>
            <w:r w:rsidRPr="00BC5484">
              <w:rPr>
                <w:rFonts w:cs="Arial"/>
                <w:szCs w:val="22"/>
              </w:rPr>
              <w:t>Baseline KPT, December 2015</w:t>
            </w:r>
          </w:p>
        </w:tc>
      </w:tr>
      <w:tr w:rsidR="00DE39A2" w:rsidRPr="00BC5484" w14:paraId="5680F6EC" w14:textId="77777777" w:rsidTr="00E76C1C">
        <w:trPr>
          <w:cantSplit/>
          <w:jc w:val="center"/>
        </w:trPr>
        <w:tc>
          <w:tcPr>
            <w:tcW w:w="1212" w:type="pct"/>
            <w:shd w:val="clear" w:color="auto" w:fill="D9D9D9"/>
          </w:tcPr>
          <w:p w14:paraId="0A90F1AE" w14:textId="77777777" w:rsidR="00DE39A2" w:rsidRPr="00BC5484" w:rsidRDefault="00DE39A2" w:rsidP="00DE39A2">
            <w:pPr>
              <w:rPr>
                <w:rFonts w:cs="Arial"/>
                <w:b/>
                <w:szCs w:val="22"/>
              </w:rPr>
            </w:pPr>
            <w:r w:rsidRPr="00BC5484">
              <w:rPr>
                <w:rFonts w:cs="Arial"/>
                <w:b/>
                <w:szCs w:val="22"/>
              </w:rPr>
              <w:t>Value(s) applied</w:t>
            </w:r>
          </w:p>
        </w:tc>
        <w:tc>
          <w:tcPr>
            <w:tcW w:w="3788" w:type="pct"/>
            <w:shd w:val="clear" w:color="auto" w:fill="auto"/>
          </w:tcPr>
          <w:p w14:paraId="75945CFA" w14:textId="77777777" w:rsidR="00DE39A2" w:rsidRPr="00BC5484" w:rsidRDefault="00DE39A2" w:rsidP="00DE39A2">
            <w:pPr>
              <w:rPr>
                <w:rFonts w:cs="Arial"/>
                <w:szCs w:val="22"/>
              </w:rPr>
            </w:pPr>
            <w:r w:rsidRPr="00BC5484">
              <w:rPr>
                <w:rFonts w:cs="Arial"/>
                <w:szCs w:val="22"/>
              </w:rPr>
              <w:t>LPG = 0.</w:t>
            </w:r>
            <w:r w:rsidR="004B647D" w:rsidRPr="00BC5484">
              <w:rPr>
                <w:rFonts w:cs="Arial"/>
                <w:szCs w:val="22"/>
              </w:rPr>
              <w:t>117</w:t>
            </w:r>
            <w:r w:rsidR="00867474" w:rsidRPr="00BC5484">
              <w:rPr>
                <w:rFonts w:cs="Arial"/>
                <w:szCs w:val="22"/>
              </w:rPr>
              <w:t xml:space="preserve"> </w:t>
            </w:r>
          </w:p>
          <w:p w14:paraId="57BFC892" w14:textId="77777777" w:rsidR="00DE39A2" w:rsidRPr="00BC5484" w:rsidRDefault="00DE39A2" w:rsidP="00DE39A2">
            <w:pPr>
              <w:rPr>
                <w:rFonts w:cs="Arial"/>
                <w:szCs w:val="22"/>
              </w:rPr>
            </w:pPr>
            <w:r w:rsidRPr="00BC5484">
              <w:rPr>
                <w:rFonts w:cs="Arial"/>
                <w:szCs w:val="22"/>
              </w:rPr>
              <w:t>Kerosene = 0.0</w:t>
            </w:r>
            <w:r w:rsidR="004B647D" w:rsidRPr="00BC5484">
              <w:rPr>
                <w:rFonts w:cs="Arial"/>
                <w:szCs w:val="22"/>
              </w:rPr>
              <w:t>00</w:t>
            </w:r>
          </w:p>
          <w:p w14:paraId="737E7CA7" w14:textId="77777777" w:rsidR="00DE39A2" w:rsidRPr="00BC5484" w:rsidRDefault="00DE39A2" w:rsidP="00DE39A2">
            <w:pPr>
              <w:rPr>
                <w:rFonts w:cs="Arial"/>
                <w:szCs w:val="22"/>
              </w:rPr>
            </w:pPr>
          </w:p>
        </w:tc>
      </w:tr>
      <w:tr w:rsidR="00E76C1C" w:rsidRPr="00BC5484" w14:paraId="6D99CA1A" w14:textId="77777777" w:rsidTr="00E76C1C">
        <w:trPr>
          <w:cantSplit/>
          <w:jc w:val="center"/>
        </w:trPr>
        <w:tc>
          <w:tcPr>
            <w:tcW w:w="1212" w:type="pct"/>
            <w:shd w:val="clear" w:color="auto" w:fill="D9D9D9"/>
          </w:tcPr>
          <w:p w14:paraId="2C8D9713" w14:textId="77777777" w:rsidR="00E76C1C" w:rsidRPr="00BC5484" w:rsidRDefault="00E76C1C" w:rsidP="00E76C1C">
            <w:pPr>
              <w:jc w:val="left"/>
              <w:rPr>
                <w:rFonts w:cs="Arial"/>
                <w:b/>
                <w:szCs w:val="22"/>
              </w:rPr>
            </w:pPr>
            <w:r w:rsidRPr="00BC5484">
              <w:rPr>
                <w:rFonts w:cs="Arial"/>
                <w:b/>
                <w:szCs w:val="22"/>
              </w:rPr>
              <w:t>Measurement methods and procedures</w:t>
            </w:r>
          </w:p>
        </w:tc>
        <w:tc>
          <w:tcPr>
            <w:tcW w:w="3788" w:type="pct"/>
            <w:shd w:val="clear" w:color="auto" w:fill="auto"/>
          </w:tcPr>
          <w:p w14:paraId="4EE9777D" w14:textId="77777777" w:rsidR="00E76C1C" w:rsidRPr="00BC5484" w:rsidRDefault="00E76C1C" w:rsidP="00E76C1C">
            <w:pPr>
              <w:rPr>
                <w:rFonts w:cs="Arial"/>
                <w:szCs w:val="22"/>
              </w:rPr>
            </w:pPr>
          </w:p>
        </w:tc>
      </w:tr>
      <w:tr w:rsidR="00DE39A2" w:rsidRPr="00BC5484" w14:paraId="3B2E9C39" w14:textId="77777777" w:rsidTr="00E76C1C">
        <w:trPr>
          <w:cantSplit/>
          <w:jc w:val="center"/>
        </w:trPr>
        <w:tc>
          <w:tcPr>
            <w:tcW w:w="1212" w:type="pct"/>
            <w:shd w:val="clear" w:color="auto" w:fill="D9D9D9"/>
          </w:tcPr>
          <w:p w14:paraId="3FEB4387" w14:textId="77777777" w:rsidR="00DE39A2" w:rsidRPr="00BC5484" w:rsidRDefault="00DE39A2" w:rsidP="00DE39A2">
            <w:pPr>
              <w:rPr>
                <w:rFonts w:cs="Arial"/>
                <w:b/>
                <w:szCs w:val="22"/>
              </w:rPr>
            </w:pPr>
            <w:r w:rsidRPr="00BC5484">
              <w:rPr>
                <w:rFonts w:cs="Arial"/>
                <w:b/>
                <w:szCs w:val="22"/>
              </w:rPr>
              <w:t>Monitoring frequency</w:t>
            </w:r>
          </w:p>
        </w:tc>
        <w:tc>
          <w:tcPr>
            <w:tcW w:w="3788" w:type="pct"/>
            <w:shd w:val="clear" w:color="auto" w:fill="auto"/>
          </w:tcPr>
          <w:p w14:paraId="3F8A6417" w14:textId="77777777" w:rsidR="00DE39A2" w:rsidRPr="00BC5484" w:rsidRDefault="00890613" w:rsidP="00890613">
            <w:pPr>
              <w:rPr>
                <w:rFonts w:cs="Arial"/>
                <w:szCs w:val="22"/>
              </w:rPr>
            </w:pPr>
            <w:r w:rsidRPr="00BC5484">
              <w:rPr>
                <w:rFonts w:cs="Arial"/>
                <w:szCs w:val="22"/>
                <w:lang w:val="en-US"/>
              </w:rPr>
              <w:t xml:space="preserve">Updated every two years through the </w:t>
            </w:r>
            <w:r w:rsidRPr="00BC5484">
              <w:rPr>
                <w:rFonts w:cs="Arial"/>
                <w:szCs w:val="22"/>
              </w:rPr>
              <w:t>Baseline Performance Field Test</w:t>
            </w:r>
          </w:p>
        </w:tc>
      </w:tr>
      <w:tr w:rsidR="00DE39A2" w:rsidRPr="00BC5484" w14:paraId="23CC9EF7" w14:textId="77777777" w:rsidTr="00E76C1C">
        <w:trPr>
          <w:cantSplit/>
          <w:jc w:val="center"/>
        </w:trPr>
        <w:tc>
          <w:tcPr>
            <w:tcW w:w="1212" w:type="pct"/>
            <w:shd w:val="clear" w:color="auto" w:fill="D9D9D9"/>
          </w:tcPr>
          <w:p w14:paraId="062C16B2" w14:textId="77777777" w:rsidR="00DE39A2" w:rsidRPr="00BC5484" w:rsidRDefault="00DE39A2" w:rsidP="00DE39A2">
            <w:pPr>
              <w:rPr>
                <w:rFonts w:cs="Arial"/>
                <w:b/>
                <w:szCs w:val="22"/>
              </w:rPr>
            </w:pPr>
            <w:r w:rsidRPr="00BC5484">
              <w:rPr>
                <w:rFonts w:cs="Arial"/>
                <w:b/>
                <w:szCs w:val="22"/>
              </w:rPr>
              <w:t>QA/QC procedures</w:t>
            </w:r>
          </w:p>
        </w:tc>
        <w:tc>
          <w:tcPr>
            <w:tcW w:w="3788" w:type="pct"/>
            <w:shd w:val="clear" w:color="auto" w:fill="auto"/>
          </w:tcPr>
          <w:p w14:paraId="646F51ED" w14:textId="77777777" w:rsidR="00DE39A2" w:rsidRPr="00BC5484" w:rsidRDefault="00DE39A2" w:rsidP="00DE39A2">
            <w:pPr>
              <w:rPr>
                <w:rFonts w:cs="Arial"/>
                <w:szCs w:val="22"/>
              </w:rPr>
            </w:pPr>
            <w:r w:rsidRPr="00BC5484">
              <w:rPr>
                <w:rFonts w:cs="Arial"/>
                <w:szCs w:val="22"/>
              </w:rPr>
              <w:t>The following conversion factor for kerosene is applied: 1 liter = 0.82 kg</w:t>
            </w:r>
            <w:r w:rsidRPr="00BC5484">
              <w:rPr>
                <w:rStyle w:val="FootnoteReference"/>
                <w:rFonts w:cs="Arial"/>
                <w:szCs w:val="22"/>
              </w:rPr>
              <w:footnoteReference w:id="35"/>
            </w:r>
          </w:p>
          <w:p w14:paraId="1DA6D1D5" w14:textId="77777777" w:rsidR="00DE39A2" w:rsidRPr="00BC5484" w:rsidRDefault="00DE39A2" w:rsidP="00DE39A2">
            <w:pPr>
              <w:rPr>
                <w:rFonts w:cs="Arial"/>
                <w:b/>
                <w:szCs w:val="22"/>
              </w:rPr>
            </w:pPr>
            <w:r w:rsidRPr="00BC5484">
              <w:rPr>
                <w:rFonts w:cs="Arial"/>
                <w:i/>
                <w:szCs w:val="22"/>
              </w:rPr>
              <w:t xml:space="preserve">Ex-post </w:t>
            </w:r>
            <w:r w:rsidRPr="00BC5484">
              <w:rPr>
                <w:rFonts w:cs="Arial"/>
                <w:szCs w:val="22"/>
              </w:rPr>
              <w:t>value to be determined through the Baseline Performance Field Test.</w:t>
            </w:r>
          </w:p>
        </w:tc>
      </w:tr>
      <w:tr w:rsidR="00DE39A2" w:rsidRPr="00BC5484" w14:paraId="28F3F296" w14:textId="77777777" w:rsidTr="00E76C1C">
        <w:trPr>
          <w:cantSplit/>
          <w:jc w:val="center"/>
        </w:trPr>
        <w:tc>
          <w:tcPr>
            <w:tcW w:w="1212" w:type="pct"/>
            <w:shd w:val="clear" w:color="auto" w:fill="D9D9D9"/>
          </w:tcPr>
          <w:p w14:paraId="7BFB2140" w14:textId="77777777" w:rsidR="00DE39A2" w:rsidRPr="00BC5484" w:rsidRDefault="00DE39A2" w:rsidP="00DE39A2">
            <w:pPr>
              <w:rPr>
                <w:rFonts w:cs="Arial"/>
                <w:b/>
                <w:szCs w:val="22"/>
              </w:rPr>
            </w:pPr>
            <w:r w:rsidRPr="00BC5484">
              <w:rPr>
                <w:rFonts w:cs="Arial"/>
                <w:b/>
                <w:szCs w:val="22"/>
              </w:rPr>
              <w:t>Purpose of data</w:t>
            </w:r>
          </w:p>
        </w:tc>
        <w:tc>
          <w:tcPr>
            <w:tcW w:w="3788" w:type="pct"/>
            <w:shd w:val="clear" w:color="auto" w:fill="auto"/>
          </w:tcPr>
          <w:p w14:paraId="6C3784F1" w14:textId="77777777" w:rsidR="00DE39A2" w:rsidRPr="00BC5484" w:rsidRDefault="00DE39A2" w:rsidP="00DE39A2">
            <w:pPr>
              <w:rPr>
                <w:rFonts w:cs="Arial"/>
                <w:szCs w:val="22"/>
              </w:rPr>
            </w:pPr>
          </w:p>
        </w:tc>
      </w:tr>
      <w:tr w:rsidR="00E76C1C" w:rsidRPr="00BC5484" w14:paraId="112771EA" w14:textId="77777777" w:rsidTr="00E76C1C">
        <w:trPr>
          <w:cantSplit/>
          <w:jc w:val="center"/>
        </w:trPr>
        <w:tc>
          <w:tcPr>
            <w:tcW w:w="1212" w:type="pct"/>
            <w:shd w:val="clear" w:color="auto" w:fill="D9D9D9"/>
          </w:tcPr>
          <w:p w14:paraId="31AE20A9" w14:textId="77777777" w:rsidR="00E76C1C" w:rsidRPr="00BC5484" w:rsidRDefault="00E76C1C" w:rsidP="00E76C1C">
            <w:pPr>
              <w:rPr>
                <w:rFonts w:cs="Arial"/>
                <w:b/>
                <w:szCs w:val="22"/>
              </w:rPr>
            </w:pPr>
            <w:r w:rsidRPr="00BC5484">
              <w:rPr>
                <w:rFonts w:cs="Arial"/>
                <w:b/>
                <w:szCs w:val="22"/>
              </w:rPr>
              <w:t>Additional comment</w:t>
            </w:r>
          </w:p>
        </w:tc>
        <w:tc>
          <w:tcPr>
            <w:tcW w:w="3788" w:type="pct"/>
            <w:shd w:val="clear" w:color="auto" w:fill="auto"/>
          </w:tcPr>
          <w:p w14:paraId="0027C7C5" w14:textId="77777777" w:rsidR="00E76C1C" w:rsidRPr="00BC5484" w:rsidRDefault="00E76C1C" w:rsidP="00DE39A2">
            <w:pPr>
              <w:rPr>
                <w:rFonts w:cs="Arial"/>
                <w:szCs w:val="22"/>
              </w:rPr>
            </w:pPr>
          </w:p>
        </w:tc>
      </w:tr>
    </w:tbl>
    <w:p w14:paraId="3149CAF8" w14:textId="77777777" w:rsidR="00E76C1C" w:rsidRPr="00BC5484" w:rsidRDefault="00E76C1C" w:rsidP="00913BF9">
      <w:pPr>
        <w:pStyle w:val="SDMPDDPoACaption"/>
        <w:spacing w:before="120" w:after="60"/>
        <w:ind w:left="1247"/>
        <w:rPr>
          <w:rFonts w:cs="Arial"/>
          <w:b/>
          <w:sz w:val="22"/>
          <w:szCs w:val="22"/>
        </w:rPr>
      </w:pPr>
    </w:p>
    <w:p w14:paraId="76FC4D56" w14:textId="77777777" w:rsidR="00E76C1C" w:rsidRPr="00BC5484" w:rsidRDefault="00E76C1C" w:rsidP="00913BF9">
      <w:pPr>
        <w:pStyle w:val="SDMPDDPoACaption"/>
        <w:spacing w:before="120" w:after="60"/>
        <w:ind w:left="1247"/>
        <w:rPr>
          <w:rFonts w:cs="Arial"/>
          <w:b/>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bottom w:w="20" w:type="dxa"/>
        </w:tblCellMar>
        <w:tblLook w:val="00C0" w:firstRow="0" w:lastRow="1" w:firstColumn="1" w:lastColumn="0" w:noHBand="0" w:noVBand="0"/>
      </w:tblPr>
      <w:tblGrid>
        <w:gridCol w:w="2334"/>
        <w:gridCol w:w="7295"/>
      </w:tblGrid>
      <w:tr w:rsidR="00DE39A2" w:rsidRPr="00BC5484" w14:paraId="51B5950D" w14:textId="77777777" w:rsidTr="00E76C1C">
        <w:trPr>
          <w:cantSplit/>
          <w:jc w:val="center"/>
        </w:trPr>
        <w:tc>
          <w:tcPr>
            <w:tcW w:w="1212" w:type="pct"/>
            <w:shd w:val="clear" w:color="auto" w:fill="D9D9D9"/>
          </w:tcPr>
          <w:p w14:paraId="482FC5F7" w14:textId="77777777" w:rsidR="00DE39A2" w:rsidRPr="00BC5484" w:rsidRDefault="00DE39A2" w:rsidP="00DE39A2">
            <w:pPr>
              <w:rPr>
                <w:rFonts w:cs="Arial"/>
                <w:b/>
                <w:szCs w:val="22"/>
              </w:rPr>
            </w:pPr>
            <w:r w:rsidRPr="00BC5484">
              <w:rPr>
                <w:rFonts w:cs="Arial"/>
                <w:b/>
                <w:szCs w:val="22"/>
              </w:rPr>
              <w:t>Data / Parameter</w:t>
            </w:r>
          </w:p>
        </w:tc>
        <w:tc>
          <w:tcPr>
            <w:tcW w:w="3788" w:type="pct"/>
            <w:shd w:val="clear" w:color="auto" w:fill="auto"/>
          </w:tcPr>
          <w:p w14:paraId="6BCA79F5" w14:textId="77777777" w:rsidR="00DE39A2" w:rsidRPr="00BC5484" w:rsidRDefault="00DE39A2" w:rsidP="00DE39A2">
            <w:pPr>
              <w:rPr>
                <w:rFonts w:cs="Arial"/>
                <w:b/>
                <w:szCs w:val="22"/>
              </w:rPr>
            </w:pPr>
            <w:r w:rsidRPr="00BC5484">
              <w:rPr>
                <w:rFonts w:cs="Arial"/>
                <w:b/>
                <w:szCs w:val="22"/>
              </w:rPr>
              <w:t>BB</w:t>
            </w:r>
            <w:r w:rsidRPr="00BC5484">
              <w:rPr>
                <w:rFonts w:cs="Arial"/>
                <w:b/>
                <w:szCs w:val="22"/>
                <w:vertAlign w:val="subscript"/>
              </w:rPr>
              <w:t>p1,fuel</w:t>
            </w:r>
          </w:p>
        </w:tc>
      </w:tr>
      <w:tr w:rsidR="00DE39A2" w:rsidRPr="00BC5484" w14:paraId="2A6205C3" w14:textId="77777777" w:rsidTr="00E76C1C">
        <w:trPr>
          <w:cantSplit/>
          <w:jc w:val="center"/>
        </w:trPr>
        <w:tc>
          <w:tcPr>
            <w:tcW w:w="1212" w:type="pct"/>
            <w:shd w:val="clear" w:color="auto" w:fill="D9D9D9"/>
          </w:tcPr>
          <w:p w14:paraId="3E24070A" w14:textId="77777777" w:rsidR="00DE39A2" w:rsidRPr="00BC5484" w:rsidRDefault="00DE39A2" w:rsidP="00DE39A2">
            <w:pPr>
              <w:rPr>
                <w:rFonts w:cs="Arial"/>
                <w:b/>
                <w:szCs w:val="22"/>
              </w:rPr>
            </w:pPr>
            <w:r w:rsidRPr="00BC5484">
              <w:rPr>
                <w:rFonts w:cs="Arial"/>
                <w:b/>
                <w:szCs w:val="22"/>
              </w:rPr>
              <w:t>Unit</w:t>
            </w:r>
          </w:p>
        </w:tc>
        <w:tc>
          <w:tcPr>
            <w:tcW w:w="3788" w:type="pct"/>
            <w:shd w:val="clear" w:color="auto" w:fill="auto"/>
          </w:tcPr>
          <w:p w14:paraId="072ED304" w14:textId="77777777" w:rsidR="00DE39A2" w:rsidRPr="00BC5484" w:rsidRDefault="00DE39A2" w:rsidP="00DE39A2">
            <w:pPr>
              <w:rPr>
                <w:rFonts w:cs="Arial"/>
                <w:szCs w:val="22"/>
              </w:rPr>
            </w:pPr>
            <w:r w:rsidRPr="00BC5484">
              <w:rPr>
                <w:rFonts w:cs="Arial"/>
                <w:szCs w:val="22"/>
                <w:lang w:val="en-US"/>
              </w:rPr>
              <w:t>Tonnes</w:t>
            </w:r>
          </w:p>
        </w:tc>
      </w:tr>
      <w:tr w:rsidR="00DE39A2" w:rsidRPr="00BC5484" w14:paraId="76C57F81" w14:textId="77777777" w:rsidTr="00E76C1C">
        <w:trPr>
          <w:cantSplit/>
          <w:jc w:val="center"/>
        </w:trPr>
        <w:tc>
          <w:tcPr>
            <w:tcW w:w="1212" w:type="pct"/>
            <w:shd w:val="clear" w:color="auto" w:fill="D9D9D9"/>
          </w:tcPr>
          <w:p w14:paraId="0D83E45B" w14:textId="77777777" w:rsidR="00DE39A2" w:rsidRPr="00BC5484" w:rsidRDefault="00DE39A2" w:rsidP="00DE39A2">
            <w:pPr>
              <w:rPr>
                <w:rFonts w:cs="Arial"/>
                <w:b/>
                <w:szCs w:val="22"/>
              </w:rPr>
            </w:pPr>
            <w:r w:rsidRPr="00BC5484">
              <w:rPr>
                <w:rFonts w:cs="Arial"/>
                <w:b/>
                <w:szCs w:val="22"/>
              </w:rPr>
              <w:t>Description</w:t>
            </w:r>
          </w:p>
        </w:tc>
        <w:tc>
          <w:tcPr>
            <w:tcW w:w="3788" w:type="pct"/>
            <w:shd w:val="clear" w:color="auto" w:fill="auto"/>
          </w:tcPr>
          <w:p w14:paraId="17DC3AB9" w14:textId="77777777" w:rsidR="00DE39A2" w:rsidRPr="00BC5484" w:rsidRDefault="00DE39A2" w:rsidP="00DE39A2">
            <w:pPr>
              <w:rPr>
                <w:rFonts w:cs="Arial"/>
                <w:szCs w:val="22"/>
              </w:rPr>
            </w:pPr>
            <w:r w:rsidRPr="00BC5484">
              <w:rPr>
                <w:rFonts w:cs="Arial"/>
                <w:szCs w:val="22"/>
                <w:lang w:val="en-US"/>
              </w:rPr>
              <w:t>Quantity of fossil fuel consumed in project scenario 1 during year y, in tonnes</w:t>
            </w:r>
          </w:p>
        </w:tc>
      </w:tr>
      <w:tr w:rsidR="00DE39A2" w:rsidRPr="00BC5484" w14:paraId="3588BF1F" w14:textId="77777777" w:rsidTr="00E76C1C">
        <w:trPr>
          <w:cantSplit/>
          <w:jc w:val="center"/>
        </w:trPr>
        <w:tc>
          <w:tcPr>
            <w:tcW w:w="1212" w:type="pct"/>
            <w:shd w:val="clear" w:color="auto" w:fill="D9D9D9"/>
          </w:tcPr>
          <w:p w14:paraId="11B96FD4" w14:textId="77777777" w:rsidR="00DE39A2" w:rsidRPr="00BC5484" w:rsidRDefault="00DE39A2" w:rsidP="00DE39A2">
            <w:pPr>
              <w:rPr>
                <w:rFonts w:cs="Arial"/>
                <w:b/>
                <w:szCs w:val="22"/>
              </w:rPr>
            </w:pPr>
            <w:r w:rsidRPr="00BC5484">
              <w:rPr>
                <w:rFonts w:cs="Arial"/>
                <w:b/>
                <w:szCs w:val="22"/>
              </w:rPr>
              <w:t>Source of data</w:t>
            </w:r>
          </w:p>
        </w:tc>
        <w:tc>
          <w:tcPr>
            <w:tcW w:w="3788" w:type="pct"/>
            <w:shd w:val="clear" w:color="auto" w:fill="auto"/>
          </w:tcPr>
          <w:p w14:paraId="1203C427" w14:textId="77777777" w:rsidR="00DE39A2" w:rsidRPr="00BC5484" w:rsidRDefault="004B647D" w:rsidP="00DE39A2">
            <w:pPr>
              <w:rPr>
                <w:rFonts w:cs="Arial"/>
                <w:szCs w:val="22"/>
              </w:rPr>
            </w:pPr>
            <w:r w:rsidRPr="00BC5484">
              <w:rPr>
                <w:rFonts w:cs="Arial"/>
                <w:szCs w:val="22"/>
              </w:rPr>
              <w:t>Baseline KPT, December 2015</w:t>
            </w:r>
          </w:p>
        </w:tc>
      </w:tr>
      <w:tr w:rsidR="00DE39A2" w:rsidRPr="00BC5484" w14:paraId="060CB86B" w14:textId="77777777" w:rsidTr="00E76C1C">
        <w:trPr>
          <w:cantSplit/>
          <w:jc w:val="center"/>
        </w:trPr>
        <w:tc>
          <w:tcPr>
            <w:tcW w:w="1212" w:type="pct"/>
            <w:shd w:val="clear" w:color="auto" w:fill="D9D9D9"/>
          </w:tcPr>
          <w:p w14:paraId="5A18CF84" w14:textId="77777777" w:rsidR="00DE39A2" w:rsidRPr="00BC5484" w:rsidRDefault="00DE39A2" w:rsidP="00DE39A2">
            <w:pPr>
              <w:rPr>
                <w:rFonts w:cs="Arial"/>
                <w:b/>
                <w:szCs w:val="22"/>
              </w:rPr>
            </w:pPr>
            <w:r w:rsidRPr="00BC5484">
              <w:rPr>
                <w:rFonts w:cs="Arial"/>
                <w:b/>
                <w:szCs w:val="22"/>
              </w:rPr>
              <w:t>Value(s) applied</w:t>
            </w:r>
          </w:p>
        </w:tc>
        <w:tc>
          <w:tcPr>
            <w:tcW w:w="3788" w:type="pct"/>
            <w:shd w:val="clear" w:color="auto" w:fill="auto"/>
          </w:tcPr>
          <w:p w14:paraId="04DDF132" w14:textId="77777777" w:rsidR="00DE39A2" w:rsidRPr="00BC5484" w:rsidRDefault="00890613" w:rsidP="00DE39A2">
            <w:pPr>
              <w:rPr>
                <w:rFonts w:cs="Arial"/>
                <w:szCs w:val="22"/>
              </w:rPr>
            </w:pPr>
            <w:r w:rsidRPr="00BC5484">
              <w:rPr>
                <w:rFonts w:cs="Arial"/>
                <w:szCs w:val="22"/>
              </w:rPr>
              <w:t>LPG: 0.</w:t>
            </w:r>
            <w:r w:rsidR="004B647D" w:rsidRPr="00BC5484">
              <w:rPr>
                <w:rFonts w:cs="Arial"/>
                <w:szCs w:val="22"/>
              </w:rPr>
              <w:t>029</w:t>
            </w:r>
          </w:p>
          <w:p w14:paraId="517AB067" w14:textId="77777777" w:rsidR="00DE39A2" w:rsidRPr="00BC5484" w:rsidRDefault="00DE39A2" w:rsidP="00DE39A2">
            <w:pPr>
              <w:rPr>
                <w:rFonts w:cs="Arial"/>
                <w:szCs w:val="22"/>
              </w:rPr>
            </w:pPr>
            <w:r w:rsidRPr="00BC5484">
              <w:rPr>
                <w:rFonts w:cs="Arial"/>
                <w:szCs w:val="22"/>
              </w:rPr>
              <w:t>Kerosene: 0.0</w:t>
            </w:r>
            <w:r w:rsidR="004B647D" w:rsidRPr="00BC5484">
              <w:rPr>
                <w:rFonts w:cs="Arial"/>
                <w:szCs w:val="22"/>
              </w:rPr>
              <w:t>00</w:t>
            </w:r>
          </w:p>
          <w:p w14:paraId="6ACE43D2" w14:textId="77777777" w:rsidR="00DE39A2" w:rsidRPr="00BC5484" w:rsidRDefault="00DE39A2" w:rsidP="00DE39A2">
            <w:pPr>
              <w:rPr>
                <w:rFonts w:cs="Arial"/>
                <w:szCs w:val="22"/>
              </w:rPr>
            </w:pPr>
          </w:p>
        </w:tc>
      </w:tr>
      <w:tr w:rsidR="00E76C1C" w:rsidRPr="00BC5484" w14:paraId="59D7A480" w14:textId="77777777" w:rsidTr="00E76C1C">
        <w:trPr>
          <w:cantSplit/>
          <w:jc w:val="center"/>
        </w:trPr>
        <w:tc>
          <w:tcPr>
            <w:tcW w:w="1212" w:type="pct"/>
            <w:shd w:val="clear" w:color="auto" w:fill="D9D9D9"/>
          </w:tcPr>
          <w:p w14:paraId="310B8E5B" w14:textId="77777777" w:rsidR="00E76C1C" w:rsidRPr="00BC5484" w:rsidRDefault="00E76C1C" w:rsidP="00E76C1C">
            <w:pPr>
              <w:jc w:val="left"/>
              <w:rPr>
                <w:rFonts w:cs="Arial"/>
                <w:b/>
                <w:szCs w:val="22"/>
              </w:rPr>
            </w:pPr>
            <w:r w:rsidRPr="00BC5484">
              <w:rPr>
                <w:rFonts w:cs="Arial"/>
                <w:b/>
                <w:szCs w:val="22"/>
              </w:rPr>
              <w:t>Measurement methods and procedures</w:t>
            </w:r>
          </w:p>
        </w:tc>
        <w:tc>
          <w:tcPr>
            <w:tcW w:w="3788" w:type="pct"/>
            <w:shd w:val="clear" w:color="auto" w:fill="auto"/>
          </w:tcPr>
          <w:p w14:paraId="2360F65A" w14:textId="77777777" w:rsidR="00E76C1C" w:rsidRPr="00BC5484" w:rsidRDefault="00E76C1C" w:rsidP="00E76C1C">
            <w:pPr>
              <w:rPr>
                <w:rFonts w:cs="Arial"/>
                <w:szCs w:val="22"/>
              </w:rPr>
            </w:pPr>
          </w:p>
        </w:tc>
      </w:tr>
      <w:tr w:rsidR="00DE39A2" w:rsidRPr="00BC5484" w14:paraId="138EBEE3" w14:textId="77777777" w:rsidTr="00E76C1C">
        <w:trPr>
          <w:cantSplit/>
          <w:jc w:val="center"/>
        </w:trPr>
        <w:tc>
          <w:tcPr>
            <w:tcW w:w="1212" w:type="pct"/>
            <w:shd w:val="clear" w:color="auto" w:fill="D9D9D9"/>
          </w:tcPr>
          <w:p w14:paraId="40CE991E" w14:textId="77777777" w:rsidR="00DE39A2" w:rsidRPr="00BC5484" w:rsidRDefault="00DE39A2" w:rsidP="00DE39A2">
            <w:pPr>
              <w:rPr>
                <w:rFonts w:cs="Arial"/>
                <w:b/>
                <w:szCs w:val="22"/>
              </w:rPr>
            </w:pPr>
            <w:r w:rsidRPr="00BC5484">
              <w:rPr>
                <w:rFonts w:cs="Arial"/>
                <w:b/>
                <w:szCs w:val="22"/>
              </w:rPr>
              <w:t>Monitoring frequency</w:t>
            </w:r>
          </w:p>
        </w:tc>
        <w:tc>
          <w:tcPr>
            <w:tcW w:w="3788" w:type="pct"/>
            <w:shd w:val="clear" w:color="auto" w:fill="auto"/>
          </w:tcPr>
          <w:p w14:paraId="50D4ECD6" w14:textId="77777777" w:rsidR="00DE39A2" w:rsidRPr="00BC5484" w:rsidRDefault="00DE39A2" w:rsidP="00890613">
            <w:pPr>
              <w:rPr>
                <w:rFonts w:cs="Arial"/>
                <w:szCs w:val="22"/>
              </w:rPr>
            </w:pPr>
            <w:r w:rsidRPr="00BC5484">
              <w:rPr>
                <w:rFonts w:cs="Arial"/>
                <w:szCs w:val="22"/>
                <w:lang w:val="en-US"/>
              </w:rPr>
              <w:t>Updated every two years</w:t>
            </w:r>
            <w:r w:rsidR="00890613" w:rsidRPr="00BC5484">
              <w:rPr>
                <w:rFonts w:cs="Arial"/>
                <w:szCs w:val="22"/>
                <w:lang w:val="en-US"/>
              </w:rPr>
              <w:t xml:space="preserve"> through the </w:t>
            </w:r>
            <w:r w:rsidR="00890613" w:rsidRPr="00BC5484">
              <w:rPr>
                <w:rFonts w:cs="Arial"/>
                <w:szCs w:val="22"/>
              </w:rPr>
              <w:t>Project Performance Field Test</w:t>
            </w:r>
          </w:p>
        </w:tc>
      </w:tr>
      <w:tr w:rsidR="00DE39A2" w:rsidRPr="00BC5484" w14:paraId="48675892" w14:textId="77777777" w:rsidTr="00E76C1C">
        <w:trPr>
          <w:cantSplit/>
          <w:jc w:val="center"/>
        </w:trPr>
        <w:tc>
          <w:tcPr>
            <w:tcW w:w="1212" w:type="pct"/>
            <w:shd w:val="clear" w:color="auto" w:fill="D9D9D9"/>
          </w:tcPr>
          <w:p w14:paraId="663DC894" w14:textId="77777777" w:rsidR="00DE39A2" w:rsidRPr="00BC5484" w:rsidRDefault="00DE39A2" w:rsidP="00DE39A2">
            <w:pPr>
              <w:rPr>
                <w:rFonts w:cs="Arial"/>
                <w:b/>
                <w:szCs w:val="22"/>
              </w:rPr>
            </w:pPr>
            <w:r w:rsidRPr="00BC5484">
              <w:rPr>
                <w:rFonts w:cs="Arial"/>
                <w:b/>
                <w:szCs w:val="22"/>
              </w:rPr>
              <w:t>QA/QC procedures</w:t>
            </w:r>
          </w:p>
        </w:tc>
        <w:tc>
          <w:tcPr>
            <w:tcW w:w="3788" w:type="pct"/>
            <w:shd w:val="clear" w:color="auto" w:fill="auto"/>
          </w:tcPr>
          <w:p w14:paraId="6B44C5DB" w14:textId="77777777" w:rsidR="00DE39A2" w:rsidRPr="00BC5484" w:rsidRDefault="00DE39A2" w:rsidP="00DE39A2">
            <w:pPr>
              <w:rPr>
                <w:rFonts w:cs="Arial"/>
                <w:b/>
                <w:szCs w:val="22"/>
              </w:rPr>
            </w:pPr>
            <w:r w:rsidRPr="00BC5484">
              <w:rPr>
                <w:rFonts w:cs="Arial"/>
                <w:szCs w:val="22"/>
                <w:lang w:eastAsia="ja-JP"/>
              </w:rPr>
              <w:t>Shall be in line with Section 7 of the applied methodology.</w:t>
            </w:r>
          </w:p>
        </w:tc>
      </w:tr>
      <w:tr w:rsidR="00DE39A2" w:rsidRPr="00BC5484" w14:paraId="3DCF4FB9" w14:textId="77777777" w:rsidTr="00E76C1C">
        <w:trPr>
          <w:cantSplit/>
          <w:jc w:val="center"/>
        </w:trPr>
        <w:tc>
          <w:tcPr>
            <w:tcW w:w="1212" w:type="pct"/>
            <w:shd w:val="clear" w:color="auto" w:fill="D9D9D9"/>
          </w:tcPr>
          <w:p w14:paraId="3FBDB62D" w14:textId="77777777" w:rsidR="00DE39A2" w:rsidRPr="00BC5484" w:rsidRDefault="00DE39A2" w:rsidP="00DE39A2">
            <w:pPr>
              <w:rPr>
                <w:rFonts w:cs="Arial"/>
                <w:b/>
                <w:szCs w:val="22"/>
              </w:rPr>
            </w:pPr>
            <w:r w:rsidRPr="00BC5484">
              <w:rPr>
                <w:rFonts w:cs="Arial"/>
                <w:b/>
                <w:szCs w:val="22"/>
              </w:rPr>
              <w:t>Purpose of data</w:t>
            </w:r>
          </w:p>
        </w:tc>
        <w:tc>
          <w:tcPr>
            <w:tcW w:w="3788" w:type="pct"/>
            <w:shd w:val="clear" w:color="auto" w:fill="auto"/>
          </w:tcPr>
          <w:p w14:paraId="6C02ADB8" w14:textId="77777777" w:rsidR="00DE39A2" w:rsidRPr="00BC5484" w:rsidRDefault="00DE39A2" w:rsidP="00DE39A2">
            <w:pPr>
              <w:rPr>
                <w:rFonts w:cs="Arial"/>
                <w:b/>
                <w:szCs w:val="22"/>
              </w:rPr>
            </w:pPr>
          </w:p>
        </w:tc>
      </w:tr>
      <w:tr w:rsidR="00DE39A2" w:rsidRPr="00BC5484" w14:paraId="451FB514" w14:textId="77777777" w:rsidTr="00E76C1C">
        <w:trPr>
          <w:cantSplit/>
          <w:jc w:val="center"/>
        </w:trPr>
        <w:tc>
          <w:tcPr>
            <w:tcW w:w="1212" w:type="pct"/>
            <w:shd w:val="clear" w:color="auto" w:fill="D9D9D9"/>
          </w:tcPr>
          <w:p w14:paraId="55324AFE" w14:textId="77777777" w:rsidR="00DE39A2" w:rsidRPr="00BC5484" w:rsidRDefault="00DE39A2" w:rsidP="00DE39A2">
            <w:pPr>
              <w:rPr>
                <w:rFonts w:cs="Arial"/>
                <w:b/>
                <w:szCs w:val="22"/>
              </w:rPr>
            </w:pPr>
            <w:r w:rsidRPr="00BC5484">
              <w:rPr>
                <w:rFonts w:cs="Arial"/>
                <w:b/>
                <w:szCs w:val="22"/>
              </w:rPr>
              <w:t>Additional comment</w:t>
            </w:r>
          </w:p>
        </w:tc>
        <w:tc>
          <w:tcPr>
            <w:tcW w:w="3788" w:type="pct"/>
            <w:shd w:val="clear" w:color="auto" w:fill="auto"/>
          </w:tcPr>
          <w:p w14:paraId="0573C380" w14:textId="77777777" w:rsidR="00DE39A2" w:rsidRPr="00BC5484" w:rsidRDefault="00DE39A2" w:rsidP="00DE39A2">
            <w:pPr>
              <w:rPr>
                <w:rFonts w:cs="Arial"/>
                <w:b/>
                <w:szCs w:val="22"/>
              </w:rPr>
            </w:pPr>
          </w:p>
        </w:tc>
      </w:tr>
    </w:tbl>
    <w:p w14:paraId="6C72A737" w14:textId="77777777" w:rsidR="00E76C1C" w:rsidRPr="00BC5484" w:rsidRDefault="00E76C1C" w:rsidP="00913BF9">
      <w:pPr>
        <w:pStyle w:val="SDMPDDPoACaption"/>
        <w:spacing w:before="120" w:after="60"/>
        <w:ind w:left="1247"/>
        <w:rPr>
          <w:rFonts w:cs="Arial"/>
          <w:b/>
          <w:sz w:val="22"/>
          <w:szCs w:val="22"/>
        </w:rPr>
      </w:pPr>
    </w:p>
    <w:p w14:paraId="0585D8DA" w14:textId="77777777" w:rsidR="00E76C1C" w:rsidRPr="00BC5484" w:rsidRDefault="00E76C1C" w:rsidP="00913BF9">
      <w:pPr>
        <w:pStyle w:val="SDMPDDPoACaption"/>
        <w:spacing w:before="120" w:after="60"/>
        <w:ind w:left="1247"/>
        <w:rPr>
          <w:rFonts w:cs="Arial"/>
          <w:b/>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bottom w:w="20" w:type="dxa"/>
        </w:tblCellMar>
        <w:tblLook w:val="00C0" w:firstRow="0" w:lastRow="1" w:firstColumn="1" w:lastColumn="0" w:noHBand="0" w:noVBand="0"/>
      </w:tblPr>
      <w:tblGrid>
        <w:gridCol w:w="2334"/>
        <w:gridCol w:w="7295"/>
      </w:tblGrid>
      <w:tr w:rsidR="00DE39A2" w:rsidRPr="00BC5484" w14:paraId="14FE9F35" w14:textId="77777777" w:rsidTr="00E76C1C">
        <w:trPr>
          <w:cantSplit/>
          <w:jc w:val="center"/>
        </w:trPr>
        <w:tc>
          <w:tcPr>
            <w:tcW w:w="1212" w:type="pct"/>
            <w:shd w:val="clear" w:color="auto" w:fill="D9D9D9"/>
          </w:tcPr>
          <w:p w14:paraId="7ADCDE03" w14:textId="77777777" w:rsidR="00DE39A2" w:rsidRPr="00BC5484" w:rsidRDefault="00DE39A2" w:rsidP="00DE39A2">
            <w:pPr>
              <w:rPr>
                <w:rFonts w:cs="Arial"/>
                <w:b/>
                <w:szCs w:val="22"/>
              </w:rPr>
            </w:pPr>
            <w:r w:rsidRPr="00BC5484">
              <w:rPr>
                <w:rFonts w:cs="Arial"/>
                <w:b/>
                <w:szCs w:val="22"/>
              </w:rPr>
              <w:t>Data / Parameter</w:t>
            </w:r>
          </w:p>
        </w:tc>
        <w:tc>
          <w:tcPr>
            <w:tcW w:w="3788" w:type="pct"/>
            <w:shd w:val="clear" w:color="auto" w:fill="auto"/>
          </w:tcPr>
          <w:p w14:paraId="063E097C" w14:textId="77777777" w:rsidR="00DE39A2" w:rsidRPr="00BC5484" w:rsidRDefault="00DE39A2" w:rsidP="00DE39A2">
            <w:pPr>
              <w:rPr>
                <w:rFonts w:cs="Arial"/>
                <w:b/>
                <w:szCs w:val="22"/>
              </w:rPr>
            </w:pPr>
            <w:r w:rsidRPr="00BC5484">
              <w:rPr>
                <w:rFonts w:cs="Arial"/>
                <w:b/>
                <w:szCs w:val="22"/>
              </w:rPr>
              <w:t>BB</w:t>
            </w:r>
            <w:r w:rsidRPr="00BC5484">
              <w:rPr>
                <w:rFonts w:cs="Arial"/>
                <w:b/>
                <w:szCs w:val="22"/>
                <w:vertAlign w:val="subscript"/>
              </w:rPr>
              <w:t>p1,bio</w:t>
            </w:r>
          </w:p>
        </w:tc>
      </w:tr>
      <w:tr w:rsidR="00DE39A2" w:rsidRPr="00BC5484" w14:paraId="15829F13" w14:textId="77777777" w:rsidTr="00E76C1C">
        <w:trPr>
          <w:cantSplit/>
          <w:jc w:val="center"/>
        </w:trPr>
        <w:tc>
          <w:tcPr>
            <w:tcW w:w="1212" w:type="pct"/>
            <w:shd w:val="clear" w:color="auto" w:fill="D9D9D9"/>
          </w:tcPr>
          <w:p w14:paraId="072E80D6" w14:textId="77777777" w:rsidR="00DE39A2" w:rsidRPr="00BC5484" w:rsidRDefault="00DE39A2" w:rsidP="00DE39A2">
            <w:pPr>
              <w:rPr>
                <w:rFonts w:cs="Arial"/>
                <w:b/>
                <w:szCs w:val="22"/>
              </w:rPr>
            </w:pPr>
            <w:r w:rsidRPr="00BC5484">
              <w:rPr>
                <w:rFonts w:cs="Arial"/>
                <w:b/>
                <w:szCs w:val="22"/>
              </w:rPr>
              <w:t>Unit</w:t>
            </w:r>
          </w:p>
        </w:tc>
        <w:tc>
          <w:tcPr>
            <w:tcW w:w="3788" w:type="pct"/>
            <w:shd w:val="clear" w:color="auto" w:fill="auto"/>
          </w:tcPr>
          <w:p w14:paraId="1E113749" w14:textId="77777777" w:rsidR="00DE39A2" w:rsidRPr="00BC5484" w:rsidRDefault="00DE39A2" w:rsidP="00DE39A2">
            <w:pPr>
              <w:rPr>
                <w:rFonts w:cs="Arial"/>
                <w:szCs w:val="22"/>
              </w:rPr>
            </w:pPr>
            <w:r w:rsidRPr="00BC5484">
              <w:rPr>
                <w:rFonts w:cs="Arial"/>
                <w:szCs w:val="22"/>
                <w:lang w:val="en-US"/>
              </w:rPr>
              <w:t>Tonnes</w:t>
            </w:r>
          </w:p>
        </w:tc>
      </w:tr>
      <w:tr w:rsidR="00DE39A2" w:rsidRPr="00BC5484" w14:paraId="516ADEC8" w14:textId="77777777" w:rsidTr="00E76C1C">
        <w:trPr>
          <w:cantSplit/>
          <w:jc w:val="center"/>
        </w:trPr>
        <w:tc>
          <w:tcPr>
            <w:tcW w:w="1212" w:type="pct"/>
            <w:shd w:val="clear" w:color="auto" w:fill="D9D9D9"/>
          </w:tcPr>
          <w:p w14:paraId="4F1D4E2E" w14:textId="77777777" w:rsidR="00DE39A2" w:rsidRPr="00BC5484" w:rsidRDefault="00DE39A2" w:rsidP="00DE39A2">
            <w:pPr>
              <w:rPr>
                <w:rFonts w:cs="Arial"/>
                <w:b/>
                <w:szCs w:val="22"/>
              </w:rPr>
            </w:pPr>
            <w:r w:rsidRPr="00BC5484">
              <w:rPr>
                <w:rFonts w:cs="Arial"/>
                <w:b/>
                <w:szCs w:val="22"/>
              </w:rPr>
              <w:t>Description</w:t>
            </w:r>
          </w:p>
        </w:tc>
        <w:tc>
          <w:tcPr>
            <w:tcW w:w="3788" w:type="pct"/>
            <w:shd w:val="clear" w:color="auto" w:fill="auto"/>
          </w:tcPr>
          <w:p w14:paraId="324D0FFB" w14:textId="77777777" w:rsidR="00DE39A2" w:rsidRPr="00BC5484" w:rsidRDefault="00DE39A2" w:rsidP="00DE39A2">
            <w:pPr>
              <w:rPr>
                <w:rFonts w:cs="Arial"/>
                <w:szCs w:val="22"/>
              </w:rPr>
            </w:pPr>
            <w:r w:rsidRPr="00BC5484">
              <w:rPr>
                <w:rFonts w:cs="Arial"/>
                <w:szCs w:val="22"/>
                <w:lang w:val="en-US"/>
              </w:rPr>
              <w:t>Quantity of biomass consumed in project scenario p during year y, in tonnes</w:t>
            </w:r>
          </w:p>
        </w:tc>
      </w:tr>
      <w:tr w:rsidR="00DE39A2" w:rsidRPr="00BC5484" w14:paraId="30537F4E" w14:textId="77777777" w:rsidTr="00E76C1C">
        <w:trPr>
          <w:cantSplit/>
          <w:jc w:val="center"/>
        </w:trPr>
        <w:tc>
          <w:tcPr>
            <w:tcW w:w="1212" w:type="pct"/>
            <w:shd w:val="clear" w:color="auto" w:fill="D9D9D9"/>
          </w:tcPr>
          <w:p w14:paraId="0BF18D41" w14:textId="77777777" w:rsidR="00DE39A2" w:rsidRPr="00BC5484" w:rsidRDefault="00DE39A2" w:rsidP="00DE39A2">
            <w:pPr>
              <w:rPr>
                <w:rFonts w:cs="Arial"/>
                <w:b/>
                <w:szCs w:val="22"/>
              </w:rPr>
            </w:pPr>
            <w:r w:rsidRPr="00BC5484">
              <w:rPr>
                <w:rFonts w:cs="Arial"/>
                <w:b/>
                <w:szCs w:val="22"/>
              </w:rPr>
              <w:t>Source of data</w:t>
            </w:r>
          </w:p>
        </w:tc>
        <w:tc>
          <w:tcPr>
            <w:tcW w:w="3788" w:type="pct"/>
            <w:shd w:val="clear" w:color="auto" w:fill="auto"/>
          </w:tcPr>
          <w:p w14:paraId="4CC4ADFC" w14:textId="77777777" w:rsidR="00DE39A2" w:rsidRPr="00BC5484" w:rsidRDefault="004B647D" w:rsidP="00DE39A2">
            <w:pPr>
              <w:rPr>
                <w:rFonts w:cs="Arial"/>
                <w:szCs w:val="22"/>
              </w:rPr>
            </w:pPr>
            <w:r w:rsidRPr="00BC5484">
              <w:rPr>
                <w:rFonts w:cs="Arial"/>
                <w:szCs w:val="22"/>
              </w:rPr>
              <w:t>Baseline KPT, December 2015</w:t>
            </w:r>
          </w:p>
        </w:tc>
      </w:tr>
      <w:tr w:rsidR="00DE39A2" w:rsidRPr="00BC5484" w14:paraId="3C5E2BAA" w14:textId="77777777" w:rsidTr="00E76C1C">
        <w:trPr>
          <w:cantSplit/>
          <w:jc w:val="center"/>
        </w:trPr>
        <w:tc>
          <w:tcPr>
            <w:tcW w:w="1212" w:type="pct"/>
            <w:shd w:val="clear" w:color="auto" w:fill="D9D9D9"/>
          </w:tcPr>
          <w:p w14:paraId="0E479640" w14:textId="77777777" w:rsidR="00DE39A2" w:rsidRPr="00BC5484" w:rsidRDefault="00DE39A2" w:rsidP="00DE39A2">
            <w:pPr>
              <w:rPr>
                <w:rFonts w:cs="Arial"/>
                <w:b/>
                <w:szCs w:val="22"/>
              </w:rPr>
            </w:pPr>
            <w:r w:rsidRPr="00BC5484">
              <w:rPr>
                <w:rFonts w:cs="Arial"/>
                <w:b/>
                <w:szCs w:val="22"/>
              </w:rPr>
              <w:t>Value(s) applied</w:t>
            </w:r>
          </w:p>
        </w:tc>
        <w:tc>
          <w:tcPr>
            <w:tcW w:w="3788" w:type="pct"/>
            <w:shd w:val="clear" w:color="auto" w:fill="auto"/>
          </w:tcPr>
          <w:p w14:paraId="6B5BD097" w14:textId="77777777" w:rsidR="00DE39A2" w:rsidRPr="00BC5484" w:rsidRDefault="00DE39A2" w:rsidP="004B647D">
            <w:pPr>
              <w:rPr>
                <w:rFonts w:cs="Arial"/>
                <w:szCs w:val="22"/>
              </w:rPr>
            </w:pPr>
            <w:r w:rsidRPr="00BC5484">
              <w:rPr>
                <w:rFonts w:cs="Arial"/>
                <w:szCs w:val="22"/>
              </w:rPr>
              <w:t>0.4</w:t>
            </w:r>
            <w:r w:rsidR="004B647D" w:rsidRPr="00BC5484">
              <w:rPr>
                <w:rFonts w:cs="Arial"/>
                <w:szCs w:val="22"/>
              </w:rPr>
              <w:t>32</w:t>
            </w:r>
          </w:p>
        </w:tc>
      </w:tr>
      <w:tr w:rsidR="00E76C1C" w:rsidRPr="00BC5484" w14:paraId="3E84C42F" w14:textId="77777777" w:rsidTr="00E76C1C">
        <w:trPr>
          <w:cantSplit/>
          <w:jc w:val="center"/>
        </w:trPr>
        <w:tc>
          <w:tcPr>
            <w:tcW w:w="1212" w:type="pct"/>
            <w:shd w:val="clear" w:color="auto" w:fill="D9D9D9"/>
          </w:tcPr>
          <w:p w14:paraId="03BDE783" w14:textId="77777777" w:rsidR="00E76C1C" w:rsidRPr="00BC5484" w:rsidRDefault="00E76C1C" w:rsidP="00E76C1C">
            <w:pPr>
              <w:jc w:val="left"/>
              <w:rPr>
                <w:rFonts w:cs="Arial"/>
                <w:b/>
                <w:szCs w:val="22"/>
              </w:rPr>
            </w:pPr>
            <w:r w:rsidRPr="00BC5484">
              <w:rPr>
                <w:rFonts w:cs="Arial"/>
                <w:b/>
                <w:szCs w:val="22"/>
              </w:rPr>
              <w:t>Measurement methods and procedures</w:t>
            </w:r>
          </w:p>
        </w:tc>
        <w:tc>
          <w:tcPr>
            <w:tcW w:w="3788" w:type="pct"/>
            <w:shd w:val="clear" w:color="auto" w:fill="auto"/>
          </w:tcPr>
          <w:p w14:paraId="27673C65" w14:textId="77777777" w:rsidR="00E76C1C" w:rsidRPr="00BC5484" w:rsidRDefault="00E76C1C" w:rsidP="00E76C1C">
            <w:pPr>
              <w:rPr>
                <w:rFonts w:cs="Arial"/>
                <w:szCs w:val="22"/>
              </w:rPr>
            </w:pPr>
          </w:p>
        </w:tc>
      </w:tr>
      <w:tr w:rsidR="00DE39A2" w:rsidRPr="00BC5484" w14:paraId="343D3A7F" w14:textId="77777777" w:rsidTr="00E76C1C">
        <w:trPr>
          <w:cantSplit/>
          <w:jc w:val="center"/>
        </w:trPr>
        <w:tc>
          <w:tcPr>
            <w:tcW w:w="1212" w:type="pct"/>
            <w:shd w:val="clear" w:color="auto" w:fill="D9D9D9"/>
          </w:tcPr>
          <w:p w14:paraId="06672295" w14:textId="77777777" w:rsidR="00DE39A2" w:rsidRPr="00BC5484" w:rsidRDefault="00DE39A2" w:rsidP="00DE39A2">
            <w:pPr>
              <w:rPr>
                <w:rFonts w:cs="Arial"/>
                <w:b/>
                <w:szCs w:val="22"/>
              </w:rPr>
            </w:pPr>
            <w:r w:rsidRPr="00BC5484">
              <w:rPr>
                <w:rFonts w:cs="Arial"/>
                <w:b/>
                <w:szCs w:val="22"/>
              </w:rPr>
              <w:t>Monitoring frequency</w:t>
            </w:r>
          </w:p>
        </w:tc>
        <w:tc>
          <w:tcPr>
            <w:tcW w:w="3788" w:type="pct"/>
            <w:shd w:val="clear" w:color="auto" w:fill="auto"/>
          </w:tcPr>
          <w:p w14:paraId="3DA669FF" w14:textId="77777777" w:rsidR="00DE39A2" w:rsidRPr="00BC5484" w:rsidRDefault="00890613" w:rsidP="00DE39A2">
            <w:pPr>
              <w:rPr>
                <w:rFonts w:cs="Arial"/>
                <w:szCs w:val="22"/>
              </w:rPr>
            </w:pPr>
            <w:r w:rsidRPr="00BC5484">
              <w:rPr>
                <w:rFonts w:cs="Arial"/>
                <w:szCs w:val="22"/>
                <w:lang w:val="en-US"/>
              </w:rPr>
              <w:t xml:space="preserve">Updated every two years through the </w:t>
            </w:r>
            <w:r w:rsidRPr="00BC5484">
              <w:rPr>
                <w:rFonts w:cs="Arial"/>
                <w:szCs w:val="22"/>
              </w:rPr>
              <w:t>Project Performance Field Test</w:t>
            </w:r>
          </w:p>
        </w:tc>
      </w:tr>
      <w:tr w:rsidR="00DE39A2" w:rsidRPr="00BC5484" w14:paraId="55AD9491" w14:textId="77777777" w:rsidTr="00E76C1C">
        <w:trPr>
          <w:cantSplit/>
          <w:jc w:val="center"/>
        </w:trPr>
        <w:tc>
          <w:tcPr>
            <w:tcW w:w="1212" w:type="pct"/>
            <w:shd w:val="clear" w:color="auto" w:fill="D9D9D9"/>
          </w:tcPr>
          <w:p w14:paraId="2BF9F254" w14:textId="77777777" w:rsidR="00DE39A2" w:rsidRPr="00BC5484" w:rsidRDefault="00DE39A2" w:rsidP="00DE39A2">
            <w:pPr>
              <w:rPr>
                <w:rFonts w:cs="Arial"/>
                <w:b/>
                <w:szCs w:val="22"/>
              </w:rPr>
            </w:pPr>
            <w:r w:rsidRPr="00BC5484">
              <w:rPr>
                <w:rFonts w:cs="Arial"/>
                <w:b/>
                <w:szCs w:val="22"/>
              </w:rPr>
              <w:t>QA/QC procedures</w:t>
            </w:r>
          </w:p>
        </w:tc>
        <w:tc>
          <w:tcPr>
            <w:tcW w:w="3788" w:type="pct"/>
            <w:shd w:val="clear" w:color="auto" w:fill="auto"/>
          </w:tcPr>
          <w:p w14:paraId="2ED25257" w14:textId="77777777" w:rsidR="00DE39A2" w:rsidRPr="00BC5484" w:rsidRDefault="00DE39A2" w:rsidP="00DE39A2">
            <w:pPr>
              <w:rPr>
                <w:rFonts w:cs="Arial"/>
                <w:b/>
                <w:szCs w:val="22"/>
              </w:rPr>
            </w:pPr>
            <w:r w:rsidRPr="00BC5484">
              <w:rPr>
                <w:rFonts w:cs="Arial"/>
                <w:szCs w:val="22"/>
                <w:lang w:eastAsia="ja-JP"/>
              </w:rPr>
              <w:t>Shall be in line with Section 7 of the applied methodology.</w:t>
            </w:r>
          </w:p>
        </w:tc>
      </w:tr>
      <w:tr w:rsidR="00DE39A2" w:rsidRPr="00BC5484" w14:paraId="3810AB96" w14:textId="77777777" w:rsidTr="00E76C1C">
        <w:trPr>
          <w:cantSplit/>
          <w:jc w:val="center"/>
        </w:trPr>
        <w:tc>
          <w:tcPr>
            <w:tcW w:w="1212" w:type="pct"/>
            <w:shd w:val="clear" w:color="auto" w:fill="D9D9D9"/>
          </w:tcPr>
          <w:p w14:paraId="7F296B05" w14:textId="77777777" w:rsidR="00DE39A2" w:rsidRPr="00BC5484" w:rsidRDefault="00DE39A2" w:rsidP="00DE39A2">
            <w:pPr>
              <w:rPr>
                <w:rFonts w:cs="Arial"/>
                <w:b/>
                <w:szCs w:val="22"/>
              </w:rPr>
            </w:pPr>
            <w:r w:rsidRPr="00BC5484">
              <w:rPr>
                <w:rFonts w:cs="Arial"/>
                <w:b/>
                <w:szCs w:val="22"/>
              </w:rPr>
              <w:t>Purpose of data</w:t>
            </w:r>
          </w:p>
        </w:tc>
        <w:tc>
          <w:tcPr>
            <w:tcW w:w="3788" w:type="pct"/>
            <w:shd w:val="clear" w:color="auto" w:fill="auto"/>
          </w:tcPr>
          <w:p w14:paraId="72FB91AE" w14:textId="77777777" w:rsidR="00DE39A2" w:rsidRPr="00BC5484" w:rsidRDefault="00DE39A2" w:rsidP="00DE39A2">
            <w:pPr>
              <w:rPr>
                <w:rFonts w:cs="Arial"/>
                <w:szCs w:val="22"/>
              </w:rPr>
            </w:pPr>
          </w:p>
        </w:tc>
      </w:tr>
      <w:tr w:rsidR="00DE39A2" w:rsidRPr="00BC5484" w14:paraId="6D991F31" w14:textId="77777777" w:rsidTr="00E76C1C">
        <w:trPr>
          <w:cantSplit/>
          <w:jc w:val="center"/>
        </w:trPr>
        <w:tc>
          <w:tcPr>
            <w:tcW w:w="1212" w:type="pct"/>
            <w:shd w:val="clear" w:color="auto" w:fill="D9D9D9"/>
          </w:tcPr>
          <w:p w14:paraId="72935834" w14:textId="77777777" w:rsidR="00DE39A2" w:rsidRPr="00BC5484" w:rsidRDefault="00DE39A2" w:rsidP="00DE39A2">
            <w:pPr>
              <w:rPr>
                <w:rFonts w:cs="Arial"/>
                <w:b/>
                <w:szCs w:val="22"/>
              </w:rPr>
            </w:pPr>
            <w:r w:rsidRPr="00BC5484">
              <w:rPr>
                <w:rFonts w:cs="Arial"/>
                <w:b/>
                <w:szCs w:val="22"/>
              </w:rPr>
              <w:t>Additional comment</w:t>
            </w:r>
          </w:p>
        </w:tc>
        <w:tc>
          <w:tcPr>
            <w:tcW w:w="3788" w:type="pct"/>
            <w:shd w:val="clear" w:color="auto" w:fill="auto"/>
          </w:tcPr>
          <w:p w14:paraId="19ABC45F" w14:textId="77777777" w:rsidR="00DE39A2" w:rsidRPr="00BC5484" w:rsidRDefault="00DE39A2" w:rsidP="00DE39A2">
            <w:pPr>
              <w:rPr>
                <w:rFonts w:cs="Arial"/>
                <w:szCs w:val="22"/>
              </w:rPr>
            </w:pPr>
          </w:p>
        </w:tc>
      </w:tr>
    </w:tbl>
    <w:p w14:paraId="264E7ADC" w14:textId="77777777" w:rsidR="00E76C1C" w:rsidRPr="00BC5484" w:rsidRDefault="00E76C1C" w:rsidP="00913BF9">
      <w:pPr>
        <w:pStyle w:val="SDMPDDPoACaption"/>
        <w:spacing w:before="120" w:after="60"/>
        <w:ind w:left="1247"/>
        <w:rPr>
          <w:rFonts w:cs="Arial"/>
          <w:b/>
          <w:sz w:val="22"/>
          <w:szCs w:val="22"/>
        </w:rPr>
      </w:pPr>
    </w:p>
    <w:p w14:paraId="2BCC1EAB" w14:textId="77777777" w:rsidR="00E76C1C" w:rsidRPr="00BC5484" w:rsidRDefault="00E76C1C" w:rsidP="00913BF9">
      <w:pPr>
        <w:pStyle w:val="SDMPDDPoACaption"/>
        <w:spacing w:before="120" w:after="60"/>
        <w:ind w:left="1247"/>
        <w:rPr>
          <w:rFonts w:cs="Arial"/>
          <w:b/>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bottom w:w="20" w:type="dxa"/>
        </w:tblCellMar>
        <w:tblLook w:val="00C0" w:firstRow="0" w:lastRow="1" w:firstColumn="1" w:lastColumn="0" w:noHBand="0" w:noVBand="0"/>
      </w:tblPr>
      <w:tblGrid>
        <w:gridCol w:w="2334"/>
        <w:gridCol w:w="7295"/>
      </w:tblGrid>
      <w:tr w:rsidR="00DE39A2" w:rsidRPr="00BC5484" w14:paraId="6A8DF89E" w14:textId="77777777" w:rsidTr="00E76C1C">
        <w:trPr>
          <w:cantSplit/>
          <w:jc w:val="center"/>
        </w:trPr>
        <w:tc>
          <w:tcPr>
            <w:tcW w:w="1212" w:type="pct"/>
            <w:shd w:val="clear" w:color="auto" w:fill="D9D9D9"/>
          </w:tcPr>
          <w:p w14:paraId="50C14A4E" w14:textId="77777777" w:rsidR="00DE39A2" w:rsidRPr="00BC5484" w:rsidRDefault="00DE39A2" w:rsidP="00DE39A2">
            <w:pPr>
              <w:rPr>
                <w:rFonts w:cs="Arial"/>
                <w:b/>
                <w:szCs w:val="22"/>
              </w:rPr>
            </w:pPr>
            <w:r w:rsidRPr="00BC5484">
              <w:rPr>
                <w:rFonts w:cs="Arial"/>
                <w:b/>
                <w:szCs w:val="22"/>
              </w:rPr>
              <w:t>Data / Parameter</w:t>
            </w:r>
          </w:p>
        </w:tc>
        <w:tc>
          <w:tcPr>
            <w:tcW w:w="3788" w:type="pct"/>
            <w:shd w:val="clear" w:color="auto" w:fill="auto"/>
          </w:tcPr>
          <w:p w14:paraId="224C776B" w14:textId="77777777" w:rsidR="00DE39A2" w:rsidRPr="00BC5484" w:rsidRDefault="00DE39A2" w:rsidP="00DE39A2">
            <w:pPr>
              <w:rPr>
                <w:rFonts w:cs="Arial"/>
                <w:b/>
                <w:szCs w:val="22"/>
              </w:rPr>
            </w:pPr>
            <w:r w:rsidRPr="00BC5484">
              <w:rPr>
                <w:rFonts w:cs="Arial"/>
                <w:b/>
                <w:szCs w:val="22"/>
              </w:rPr>
              <w:t>MS</w:t>
            </w:r>
            <w:r w:rsidRPr="00BC5484">
              <w:rPr>
                <w:rFonts w:cs="Arial"/>
                <w:b/>
                <w:szCs w:val="22"/>
                <w:vertAlign w:val="subscript"/>
              </w:rPr>
              <w:t>P,S,K</w:t>
            </w:r>
          </w:p>
        </w:tc>
      </w:tr>
      <w:tr w:rsidR="00DE39A2" w:rsidRPr="00BC5484" w14:paraId="169CEBCA" w14:textId="77777777" w:rsidTr="00E76C1C">
        <w:trPr>
          <w:cantSplit/>
          <w:jc w:val="center"/>
        </w:trPr>
        <w:tc>
          <w:tcPr>
            <w:tcW w:w="1212" w:type="pct"/>
            <w:shd w:val="clear" w:color="auto" w:fill="D9D9D9"/>
          </w:tcPr>
          <w:p w14:paraId="6387C0CE" w14:textId="77777777" w:rsidR="00DE39A2" w:rsidRPr="00BC5484" w:rsidRDefault="00DE39A2" w:rsidP="00DE39A2">
            <w:pPr>
              <w:rPr>
                <w:rFonts w:cs="Arial"/>
                <w:b/>
                <w:szCs w:val="22"/>
              </w:rPr>
            </w:pPr>
            <w:r w:rsidRPr="00BC5484">
              <w:rPr>
                <w:rFonts w:cs="Arial"/>
                <w:b/>
                <w:szCs w:val="22"/>
              </w:rPr>
              <w:t>Unit</w:t>
            </w:r>
          </w:p>
        </w:tc>
        <w:tc>
          <w:tcPr>
            <w:tcW w:w="3788" w:type="pct"/>
            <w:shd w:val="clear" w:color="auto" w:fill="auto"/>
          </w:tcPr>
          <w:p w14:paraId="69FC7EE4" w14:textId="77777777" w:rsidR="00DE39A2" w:rsidRPr="00BC5484" w:rsidRDefault="00DE39A2" w:rsidP="00DE39A2">
            <w:pPr>
              <w:rPr>
                <w:rFonts w:cs="Arial"/>
                <w:szCs w:val="22"/>
              </w:rPr>
            </w:pPr>
            <w:r w:rsidRPr="00BC5484">
              <w:rPr>
                <w:rFonts w:cs="Arial"/>
                <w:szCs w:val="22"/>
              </w:rPr>
              <w:t>%</w:t>
            </w:r>
          </w:p>
        </w:tc>
      </w:tr>
      <w:tr w:rsidR="00DE39A2" w:rsidRPr="00BC5484" w14:paraId="50746A66" w14:textId="77777777" w:rsidTr="00E76C1C">
        <w:trPr>
          <w:cantSplit/>
          <w:jc w:val="center"/>
        </w:trPr>
        <w:tc>
          <w:tcPr>
            <w:tcW w:w="1212" w:type="pct"/>
            <w:shd w:val="clear" w:color="auto" w:fill="D9D9D9"/>
          </w:tcPr>
          <w:p w14:paraId="1D0E5AA2" w14:textId="77777777" w:rsidR="00DE39A2" w:rsidRPr="00BC5484" w:rsidRDefault="00DE39A2" w:rsidP="00DE39A2">
            <w:pPr>
              <w:rPr>
                <w:rFonts w:cs="Arial"/>
                <w:b/>
                <w:szCs w:val="22"/>
              </w:rPr>
            </w:pPr>
            <w:r w:rsidRPr="00BC5484">
              <w:rPr>
                <w:rFonts w:cs="Arial"/>
                <w:b/>
                <w:szCs w:val="22"/>
              </w:rPr>
              <w:t>Description</w:t>
            </w:r>
          </w:p>
        </w:tc>
        <w:tc>
          <w:tcPr>
            <w:tcW w:w="3788" w:type="pct"/>
            <w:shd w:val="clear" w:color="auto" w:fill="auto"/>
          </w:tcPr>
          <w:p w14:paraId="4AB7BFCF" w14:textId="77777777" w:rsidR="00DE39A2" w:rsidRPr="00BC5484" w:rsidRDefault="00DE39A2" w:rsidP="00DE39A2">
            <w:pPr>
              <w:autoSpaceDE w:val="0"/>
              <w:autoSpaceDN w:val="0"/>
              <w:adjustRightInd w:val="0"/>
              <w:rPr>
                <w:rFonts w:cs="Arial"/>
                <w:szCs w:val="22"/>
                <w:lang w:val="en-US"/>
              </w:rPr>
            </w:pPr>
            <w:r w:rsidRPr="00BC5484">
              <w:rPr>
                <w:rFonts w:cs="Arial"/>
                <w:szCs w:val="22"/>
                <w:lang w:val="en-US"/>
              </w:rPr>
              <w:t>Fraction of livestock category T’s manure not treated in bio-digester</w:t>
            </w:r>
            <w:r w:rsidRPr="00BC5484">
              <w:rPr>
                <w:rFonts w:cs="Arial"/>
                <w:i/>
                <w:iCs/>
                <w:szCs w:val="22"/>
                <w:lang w:val="en-US"/>
              </w:rPr>
              <w:t xml:space="preserve">, </w:t>
            </w:r>
            <w:r w:rsidRPr="00BC5484">
              <w:rPr>
                <w:rFonts w:cs="Arial"/>
                <w:szCs w:val="22"/>
                <w:lang w:val="en-US"/>
              </w:rPr>
              <w:t>in climate region k</w:t>
            </w:r>
          </w:p>
          <w:p w14:paraId="06464291" w14:textId="77777777" w:rsidR="00DE39A2" w:rsidRPr="00BC5484" w:rsidRDefault="00DE39A2" w:rsidP="00DE39A2">
            <w:pPr>
              <w:rPr>
                <w:rFonts w:cs="Arial"/>
                <w:szCs w:val="22"/>
              </w:rPr>
            </w:pPr>
          </w:p>
        </w:tc>
      </w:tr>
      <w:tr w:rsidR="00DE39A2" w:rsidRPr="00BC5484" w14:paraId="68E82271" w14:textId="77777777" w:rsidTr="00E76C1C">
        <w:trPr>
          <w:cantSplit/>
          <w:jc w:val="center"/>
        </w:trPr>
        <w:tc>
          <w:tcPr>
            <w:tcW w:w="1212" w:type="pct"/>
            <w:shd w:val="clear" w:color="auto" w:fill="D9D9D9"/>
          </w:tcPr>
          <w:p w14:paraId="1D22ADF6" w14:textId="77777777" w:rsidR="00DE39A2" w:rsidRPr="00BC5484" w:rsidRDefault="00DE39A2" w:rsidP="00DE39A2">
            <w:pPr>
              <w:rPr>
                <w:rFonts w:cs="Arial"/>
                <w:b/>
                <w:szCs w:val="22"/>
              </w:rPr>
            </w:pPr>
            <w:r w:rsidRPr="00BC5484">
              <w:rPr>
                <w:rFonts w:cs="Arial"/>
                <w:b/>
                <w:szCs w:val="22"/>
              </w:rPr>
              <w:t>Source of data</w:t>
            </w:r>
          </w:p>
        </w:tc>
        <w:tc>
          <w:tcPr>
            <w:tcW w:w="3788" w:type="pct"/>
            <w:shd w:val="clear" w:color="auto" w:fill="auto"/>
          </w:tcPr>
          <w:p w14:paraId="56788737" w14:textId="77777777" w:rsidR="00DE39A2" w:rsidRPr="00BC5484" w:rsidRDefault="00DE39A2" w:rsidP="00890613">
            <w:pPr>
              <w:rPr>
                <w:rFonts w:cs="Arial"/>
                <w:szCs w:val="22"/>
              </w:rPr>
            </w:pPr>
            <w:r w:rsidRPr="00BC5484">
              <w:rPr>
                <w:rFonts w:cs="Arial"/>
                <w:szCs w:val="22"/>
              </w:rPr>
              <w:t>Collected through the Biogas User Survey.</w:t>
            </w:r>
          </w:p>
        </w:tc>
      </w:tr>
      <w:tr w:rsidR="00DE39A2" w:rsidRPr="00BC5484" w14:paraId="388268B0" w14:textId="77777777" w:rsidTr="00E76C1C">
        <w:trPr>
          <w:cantSplit/>
          <w:jc w:val="center"/>
        </w:trPr>
        <w:tc>
          <w:tcPr>
            <w:tcW w:w="1212" w:type="pct"/>
            <w:shd w:val="clear" w:color="auto" w:fill="D9D9D9"/>
          </w:tcPr>
          <w:p w14:paraId="2C7E449C" w14:textId="77777777" w:rsidR="00DE39A2" w:rsidRPr="00BC5484" w:rsidRDefault="00DE39A2" w:rsidP="00DE39A2">
            <w:pPr>
              <w:rPr>
                <w:rFonts w:cs="Arial"/>
                <w:b/>
                <w:szCs w:val="22"/>
              </w:rPr>
            </w:pPr>
            <w:r w:rsidRPr="00BC5484">
              <w:rPr>
                <w:rFonts w:cs="Arial"/>
                <w:b/>
                <w:szCs w:val="22"/>
              </w:rPr>
              <w:t>Value(s) applied</w:t>
            </w:r>
          </w:p>
        </w:tc>
        <w:tc>
          <w:tcPr>
            <w:tcW w:w="3788" w:type="pct"/>
            <w:shd w:val="clear" w:color="auto" w:fill="auto"/>
          </w:tcPr>
          <w:p w14:paraId="031ADC4F" w14:textId="77777777" w:rsidR="00DE39A2" w:rsidRPr="00BC5484" w:rsidRDefault="00DE39A2" w:rsidP="00DE39A2">
            <w:pPr>
              <w:rPr>
                <w:rFonts w:cs="Arial"/>
                <w:szCs w:val="22"/>
              </w:rPr>
            </w:pPr>
            <w:r w:rsidRPr="00BC5484">
              <w:rPr>
                <w:rFonts w:cs="Arial"/>
                <w:szCs w:val="22"/>
              </w:rPr>
              <w:t>0</w:t>
            </w:r>
          </w:p>
        </w:tc>
      </w:tr>
      <w:tr w:rsidR="00E76C1C" w:rsidRPr="00BC5484" w14:paraId="11EDC648" w14:textId="77777777" w:rsidTr="00E76C1C">
        <w:trPr>
          <w:cantSplit/>
          <w:jc w:val="center"/>
        </w:trPr>
        <w:tc>
          <w:tcPr>
            <w:tcW w:w="1212" w:type="pct"/>
            <w:shd w:val="clear" w:color="auto" w:fill="D9D9D9"/>
          </w:tcPr>
          <w:p w14:paraId="7DF7054C" w14:textId="77777777" w:rsidR="00E76C1C" w:rsidRPr="00BC5484" w:rsidRDefault="00E76C1C" w:rsidP="00E76C1C">
            <w:pPr>
              <w:jc w:val="left"/>
              <w:rPr>
                <w:rFonts w:cs="Arial"/>
                <w:b/>
                <w:szCs w:val="22"/>
              </w:rPr>
            </w:pPr>
            <w:r w:rsidRPr="00BC5484">
              <w:rPr>
                <w:rFonts w:cs="Arial"/>
                <w:b/>
                <w:szCs w:val="22"/>
              </w:rPr>
              <w:t>Measurement methods and procedures</w:t>
            </w:r>
          </w:p>
        </w:tc>
        <w:tc>
          <w:tcPr>
            <w:tcW w:w="3788" w:type="pct"/>
            <w:shd w:val="clear" w:color="auto" w:fill="auto"/>
          </w:tcPr>
          <w:p w14:paraId="089331E5" w14:textId="77777777" w:rsidR="00E76C1C" w:rsidRPr="00BC5484" w:rsidRDefault="00890613" w:rsidP="00E76C1C">
            <w:pPr>
              <w:rPr>
                <w:rFonts w:cs="Arial"/>
                <w:szCs w:val="22"/>
              </w:rPr>
            </w:pPr>
            <w:r w:rsidRPr="00BC5484">
              <w:rPr>
                <w:rFonts w:cs="Arial"/>
                <w:szCs w:val="22"/>
              </w:rPr>
              <w:t>Survey</w:t>
            </w:r>
          </w:p>
        </w:tc>
      </w:tr>
      <w:tr w:rsidR="00E76C1C" w:rsidRPr="00BC5484" w14:paraId="5A414D1E" w14:textId="77777777" w:rsidTr="00E76C1C">
        <w:trPr>
          <w:cantSplit/>
          <w:jc w:val="center"/>
        </w:trPr>
        <w:tc>
          <w:tcPr>
            <w:tcW w:w="1212" w:type="pct"/>
            <w:shd w:val="clear" w:color="auto" w:fill="D9D9D9"/>
          </w:tcPr>
          <w:p w14:paraId="69DC7273" w14:textId="77777777" w:rsidR="00E76C1C" w:rsidRPr="00BC5484" w:rsidRDefault="00E76C1C" w:rsidP="00E76C1C">
            <w:pPr>
              <w:rPr>
                <w:rFonts w:cs="Arial"/>
                <w:b/>
                <w:szCs w:val="22"/>
              </w:rPr>
            </w:pPr>
            <w:r w:rsidRPr="00BC5484">
              <w:rPr>
                <w:rFonts w:cs="Arial"/>
                <w:b/>
                <w:szCs w:val="22"/>
              </w:rPr>
              <w:t>Monitoring frequency</w:t>
            </w:r>
          </w:p>
        </w:tc>
        <w:tc>
          <w:tcPr>
            <w:tcW w:w="3788" w:type="pct"/>
            <w:shd w:val="clear" w:color="auto" w:fill="auto"/>
          </w:tcPr>
          <w:p w14:paraId="491F8BC1" w14:textId="77777777" w:rsidR="00E76C1C" w:rsidRPr="00BC5484" w:rsidRDefault="00DE39A2" w:rsidP="00E76C1C">
            <w:pPr>
              <w:rPr>
                <w:rFonts w:cs="Arial"/>
                <w:szCs w:val="22"/>
              </w:rPr>
            </w:pPr>
            <w:r w:rsidRPr="00BC5484">
              <w:rPr>
                <w:rFonts w:cs="Arial"/>
                <w:szCs w:val="22"/>
              </w:rPr>
              <w:t>Annual</w:t>
            </w:r>
          </w:p>
        </w:tc>
      </w:tr>
      <w:tr w:rsidR="00E76C1C" w:rsidRPr="00BC5484" w14:paraId="43EC5A78" w14:textId="77777777" w:rsidTr="00E76C1C">
        <w:trPr>
          <w:cantSplit/>
          <w:jc w:val="center"/>
        </w:trPr>
        <w:tc>
          <w:tcPr>
            <w:tcW w:w="1212" w:type="pct"/>
            <w:shd w:val="clear" w:color="auto" w:fill="D9D9D9"/>
          </w:tcPr>
          <w:p w14:paraId="16386838" w14:textId="77777777" w:rsidR="00E76C1C" w:rsidRPr="00BC5484" w:rsidRDefault="00E76C1C" w:rsidP="00E76C1C">
            <w:pPr>
              <w:rPr>
                <w:rFonts w:cs="Arial"/>
                <w:b/>
                <w:szCs w:val="22"/>
              </w:rPr>
            </w:pPr>
            <w:r w:rsidRPr="00BC5484">
              <w:rPr>
                <w:rFonts w:cs="Arial"/>
                <w:b/>
                <w:szCs w:val="22"/>
              </w:rPr>
              <w:lastRenderedPageBreak/>
              <w:t>QA/QC procedures</w:t>
            </w:r>
          </w:p>
        </w:tc>
        <w:tc>
          <w:tcPr>
            <w:tcW w:w="3788" w:type="pct"/>
            <w:shd w:val="clear" w:color="auto" w:fill="auto"/>
          </w:tcPr>
          <w:p w14:paraId="0D02EA8A" w14:textId="77777777" w:rsidR="00E76C1C" w:rsidRPr="00BC5484" w:rsidRDefault="00DE39A2" w:rsidP="00E76C1C">
            <w:pPr>
              <w:rPr>
                <w:rFonts w:cs="Arial"/>
                <w:szCs w:val="22"/>
              </w:rPr>
            </w:pPr>
            <w:r w:rsidRPr="00BC5484">
              <w:rPr>
                <w:rFonts w:cs="Arial"/>
                <w:szCs w:val="22"/>
              </w:rPr>
              <w:t>-</w:t>
            </w:r>
          </w:p>
        </w:tc>
      </w:tr>
      <w:tr w:rsidR="00E76C1C" w:rsidRPr="00BC5484" w14:paraId="2ED2D4E9" w14:textId="77777777" w:rsidTr="00E76C1C">
        <w:trPr>
          <w:cantSplit/>
          <w:jc w:val="center"/>
        </w:trPr>
        <w:tc>
          <w:tcPr>
            <w:tcW w:w="1212" w:type="pct"/>
            <w:shd w:val="clear" w:color="auto" w:fill="D9D9D9"/>
          </w:tcPr>
          <w:p w14:paraId="5D57791F" w14:textId="77777777" w:rsidR="00E76C1C" w:rsidRPr="00BC5484" w:rsidRDefault="00E76C1C" w:rsidP="00E76C1C">
            <w:pPr>
              <w:rPr>
                <w:rFonts w:cs="Arial"/>
                <w:b/>
                <w:szCs w:val="22"/>
              </w:rPr>
            </w:pPr>
            <w:r w:rsidRPr="00BC5484">
              <w:rPr>
                <w:rFonts w:cs="Arial"/>
                <w:b/>
                <w:szCs w:val="22"/>
              </w:rPr>
              <w:t>Purpose of data</w:t>
            </w:r>
          </w:p>
        </w:tc>
        <w:tc>
          <w:tcPr>
            <w:tcW w:w="3788" w:type="pct"/>
            <w:shd w:val="clear" w:color="auto" w:fill="auto"/>
          </w:tcPr>
          <w:p w14:paraId="7FCE77B2" w14:textId="77777777" w:rsidR="00E76C1C" w:rsidRPr="00BC5484" w:rsidRDefault="00E76C1C" w:rsidP="00E76C1C">
            <w:pPr>
              <w:rPr>
                <w:rFonts w:cs="Arial"/>
                <w:szCs w:val="22"/>
              </w:rPr>
            </w:pPr>
          </w:p>
        </w:tc>
      </w:tr>
      <w:tr w:rsidR="00E76C1C" w:rsidRPr="00BC5484" w14:paraId="238CC36B" w14:textId="77777777" w:rsidTr="00E76C1C">
        <w:trPr>
          <w:cantSplit/>
          <w:jc w:val="center"/>
        </w:trPr>
        <w:tc>
          <w:tcPr>
            <w:tcW w:w="1212" w:type="pct"/>
            <w:shd w:val="clear" w:color="auto" w:fill="D9D9D9"/>
          </w:tcPr>
          <w:p w14:paraId="693EC230" w14:textId="77777777" w:rsidR="00E76C1C" w:rsidRPr="00BC5484" w:rsidRDefault="00E76C1C" w:rsidP="00E76C1C">
            <w:pPr>
              <w:rPr>
                <w:rFonts w:cs="Arial"/>
                <w:b/>
                <w:szCs w:val="22"/>
              </w:rPr>
            </w:pPr>
            <w:r w:rsidRPr="00BC5484">
              <w:rPr>
                <w:rFonts w:cs="Arial"/>
                <w:b/>
                <w:szCs w:val="22"/>
              </w:rPr>
              <w:t>Additional comment</w:t>
            </w:r>
          </w:p>
        </w:tc>
        <w:tc>
          <w:tcPr>
            <w:tcW w:w="3788" w:type="pct"/>
            <w:shd w:val="clear" w:color="auto" w:fill="auto"/>
          </w:tcPr>
          <w:p w14:paraId="27AC9995" w14:textId="77777777" w:rsidR="00E76C1C" w:rsidRPr="00BC5484" w:rsidRDefault="00DE39A2" w:rsidP="00E76C1C">
            <w:pPr>
              <w:rPr>
                <w:rFonts w:cs="Arial"/>
                <w:szCs w:val="22"/>
              </w:rPr>
            </w:pPr>
            <w:r w:rsidRPr="00BC5484">
              <w:rPr>
                <w:rFonts w:cs="Arial"/>
                <w:szCs w:val="22"/>
              </w:rPr>
              <w:t>-</w:t>
            </w:r>
          </w:p>
        </w:tc>
      </w:tr>
    </w:tbl>
    <w:p w14:paraId="6A31B4FD" w14:textId="77777777" w:rsidR="00E76C1C" w:rsidRPr="00BC5484" w:rsidRDefault="00E76C1C" w:rsidP="00913BF9">
      <w:pPr>
        <w:pStyle w:val="SDMPDDPoACaption"/>
        <w:spacing w:before="120" w:after="60"/>
        <w:ind w:left="1247"/>
        <w:rPr>
          <w:rFonts w:cs="Arial"/>
          <w:b/>
          <w:sz w:val="22"/>
          <w:szCs w:val="22"/>
        </w:rPr>
      </w:pPr>
    </w:p>
    <w:p w14:paraId="0FF934F1" w14:textId="77777777" w:rsidR="00E76C1C" w:rsidRPr="00BC5484" w:rsidRDefault="00E76C1C" w:rsidP="00913BF9">
      <w:pPr>
        <w:pStyle w:val="SDMPDDPoACaption"/>
        <w:spacing w:before="120" w:after="60"/>
        <w:ind w:left="1247"/>
        <w:rPr>
          <w:rFonts w:cs="Arial"/>
          <w:b/>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bottom w:w="20" w:type="dxa"/>
        </w:tblCellMar>
        <w:tblLook w:val="00C0" w:firstRow="0" w:lastRow="1" w:firstColumn="1" w:lastColumn="0" w:noHBand="0" w:noVBand="0"/>
      </w:tblPr>
      <w:tblGrid>
        <w:gridCol w:w="2334"/>
        <w:gridCol w:w="7295"/>
      </w:tblGrid>
      <w:tr w:rsidR="00DE39A2" w:rsidRPr="00BC5484" w14:paraId="54D02609" w14:textId="77777777" w:rsidTr="00E76C1C">
        <w:trPr>
          <w:cantSplit/>
          <w:jc w:val="center"/>
        </w:trPr>
        <w:tc>
          <w:tcPr>
            <w:tcW w:w="1212" w:type="pct"/>
            <w:shd w:val="clear" w:color="auto" w:fill="D9D9D9"/>
          </w:tcPr>
          <w:p w14:paraId="6670ABA9" w14:textId="77777777" w:rsidR="00DE39A2" w:rsidRPr="00BC5484" w:rsidRDefault="00DE39A2" w:rsidP="00DE39A2">
            <w:pPr>
              <w:rPr>
                <w:rFonts w:cs="Arial"/>
                <w:b/>
                <w:szCs w:val="22"/>
              </w:rPr>
            </w:pPr>
            <w:r w:rsidRPr="00BC5484">
              <w:rPr>
                <w:rFonts w:cs="Arial"/>
                <w:b/>
                <w:szCs w:val="22"/>
              </w:rPr>
              <w:t>Data / Parameter</w:t>
            </w:r>
          </w:p>
        </w:tc>
        <w:tc>
          <w:tcPr>
            <w:tcW w:w="3788" w:type="pct"/>
            <w:shd w:val="clear" w:color="auto" w:fill="auto"/>
          </w:tcPr>
          <w:p w14:paraId="0B764F62" w14:textId="77777777" w:rsidR="00DE39A2" w:rsidRPr="00BC5484" w:rsidRDefault="00DE39A2" w:rsidP="00DE39A2">
            <w:pPr>
              <w:rPr>
                <w:rFonts w:cs="Arial"/>
                <w:b/>
                <w:szCs w:val="22"/>
                <w:vertAlign w:val="subscript"/>
              </w:rPr>
            </w:pPr>
            <w:r w:rsidRPr="00BC5484">
              <w:rPr>
                <w:rFonts w:cs="Arial"/>
                <w:b/>
                <w:szCs w:val="22"/>
              </w:rPr>
              <w:t>MS</w:t>
            </w:r>
            <w:r w:rsidRPr="00BC5484">
              <w:rPr>
                <w:rFonts w:cs="Arial"/>
                <w:b/>
                <w:szCs w:val="22"/>
                <w:vertAlign w:val="subscript"/>
              </w:rPr>
              <w:t>T,S,k</w:t>
            </w:r>
          </w:p>
        </w:tc>
      </w:tr>
      <w:tr w:rsidR="00DE39A2" w:rsidRPr="00BC5484" w14:paraId="7078052D" w14:textId="77777777" w:rsidTr="00E76C1C">
        <w:trPr>
          <w:cantSplit/>
          <w:jc w:val="center"/>
        </w:trPr>
        <w:tc>
          <w:tcPr>
            <w:tcW w:w="1212" w:type="pct"/>
            <w:shd w:val="clear" w:color="auto" w:fill="D9D9D9"/>
          </w:tcPr>
          <w:p w14:paraId="50501364" w14:textId="77777777" w:rsidR="00DE39A2" w:rsidRPr="00BC5484" w:rsidRDefault="00DE39A2" w:rsidP="00DE39A2">
            <w:pPr>
              <w:rPr>
                <w:rFonts w:cs="Arial"/>
                <w:b/>
                <w:szCs w:val="22"/>
              </w:rPr>
            </w:pPr>
            <w:r w:rsidRPr="00BC5484">
              <w:rPr>
                <w:rFonts w:cs="Arial"/>
                <w:b/>
                <w:szCs w:val="22"/>
              </w:rPr>
              <w:t>Unit</w:t>
            </w:r>
          </w:p>
        </w:tc>
        <w:tc>
          <w:tcPr>
            <w:tcW w:w="3788" w:type="pct"/>
            <w:shd w:val="clear" w:color="auto" w:fill="auto"/>
          </w:tcPr>
          <w:p w14:paraId="2B04C14A" w14:textId="77777777" w:rsidR="00DE39A2" w:rsidRPr="00BC5484" w:rsidRDefault="00DE39A2" w:rsidP="00DE39A2">
            <w:pPr>
              <w:rPr>
                <w:rFonts w:cs="Arial"/>
                <w:szCs w:val="22"/>
              </w:rPr>
            </w:pPr>
            <w:r w:rsidRPr="00BC5484">
              <w:rPr>
                <w:rFonts w:cs="Arial"/>
                <w:szCs w:val="22"/>
              </w:rPr>
              <w:t>%</w:t>
            </w:r>
          </w:p>
        </w:tc>
      </w:tr>
      <w:tr w:rsidR="00DE39A2" w:rsidRPr="00BC5484" w14:paraId="37DD09AB" w14:textId="77777777" w:rsidTr="00E76C1C">
        <w:trPr>
          <w:cantSplit/>
          <w:jc w:val="center"/>
        </w:trPr>
        <w:tc>
          <w:tcPr>
            <w:tcW w:w="1212" w:type="pct"/>
            <w:shd w:val="clear" w:color="auto" w:fill="D9D9D9"/>
          </w:tcPr>
          <w:p w14:paraId="476B929F" w14:textId="77777777" w:rsidR="00DE39A2" w:rsidRPr="00BC5484" w:rsidRDefault="00DE39A2" w:rsidP="00DE39A2">
            <w:pPr>
              <w:rPr>
                <w:rFonts w:cs="Arial"/>
                <w:b/>
                <w:szCs w:val="22"/>
              </w:rPr>
            </w:pPr>
            <w:r w:rsidRPr="00BC5484">
              <w:rPr>
                <w:rFonts w:cs="Arial"/>
                <w:b/>
                <w:szCs w:val="22"/>
              </w:rPr>
              <w:t>Description</w:t>
            </w:r>
          </w:p>
        </w:tc>
        <w:tc>
          <w:tcPr>
            <w:tcW w:w="3788" w:type="pct"/>
            <w:shd w:val="clear" w:color="auto" w:fill="auto"/>
          </w:tcPr>
          <w:p w14:paraId="04E4C099" w14:textId="77777777" w:rsidR="00DE39A2" w:rsidRPr="00BC5484" w:rsidRDefault="00DE39A2" w:rsidP="00DE39A2">
            <w:pPr>
              <w:autoSpaceDE w:val="0"/>
              <w:autoSpaceDN w:val="0"/>
              <w:adjustRightInd w:val="0"/>
              <w:rPr>
                <w:rFonts w:cs="Arial"/>
                <w:iCs/>
                <w:szCs w:val="22"/>
                <w:lang w:val="en-US"/>
              </w:rPr>
            </w:pPr>
            <w:r w:rsidRPr="00BC5484">
              <w:rPr>
                <w:rFonts w:cs="Arial"/>
                <w:szCs w:val="22"/>
                <w:lang w:val="en-US"/>
              </w:rPr>
              <w:t xml:space="preserve">Fraction of livestock category </w:t>
            </w:r>
            <w:r w:rsidRPr="00BC5484">
              <w:rPr>
                <w:rFonts w:cs="Arial"/>
                <w:iCs/>
                <w:szCs w:val="22"/>
                <w:lang w:val="en-US"/>
              </w:rPr>
              <w:t>T'</w:t>
            </w:r>
            <w:r w:rsidRPr="00BC5484">
              <w:rPr>
                <w:rFonts w:cs="Arial"/>
                <w:szCs w:val="22"/>
                <w:lang w:val="en-US"/>
              </w:rPr>
              <w:t xml:space="preserve">s manure fed into the bio-digester, </w:t>
            </w:r>
            <w:r w:rsidRPr="00BC5484">
              <w:rPr>
                <w:rFonts w:cs="Arial"/>
                <w:iCs/>
                <w:szCs w:val="22"/>
                <w:lang w:val="en-US"/>
              </w:rPr>
              <w:t>S</w:t>
            </w:r>
          </w:p>
          <w:p w14:paraId="56BD5119" w14:textId="77777777" w:rsidR="00DE39A2" w:rsidRPr="00BC5484" w:rsidRDefault="00DE39A2" w:rsidP="00DE39A2">
            <w:pPr>
              <w:rPr>
                <w:rFonts w:cs="Arial"/>
                <w:szCs w:val="22"/>
              </w:rPr>
            </w:pPr>
            <w:r w:rsidRPr="00BC5484">
              <w:rPr>
                <w:rFonts w:cs="Arial"/>
                <w:szCs w:val="22"/>
                <w:lang w:val="en-US"/>
              </w:rPr>
              <w:t xml:space="preserve">in climate region </w:t>
            </w:r>
            <w:r w:rsidRPr="00BC5484">
              <w:rPr>
                <w:rFonts w:cs="Arial"/>
                <w:iCs/>
                <w:szCs w:val="22"/>
                <w:lang w:val="en-US"/>
              </w:rPr>
              <w:t>k</w:t>
            </w:r>
          </w:p>
        </w:tc>
      </w:tr>
      <w:tr w:rsidR="00890613" w:rsidRPr="00BC5484" w14:paraId="308A6359" w14:textId="77777777" w:rsidTr="00E76C1C">
        <w:trPr>
          <w:cantSplit/>
          <w:jc w:val="center"/>
        </w:trPr>
        <w:tc>
          <w:tcPr>
            <w:tcW w:w="1212" w:type="pct"/>
            <w:shd w:val="clear" w:color="auto" w:fill="D9D9D9"/>
          </w:tcPr>
          <w:p w14:paraId="35C8B9F1" w14:textId="77777777" w:rsidR="00890613" w:rsidRPr="00BC5484" w:rsidRDefault="00890613" w:rsidP="00890613">
            <w:pPr>
              <w:rPr>
                <w:rFonts w:cs="Arial"/>
                <w:b/>
                <w:szCs w:val="22"/>
              </w:rPr>
            </w:pPr>
            <w:r w:rsidRPr="00BC5484">
              <w:rPr>
                <w:rFonts w:cs="Arial"/>
                <w:b/>
                <w:szCs w:val="22"/>
              </w:rPr>
              <w:t>Source of data</w:t>
            </w:r>
          </w:p>
        </w:tc>
        <w:tc>
          <w:tcPr>
            <w:tcW w:w="3788" w:type="pct"/>
            <w:shd w:val="clear" w:color="auto" w:fill="auto"/>
          </w:tcPr>
          <w:p w14:paraId="70921DB4" w14:textId="77777777" w:rsidR="00890613" w:rsidRPr="00BC5484" w:rsidRDefault="00890613" w:rsidP="00890613">
            <w:pPr>
              <w:rPr>
                <w:rFonts w:cs="Arial"/>
                <w:szCs w:val="22"/>
              </w:rPr>
            </w:pPr>
            <w:r w:rsidRPr="00BC5484">
              <w:rPr>
                <w:rFonts w:cs="Arial"/>
                <w:szCs w:val="22"/>
              </w:rPr>
              <w:t>Collected through the Biogas User Survey.</w:t>
            </w:r>
          </w:p>
        </w:tc>
      </w:tr>
      <w:tr w:rsidR="00DE39A2" w:rsidRPr="00BC5484" w14:paraId="3F6EB7CC" w14:textId="77777777" w:rsidTr="00E76C1C">
        <w:trPr>
          <w:cantSplit/>
          <w:jc w:val="center"/>
        </w:trPr>
        <w:tc>
          <w:tcPr>
            <w:tcW w:w="1212" w:type="pct"/>
            <w:shd w:val="clear" w:color="auto" w:fill="D9D9D9"/>
          </w:tcPr>
          <w:p w14:paraId="481228F8" w14:textId="77777777" w:rsidR="00DE39A2" w:rsidRPr="00BC5484" w:rsidRDefault="00DE39A2" w:rsidP="00DE39A2">
            <w:pPr>
              <w:rPr>
                <w:rFonts w:cs="Arial"/>
                <w:b/>
                <w:szCs w:val="22"/>
              </w:rPr>
            </w:pPr>
            <w:r w:rsidRPr="00BC5484">
              <w:rPr>
                <w:rFonts w:cs="Arial"/>
                <w:b/>
                <w:szCs w:val="22"/>
              </w:rPr>
              <w:t>Value(s) applied</w:t>
            </w:r>
          </w:p>
        </w:tc>
        <w:tc>
          <w:tcPr>
            <w:tcW w:w="3788" w:type="pct"/>
            <w:shd w:val="clear" w:color="auto" w:fill="auto"/>
          </w:tcPr>
          <w:p w14:paraId="7BBA918D" w14:textId="77777777" w:rsidR="00DE39A2" w:rsidRPr="00BC5484" w:rsidRDefault="00DE39A2" w:rsidP="00DE39A2">
            <w:pPr>
              <w:rPr>
                <w:rFonts w:cs="Arial"/>
                <w:szCs w:val="22"/>
              </w:rPr>
            </w:pPr>
            <w:r w:rsidRPr="00BC5484">
              <w:rPr>
                <w:rFonts w:cs="Arial"/>
                <w:szCs w:val="22"/>
              </w:rPr>
              <w:t>100%</w:t>
            </w:r>
          </w:p>
        </w:tc>
      </w:tr>
      <w:tr w:rsidR="00E76C1C" w:rsidRPr="00BC5484" w14:paraId="6EB33862" w14:textId="77777777" w:rsidTr="00E76C1C">
        <w:trPr>
          <w:cantSplit/>
          <w:jc w:val="center"/>
        </w:trPr>
        <w:tc>
          <w:tcPr>
            <w:tcW w:w="1212" w:type="pct"/>
            <w:shd w:val="clear" w:color="auto" w:fill="D9D9D9"/>
          </w:tcPr>
          <w:p w14:paraId="158DE467" w14:textId="77777777" w:rsidR="00E76C1C" w:rsidRPr="00BC5484" w:rsidRDefault="00E76C1C" w:rsidP="00E76C1C">
            <w:pPr>
              <w:jc w:val="left"/>
              <w:rPr>
                <w:rFonts w:cs="Arial"/>
                <w:b/>
                <w:szCs w:val="22"/>
              </w:rPr>
            </w:pPr>
            <w:r w:rsidRPr="00BC5484">
              <w:rPr>
                <w:rFonts w:cs="Arial"/>
                <w:b/>
                <w:szCs w:val="22"/>
              </w:rPr>
              <w:t>Measurement methods and procedures</w:t>
            </w:r>
          </w:p>
        </w:tc>
        <w:tc>
          <w:tcPr>
            <w:tcW w:w="3788" w:type="pct"/>
            <w:shd w:val="clear" w:color="auto" w:fill="auto"/>
          </w:tcPr>
          <w:p w14:paraId="7F800E58" w14:textId="77777777" w:rsidR="00E76C1C" w:rsidRPr="00BC5484" w:rsidRDefault="00890613" w:rsidP="00E76C1C">
            <w:pPr>
              <w:rPr>
                <w:rFonts w:cs="Arial"/>
                <w:szCs w:val="22"/>
              </w:rPr>
            </w:pPr>
            <w:r w:rsidRPr="00BC5484">
              <w:rPr>
                <w:rFonts w:cs="Arial"/>
                <w:szCs w:val="22"/>
              </w:rPr>
              <w:t>Survey</w:t>
            </w:r>
          </w:p>
        </w:tc>
      </w:tr>
      <w:tr w:rsidR="00DE39A2" w:rsidRPr="00BC5484" w14:paraId="04339EFE" w14:textId="77777777" w:rsidTr="00E76C1C">
        <w:trPr>
          <w:cantSplit/>
          <w:jc w:val="center"/>
        </w:trPr>
        <w:tc>
          <w:tcPr>
            <w:tcW w:w="1212" w:type="pct"/>
            <w:shd w:val="clear" w:color="auto" w:fill="D9D9D9"/>
          </w:tcPr>
          <w:p w14:paraId="6C86EF86" w14:textId="77777777" w:rsidR="00DE39A2" w:rsidRPr="00BC5484" w:rsidRDefault="00DE39A2" w:rsidP="00DE39A2">
            <w:pPr>
              <w:rPr>
                <w:rFonts w:cs="Arial"/>
                <w:b/>
                <w:szCs w:val="22"/>
              </w:rPr>
            </w:pPr>
            <w:r w:rsidRPr="00BC5484">
              <w:rPr>
                <w:rFonts w:cs="Arial"/>
                <w:b/>
                <w:szCs w:val="22"/>
              </w:rPr>
              <w:t>Monitoring frequency</w:t>
            </w:r>
          </w:p>
        </w:tc>
        <w:tc>
          <w:tcPr>
            <w:tcW w:w="3788" w:type="pct"/>
            <w:shd w:val="clear" w:color="auto" w:fill="auto"/>
          </w:tcPr>
          <w:p w14:paraId="0F9FE57D" w14:textId="77777777" w:rsidR="00DE39A2" w:rsidRPr="00BC5484" w:rsidRDefault="00DE39A2" w:rsidP="00DE39A2">
            <w:pPr>
              <w:rPr>
                <w:rFonts w:cs="Arial"/>
                <w:szCs w:val="22"/>
              </w:rPr>
            </w:pPr>
            <w:r w:rsidRPr="00BC5484">
              <w:rPr>
                <w:rFonts w:cs="Arial"/>
                <w:szCs w:val="22"/>
              </w:rPr>
              <w:t>Annual</w:t>
            </w:r>
          </w:p>
        </w:tc>
      </w:tr>
      <w:tr w:rsidR="00DE39A2" w:rsidRPr="00BC5484" w14:paraId="049DF09B" w14:textId="77777777" w:rsidTr="00E76C1C">
        <w:trPr>
          <w:cantSplit/>
          <w:jc w:val="center"/>
        </w:trPr>
        <w:tc>
          <w:tcPr>
            <w:tcW w:w="1212" w:type="pct"/>
            <w:shd w:val="clear" w:color="auto" w:fill="D9D9D9"/>
          </w:tcPr>
          <w:p w14:paraId="4B671AB0" w14:textId="77777777" w:rsidR="00DE39A2" w:rsidRPr="00BC5484" w:rsidRDefault="00DE39A2" w:rsidP="00DE39A2">
            <w:pPr>
              <w:rPr>
                <w:rFonts w:cs="Arial"/>
                <w:b/>
                <w:szCs w:val="22"/>
              </w:rPr>
            </w:pPr>
            <w:r w:rsidRPr="00BC5484">
              <w:rPr>
                <w:rFonts w:cs="Arial"/>
                <w:b/>
                <w:szCs w:val="22"/>
              </w:rPr>
              <w:t>QA/QC procedures</w:t>
            </w:r>
          </w:p>
        </w:tc>
        <w:tc>
          <w:tcPr>
            <w:tcW w:w="3788" w:type="pct"/>
            <w:shd w:val="clear" w:color="auto" w:fill="auto"/>
          </w:tcPr>
          <w:p w14:paraId="4D77B66A" w14:textId="77777777" w:rsidR="00DE39A2" w:rsidRPr="00BC5484" w:rsidRDefault="00DE39A2" w:rsidP="00DE39A2">
            <w:pPr>
              <w:rPr>
                <w:rFonts w:cs="Arial"/>
                <w:b/>
                <w:szCs w:val="22"/>
              </w:rPr>
            </w:pPr>
          </w:p>
        </w:tc>
      </w:tr>
      <w:tr w:rsidR="00E76C1C" w:rsidRPr="00BC5484" w14:paraId="36BC1390" w14:textId="77777777" w:rsidTr="00E76C1C">
        <w:trPr>
          <w:cantSplit/>
          <w:jc w:val="center"/>
        </w:trPr>
        <w:tc>
          <w:tcPr>
            <w:tcW w:w="1212" w:type="pct"/>
            <w:shd w:val="clear" w:color="auto" w:fill="D9D9D9"/>
          </w:tcPr>
          <w:p w14:paraId="3A241398" w14:textId="77777777" w:rsidR="00E76C1C" w:rsidRPr="00BC5484" w:rsidRDefault="00E76C1C" w:rsidP="00E76C1C">
            <w:pPr>
              <w:rPr>
                <w:rFonts w:cs="Arial"/>
                <w:b/>
                <w:szCs w:val="22"/>
              </w:rPr>
            </w:pPr>
            <w:r w:rsidRPr="00BC5484">
              <w:rPr>
                <w:rFonts w:cs="Arial"/>
                <w:b/>
                <w:szCs w:val="22"/>
              </w:rPr>
              <w:t>Purpose of data</w:t>
            </w:r>
          </w:p>
        </w:tc>
        <w:tc>
          <w:tcPr>
            <w:tcW w:w="3788" w:type="pct"/>
            <w:shd w:val="clear" w:color="auto" w:fill="auto"/>
          </w:tcPr>
          <w:p w14:paraId="15108B48" w14:textId="77777777" w:rsidR="00E76C1C" w:rsidRPr="00BC5484" w:rsidRDefault="00E76C1C" w:rsidP="00E76C1C">
            <w:pPr>
              <w:rPr>
                <w:rFonts w:cs="Arial"/>
                <w:szCs w:val="22"/>
              </w:rPr>
            </w:pPr>
          </w:p>
        </w:tc>
      </w:tr>
      <w:tr w:rsidR="00DE39A2" w:rsidRPr="00BC5484" w14:paraId="07F598D1" w14:textId="77777777" w:rsidTr="00E76C1C">
        <w:trPr>
          <w:cantSplit/>
          <w:jc w:val="center"/>
        </w:trPr>
        <w:tc>
          <w:tcPr>
            <w:tcW w:w="1212" w:type="pct"/>
            <w:shd w:val="clear" w:color="auto" w:fill="D9D9D9"/>
          </w:tcPr>
          <w:p w14:paraId="68473CF3" w14:textId="77777777" w:rsidR="00DE39A2" w:rsidRPr="00BC5484" w:rsidRDefault="00DE39A2" w:rsidP="00DE39A2">
            <w:pPr>
              <w:rPr>
                <w:rFonts w:cs="Arial"/>
                <w:b/>
                <w:szCs w:val="22"/>
              </w:rPr>
            </w:pPr>
            <w:r w:rsidRPr="00BC5484">
              <w:rPr>
                <w:rFonts w:cs="Arial"/>
                <w:b/>
                <w:szCs w:val="22"/>
              </w:rPr>
              <w:t>Additional comment</w:t>
            </w:r>
          </w:p>
        </w:tc>
        <w:tc>
          <w:tcPr>
            <w:tcW w:w="3788" w:type="pct"/>
            <w:shd w:val="clear" w:color="auto" w:fill="auto"/>
          </w:tcPr>
          <w:p w14:paraId="0FFA149E" w14:textId="77777777" w:rsidR="00DE39A2" w:rsidRPr="00BC5484" w:rsidRDefault="00DE39A2" w:rsidP="00DE39A2">
            <w:pPr>
              <w:rPr>
                <w:rFonts w:cs="Arial"/>
                <w:szCs w:val="22"/>
              </w:rPr>
            </w:pPr>
            <w:r w:rsidRPr="00BC5484">
              <w:rPr>
                <w:rFonts w:cs="Arial"/>
                <w:szCs w:val="22"/>
              </w:rPr>
              <w:t>Applicable to VPAs applying Tier 2 only</w:t>
            </w:r>
          </w:p>
        </w:tc>
      </w:tr>
    </w:tbl>
    <w:p w14:paraId="73F42BDE" w14:textId="77777777" w:rsidR="00E76C1C" w:rsidRPr="00BC5484" w:rsidRDefault="00E76C1C" w:rsidP="00913BF9">
      <w:pPr>
        <w:pStyle w:val="SDMPDDPoACaption"/>
        <w:spacing w:before="120" w:after="60"/>
        <w:ind w:left="1247"/>
        <w:rPr>
          <w:rFonts w:cs="Arial"/>
          <w:b/>
          <w:sz w:val="22"/>
          <w:szCs w:val="22"/>
        </w:rPr>
      </w:pPr>
    </w:p>
    <w:p w14:paraId="7943C859" w14:textId="77777777" w:rsidR="00E76C1C" w:rsidRPr="00BC5484" w:rsidRDefault="00E76C1C" w:rsidP="00913BF9">
      <w:pPr>
        <w:pStyle w:val="SDMPDDPoACaption"/>
        <w:spacing w:before="120" w:after="60"/>
        <w:ind w:left="1247"/>
        <w:rPr>
          <w:rFonts w:cs="Arial"/>
          <w:b/>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bottom w:w="20" w:type="dxa"/>
        </w:tblCellMar>
        <w:tblLook w:val="00C0" w:firstRow="0" w:lastRow="1" w:firstColumn="1" w:lastColumn="0" w:noHBand="0" w:noVBand="0"/>
      </w:tblPr>
      <w:tblGrid>
        <w:gridCol w:w="2334"/>
        <w:gridCol w:w="7295"/>
      </w:tblGrid>
      <w:tr w:rsidR="00DE39A2" w:rsidRPr="00BC5484" w14:paraId="08CCE451" w14:textId="77777777" w:rsidTr="00E76C1C">
        <w:trPr>
          <w:cantSplit/>
          <w:jc w:val="center"/>
        </w:trPr>
        <w:tc>
          <w:tcPr>
            <w:tcW w:w="1212" w:type="pct"/>
            <w:shd w:val="clear" w:color="auto" w:fill="D9D9D9"/>
          </w:tcPr>
          <w:p w14:paraId="386A0355" w14:textId="77777777" w:rsidR="00DE39A2" w:rsidRPr="00BC5484" w:rsidRDefault="00DE39A2" w:rsidP="00DE39A2">
            <w:pPr>
              <w:rPr>
                <w:rFonts w:cs="Arial"/>
                <w:b/>
                <w:szCs w:val="22"/>
              </w:rPr>
            </w:pPr>
            <w:r w:rsidRPr="00BC5484">
              <w:rPr>
                <w:rFonts w:cs="Arial"/>
                <w:b/>
                <w:szCs w:val="22"/>
              </w:rPr>
              <w:t>Data / Parameter</w:t>
            </w:r>
          </w:p>
        </w:tc>
        <w:tc>
          <w:tcPr>
            <w:tcW w:w="3788" w:type="pct"/>
            <w:shd w:val="clear" w:color="auto" w:fill="auto"/>
          </w:tcPr>
          <w:p w14:paraId="560E973D" w14:textId="77777777" w:rsidR="00DE39A2" w:rsidRPr="00BC5484" w:rsidRDefault="00DE39A2" w:rsidP="00DE39A2">
            <w:pPr>
              <w:rPr>
                <w:rFonts w:cs="Arial"/>
                <w:b/>
                <w:szCs w:val="22"/>
                <w:vertAlign w:val="subscript"/>
              </w:rPr>
            </w:pPr>
            <w:r w:rsidRPr="00BC5484">
              <w:rPr>
                <w:rFonts w:cs="Arial"/>
                <w:b/>
                <w:szCs w:val="22"/>
              </w:rPr>
              <w:t>GWP</w:t>
            </w:r>
            <w:r w:rsidRPr="00BC5484">
              <w:rPr>
                <w:rFonts w:cs="Arial"/>
                <w:b/>
                <w:szCs w:val="22"/>
                <w:vertAlign w:val="subscript"/>
              </w:rPr>
              <w:t>CH4</w:t>
            </w:r>
          </w:p>
        </w:tc>
      </w:tr>
      <w:tr w:rsidR="00DE39A2" w:rsidRPr="00BC5484" w14:paraId="58B8C737" w14:textId="77777777" w:rsidTr="00E76C1C">
        <w:trPr>
          <w:cantSplit/>
          <w:jc w:val="center"/>
        </w:trPr>
        <w:tc>
          <w:tcPr>
            <w:tcW w:w="1212" w:type="pct"/>
            <w:shd w:val="clear" w:color="auto" w:fill="D9D9D9"/>
          </w:tcPr>
          <w:p w14:paraId="375FB325" w14:textId="77777777" w:rsidR="00DE39A2" w:rsidRPr="00BC5484" w:rsidRDefault="00DE39A2" w:rsidP="00DE39A2">
            <w:pPr>
              <w:rPr>
                <w:rFonts w:cs="Arial"/>
                <w:b/>
                <w:szCs w:val="22"/>
              </w:rPr>
            </w:pPr>
            <w:r w:rsidRPr="00BC5484">
              <w:rPr>
                <w:rFonts w:cs="Arial"/>
                <w:b/>
                <w:szCs w:val="22"/>
              </w:rPr>
              <w:t>Unit</w:t>
            </w:r>
          </w:p>
        </w:tc>
        <w:tc>
          <w:tcPr>
            <w:tcW w:w="3788" w:type="pct"/>
            <w:shd w:val="clear" w:color="auto" w:fill="auto"/>
          </w:tcPr>
          <w:p w14:paraId="6D68635D" w14:textId="77777777" w:rsidR="00DE39A2" w:rsidRPr="00BC5484" w:rsidRDefault="00DE39A2" w:rsidP="00DE39A2">
            <w:pPr>
              <w:rPr>
                <w:rFonts w:cs="Arial"/>
                <w:szCs w:val="22"/>
              </w:rPr>
            </w:pPr>
            <w:r w:rsidRPr="00BC5484">
              <w:rPr>
                <w:rFonts w:cs="Arial"/>
                <w:szCs w:val="22"/>
              </w:rPr>
              <w:t>-</w:t>
            </w:r>
          </w:p>
        </w:tc>
      </w:tr>
      <w:tr w:rsidR="00DE39A2" w:rsidRPr="00BC5484" w14:paraId="3CA7FA76" w14:textId="77777777" w:rsidTr="00E76C1C">
        <w:trPr>
          <w:cantSplit/>
          <w:jc w:val="center"/>
        </w:trPr>
        <w:tc>
          <w:tcPr>
            <w:tcW w:w="1212" w:type="pct"/>
            <w:shd w:val="clear" w:color="auto" w:fill="D9D9D9"/>
          </w:tcPr>
          <w:p w14:paraId="43BF807E" w14:textId="77777777" w:rsidR="00DE39A2" w:rsidRPr="00BC5484" w:rsidRDefault="00DE39A2" w:rsidP="00DE39A2">
            <w:pPr>
              <w:rPr>
                <w:rFonts w:cs="Arial"/>
                <w:b/>
                <w:szCs w:val="22"/>
              </w:rPr>
            </w:pPr>
            <w:r w:rsidRPr="00BC5484">
              <w:rPr>
                <w:rFonts w:cs="Arial"/>
                <w:b/>
                <w:szCs w:val="22"/>
              </w:rPr>
              <w:t>Description</w:t>
            </w:r>
          </w:p>
        </w:tc>
        <w:tc>
          <w:tcPr>
            <w:tcW w:w="3788" w:type="pct"/>
            <w:shd w:val="clear" w:color="auto" w:fill="auto"/>
          </w:tcPr>
          <w:p w14:paraId="24B130C0" w14:textId="77777777" w:rsidR="00DE39A2" w:rsidRPr="00BC5484" w:rsidRDefault="00DE39A2" w:rsidP="00DE39A2">
            <w:pPr>
              <w:rPr>
                <w:rFonts w:cs="Arial"/>
                <w:szCs w:val="22"/>
              </w:rPr>
            </w:pPr>
            <w:r w:rsidRPr="00BC5484">
              <w:rPr>
                <w:rFonts w:cs="Arial"/>
                <w:szCs w:val="22"/>
              </w:rPr>
              <w:t>Global Warming Potential of methane</w:t>
            </w:r>
          </w:p>
        </w:tc>
      </w:tr>
      <w:tr w:rsidR="00DE39A2" w:rsidRPr="00BC5484" w14:paraId="1D08285F" w14:textId="77777777" w:rsidTr="00E76C1C">
        <w:trPr>
          <w:cantSplit/>
          <w:jc w:val="center"/>
        </w:trPr>
        <w:tc>
          <w:tcPr>
            <w:tcW w:w="1212" w:type="pct"/>
            <w:shd w:val="clear" w:color="auto" w:fill="D9D9D9"/>
          </w:tcPr>
          <w:p w14:paraId="13404A00" w14:textId="77777777" w:rsidR="00DE39A2" w:rsidRPr="00BC5484" w:rsidRDefault="00DE39A2" w:rsidP="00DE39A2">
            <w:pPr>
              <w:rPr>
                <w:rFonts w:cs="Arial"/>
                <w:b/>
                <w:szCs w:val="22"/>
              </w:rPr>
            </w:pPr>
            <w:r w:rsidRPr="00BC5484">
              <w:rPr>
                <w:rFonts w:cs="Arial"/>
                <w:b/>
                <w:szCs w:val="22"/>
              </w:rPr>
              <w:t>Source of data</w:t>
            </w:r>
          </w:p>
        </w:tc>
        <w:tc>
          <w:tcPr>
            <w:tcW w:w="3788" w:type="pct"/>
            <w:shd w:val="clear" w:color="auto" w:fill="auto"/>
          </w:tcPr>
          <w:p w14:paraId="2463A044" w14:textId="77777777" w:rsidR="00DE39A2" w:rsidRPr="00BC5484" w:rsidRDefault="00DE39A2" w:rsidP="00DE39A2">
            <w:pPr>
              <w:rPr>
                <w:rFonts w:cs="Arial"/>
                <w:szCs w:val="22"/>
              </w:rPr>
            </w:pPr>
            <w:r w:rsidRPr="00BC5484">
              <w:rPr>
                <w:rFonts w:cs="Arial"/>
                <w:szCs w:val="22"/>
              </w:rPr>
              <w:t>IPCC (2006);</w:t>
            </w:r>
            <w:r w:rsidRPr="00BC5484">
              <w:rPr>
                <w:rFonts w:cs="Arial"/>
                <w:szCs w:val="22"/>
                <w:lang w:val="en-US"/>
              </w:rPr>
              <w:t xml:space="preserve"> May be updated according to any future changes by the IPCC</w:t>
            </w:r>
          </w:p>
        </w:tc>
      </w:tr>
      <w:tr w:rsidR="00DE39A2" w:rsidRPr="00BC5484" w14:paraId="7D7E926E" w14:textId="77777777" w:rsidTr="00E76C1C">
        <w:trPr>
          <w:cantSplit/>
          <w:jc w:val="center"/>
        </w:trPr>
        <w:tc>
          <w:tcPr>
            <w:tcW w:w="1212" w:type="pct"/>
            <w:shd w:val="clear" w:color="auto" w:fill="D9D9D9"/>
          </w:tcPr>
          <w:p w14:paraId="5D018BEB" w14:textId="77777777" w:rsidR="00DE39A2" w:rsidRPr="00BC5484" w:rsidRDefault="00DE39A2" w:rsidP="00DE39A2">
            <w:pPr>
              <w:rPr>
                <w:rFonts w:cs="Arial"/>
                <w:b/>
                <w:szCs w:val="22"/>
              </w:rPr>
            </w:pPr>
            <w:r w:rsidRPr="00BC5484">
              <w:rPr>
                <w:rFonts w:cs="Arial"/>
                <w:b/>
                <w:szCs w:val="22"/>
              </w:rPr>
              <w:t>Value(s) applied</w:t>
            </w:r>
          </w:p>
        </w:tc>
        <w:tc>
          <w:tcPr>
            <w:tcW w:w="3788" w:type="pct"/>
            <w:shd w:val="clear" w:color="auto" w:fill="auto"/>
          </w:tcPr>
          <w:p w14:paraId="1F61942F" w14:textId="77777777" w:rsidR="00DE39A2" w:rsidRPr="00BC5484" w:rsidRDefault="00890613" w:rsidP="00DE39A2">
            <w:pPr>
              <w:rPr>
                <w:rFonts w:cs="Arial"/>
                <w:szCs w:val="22"/>
              </w:rPr>
            </w:pPr>
            <w:r w:rsidRPr="00BC5484">
              <w:rPr>
                <w:rFonts w:cs="Arial"/>
                <w:szCs w:val="22"/>
              </w:rPr>
              <w:t>25</w:t>
            </w:r>
          </w:p>
        </w:tc>
      </w:tr>
      <w:tr w:rsidR="00E76C1C" w:rsidRPr="00BC5484" w14:paraId="11131B29" w14:textId="77777777" w:rsidTr="00E76C1C">
        <w:trPr>
          <w:cantSplit/>
          <w:jc w:val="center"/>
        </w:trPr>
        <w:tc>
          <w:tcPr>
            <w:tcW w:w="1212" w:type="pct"/>
            <w:shd w:val="clear" w:color="auto" w:fill="D9D9D9"/>
          </w:tcPr>
          <w:p w14:paraId="7BC49179" w14:textId="77777777" w:rsidR="00E76C1C" w:rsidRPr="00BC5484" w:rsidRDefault="00E76C1C" w:rsidP="00E76C1C">
            <w:pPr>
              <w:jc w:val="left"/>
              <w:rPr>
                <w:rFonts w:cs="Arial"/>
                <w:b/>
                <w:szCs w:val="22"/>
              </w:rPr>
            </w:pPr>
            <w:r w:rsidRPr="00BC5484">
              <w:rPr>
                <w:rFonts w:cs="Arial"/>
                <w:b/>
                <w:szCs w:val="22"/>
              </w:rPr>
              <w:t>Measurement methods and procedures</w:t>
            </w:r>
          </w:p>
        </w:tc>
        <w:tc>
          <w:tcPr>
            <w:tcW w:w="3788" w:type="pct"/>
            <w:shd w:val="clear" w:color="auto" w:fill="auto"/>
          </w:tcPr>
          <w:p w14:paraId="3F0DD78D" w14:textId="77777777" w:rsidR="00E76C1C" w:rsidRPr="00BC5484" w:rsidRDefault="00890613" w:rsidP="00E76C1C">
            <w:pPr>
              <w:rPr>
                <w:rFonts w:cs="Arial"/>
                <w:szCs w:val="22"/>
              </w:rPr>
            </w:pPr>
            <w:r w:rsidRPr="00BC5484">
              <w:rPr>
                <w:rFonts w:cs="Arial"/>
                <w:szCs w:val="22"/>
              </w:rPr>
              <w:t>IPCC default</w:t>
            </w:r>
          </w:p>
        </w:tc>
      </w:tr>
      <w:tr w:rsidR="00E76C1C" w:rsidRPr="00BC5484" w14:paraId="643E77B3" w14:textId="77777777" w:rsidTr="00E76C1C">
        <w:trPr>
          <w:cantSplit/>
          <w:jc w:val="center"/>
        </w:trPr>
        <w:tc>
          <w:tcPr>
            <w:tcW w:w="1212" w:type="pct"/>
            <w:shd w:val="clear" w:color="auto" w:fill="D9D9D9"/>
          </w:tcPr>
          <w:p w14:paraId="2505ACB1" w14:textId="77777777" w:rsidR="00E76C1C" w:rsidRPr="00BC5484" w:rsidRDefault="00E76C1C" w:rsidP="00E76C1C">
            <w:pPr>
              <w:rPr>
                <w:rFonts w:cs="Arial"/>
                <w:b/>
                <w:szCs w:val="22"/>
              </w:rPr>
            </w:pPr>
            <w:r w:rsidRPr="00BC5484">
              <w:rPr>
                <w:rFonts w:cs="Arial"/>
                <w:b/>
                <w:szCs w:val="22"/>
              </w:rPr>
              <w:t>Monitoring frequency</w:t>
            </w:r>
          </w:p>
        </w:tc>
        <w:tc>
          <w:tcPr>
            <w:tcW w:w="3788" w:type="pct"/>
            <w:shd w:val="clear" w:color="auto" w:fill="auto"/>
          </w:tcPr>
          <w:p w14:paraId="65BED000" w14:textId="77777777" w:rsidR="00E76C1C" w:rsidRPr="00BC5484" w:rsidRDefault="00DE39A2" w:rsidP="00E76C1C">
            <w:pPr>
              <w:rPr>
                <w:rFonts w:cs="Arial"/>
                <w:szCs w:val="22"/>
              </w:rPr>
            </w:pPr>
            <w:r w:rsidRPr="00BC5484">
              <w:rPr>
                <w:rFonts w:cs="Arial"/>
                <w:szCs w:val="22"/>
              </w:rPr>
              <w:t>Annual</w:t>
            </w:r>
          </w:p>
        </w:tc>
      </w:tr>
      <w:tr w:rsidR="00E76C1C" w:rsidRPr="00BC5484" w14:paraId="40703A50" w14:textId="77777777" w:rsidTr="00E76C1C">
        <w:trPr>
          <w:cantSplit/>
          <w:jc w:val="center"/>
        </w:trPr>
        <w:tc>
          <w:tcPr>
            <w:tcW w:w="1212" w:type="pct"/>
            <w:shd w:val="clear" w:color="auto" w:fill="D9D9D9"/>
          </w:tcPr>
          <w:p w14:paraId="4B82F6DA" w14:textId="77777777" w:rsidR="00E76C1C" w:rsidRPr="00BC5484" w:rsidRDefault="00E76C1C" w:rsidP="00E76C1C">
            <w:pPr>
              <w:rPr>
                <w:rFonts w:cs="Arial"/>
                <w:b/>
                <w:szCs w:val="22"/>
              </w:rPr>
            </w:pPr>
            <w:r w:rsidRPr="00BC5484">
              <w:rPr>
                <w:rFonts w:cs="Arial"/>
                <w:b/>
                <w:szCs w:val="22"/>
              </w:rPr>
              <w:t>QA/QC procedures</w:t>
            </w:r>
          </w:p>
        </w:tc>
        <w:tc>
          <w:tcPr>
            <w:tcW w:w="3788" w:type="pct"/>
            <w:shd w:val="clear" w:color="auto" w:fill="auto"/>
          </w:tcPr>
          <w:p w14:paraId="7A44E774" w14:textId="77777777" w:rsidR="00E76C1C" w:rsidRPr="00BC5484" w:rsidRDefault="00E76C1C" w:rsidP="00E76C1C">
            <w:pPr>
              <w:rPr>
                <w:rFonts w:cs="Arial"/>
                <w:szCs w:val="22"/>
              </w:rPr>
            </w:pPr>
          </w:p>
        </w:tc>
      </w:tr>
      <w:tr w:rsidR="00E76C1C" w:rsidRPr="00BC5484" w14:paraId="5CE254B5" w14:textId="77777777" w:rsidTr="00E76C1C">
        <w:trPr>
          <w:cantSplit/>
          <w:jc w:val="center"/>
        </w:trPr>
        <w:tc>
          <w:tcPr>
            <w:tcW w:w="1212" w:type="pct"/>
            <w:shd w:val="clear" w:color="auto" w:fill="D9D9D9"/>
          </w:tcPr>
          <w:p w14:paraId="2C79DB91" w14:textId="77777777" w:rsidR="00E76C1C" w:rsidRPr="00BC5484" w:rsidRDefault="00E76C1C" w:rsidP="00E76C1C">
            <w:pPr>
              <w:rPr>
                <w:rFonts w:cs="Arial"/>
                <w:b/>
                <w:szCs w:val="22"/>
              </w:rPr>
            </w:pPr>
            <w:r w:rsidRPr="00BC5484">
              <w:rPr>
                <w:rFonts w:cs="Arial"/>
                <w:b/>
                <w:szCs w:val="22"/>
              </w:rPr>
              <w:t>Purpose of data</w:t>
            </w:r>
          </w:p>
        </w:tc>
        <w:tc>
          <w:tcPr>
            <w:tcW w:w="3788" w:type="pct"/>
            <w:shd w:val="clear" w:color="auto" w:fill="auto"/>
          </w:tcPr>
          <w:p w14:paraId="59E90E9C" w14:textId="77777777" w:rsidR="00E76C1C" w:rsidRPr="00BC5484" w:rsidRDefault="00DE39A2" w:rsidP="00E76C1C">
            <w:pPr>
              <w:rPr>
                <w:rFonts w:cs="Arial"/>
                <w:szCs w:val="22"/>
              </w:rPr>
            </w:pPr>
            <w:r w:rsidRPr="00BC5484">
              <w:rPr>
                <w:rFonts w:cs="Arial"/>
                <w:szCs w:val="22"/>
              </w:rPr>
              <w:t>-</w:t>
            </w:r>
          </w:p>
        </w:tc>
      </w:tr>
      <w:tr w:rsidR="00E76C1C" w:rsidRPr="00BC5484" w14:paraId="2E29B197" w14:textId="77777777" w:rsidTr="00E76C1C">
        <w:trPr>
          <w:cantSplit/>
          <w:jc w:val="center"/>
        </w:trPr>
        <w:tc>
          <w:tcPr>
            <w:tcW w:w="1212" w:type="pct"/>
            <w:shd w:val="clear" w:color="auto" w:fill="D9D9D9"/>
          </w:tcPr>
          <w:p w14:paraId="71D87C04" w14:textId="77777777" w:rsidR="00E76C1C" w:rsidRPr="00BC5484" w:rsidRDefault="00E76C1C" w:rsidP="00E76C1C">
            <w:pPr>
              <w:rPr>
                <w:rFonts w:cs="Arial"/>
                <w:b/>
                <w:szCs w:val="22"/>
              </w:rPr>
            </w:pPr>
            <w:r w:rsidRPr="00BC5484">
              <w:rPr>
                <w:rFonts w:cs="Arial"/>
                <w:b/>
                <w:szCs w:val="22"/>
              </w:rPr>
              <w:t>Additional comment</w:t>
            </w:r>
          </w:p>
        </w:tc>
        <w:tc>
          <w:tcPr>
            <w:tcW w:w="3788" w:type="pct"/>
            <w:shd w:val="clear" w:color="auto" w:fill="auto"/>
          </w:tcPr>
          <w:p w14:paraId="191AA49C" w14:textId="77777777" w:rsidR="00E76C1C" w:rsidRPr="00BC5484" w:rsidRDefault="00890613" w:rsidP="00E76C1C">
            <w:pPr>
              <w:rPr>
                <w:rFonts w:cs="Arial"/>
                <w:szCs w:val="22"/>
              </w:rPr>
            </w:pPr>
            <w:r w:rsidRPr="00BC5484">
              <w:rPr>
                <w:rFonts w:cs="Arial"/>
                <w:szCs w:val="22"/>
                <w:lang w:val="en-US"/>
              </w:rPr>
              <w:t>May be updated according to any future changes by the IPCC</w:t>
            </w:r>
          </w:p>
        </w:tc>
      </w:tr>
    </w:tbl>
    <w:p w14:paraId="108EBB2F" w14:textId="77777777" w:rsidR="00E76C1C" w:rsidRPr="00BC5484" w:rsidRDefault="00E76C1C" w:rsidP="00913BF9">
      <w:pPr>
        <w:pStyle w:val="SDMPDDPoACaption"/>
        <w:spacing w:before="120" w:after="60"/>
        <w:ind w:left="1247"/>
        <w:rPr>
          <w:rFonts w:cs="Arial"/>
          <w:b/>
          <w:sz w:val="22"/>
          <w:szCs w:val="22"/>
        </w:rPr>
      </w:pPr>
    </w:p>
    <w:p w14:paraId="4EAFBEEF" w14:textId="77777777" w:rsidR="00DE39A2" w:rsidRPr="00BC5484" w:rsidRDefault="00DE39A2" w:rsidP="00913BF9">
      <w:pPr>
        <w:pStyle w:val="SDMPDDPoACaption"/>
        <w:spacing w:before="120" w:after="60"/>
        <w:ind w:left="1247"/>
        <w:rPr>
          <w:rFonts w:cs="Arial"/>
          <w:b/>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bottom w:w="20" w:type="dxa"/>
        </w:tblCellMar>
        <w:tblLook w:val="00C0" w:firstRow="0" w:lastRow="1" w:firstColumn="1" w:lastColumn="0" w:noHBand="0" w:noVBand="0"/>
      </w:tblPr>
      <w:tblGrid>
        <w:gridCol w:w="2334"/>
        <w:gridCol w:w="7295"/>
      </w:tblGrid>
      <w:tr w:rsidR="00DE39A2" w:rsidRPr="00BC5484" w14:paraId="43917665" w14:textId="77777777" w:rsidTr="00657CE7">
        <w:trPr>
          <w:cantSplit/>
          <w:jc w:val="center"/>
        </w:trPr>
        <w:tc>
          <w:tcPr>
            <w:tcW w:w="1212" w:type="pct"/>
            <w:shd w:val="clear" w:color="auto" w:fill="D9D9D9"/>
          </w:tcPr>
          <w:p w14:paraId="473CADE4" w14:textId="77777777" w:rsidR="00DE39A2" w:rsidRPr="00BC5484" w:rsidRDefault="00DE39A2" w:rsidP="00DE39A2">
            <w:pPr>
              <w:rPr>
                <w:rFonts w:cs="Arial"/>
                <w:b/>
                <w:szCs w:val="22"/>
              </w:rPr>
            </w:pPr>
            <w:r w:rsidRPr="00BC5484">
              <w:rPr>
                <w:rFonts w:cs="Arial"/>
                <w:b/>
                <w:szCs w:val="22"/>
              </w:rPr>
              <w:t>Data / Parameter</w:t>
            </w:r>
          </w:p>
        </w:tc>
        <w:tc>
          <w:tcPr>
            <w:tcW w:w="3788" w:type="pct"/>
            <w:shd w:val="clear" w:color="auto" w:fill="auto"/>
          </w:tcPr>
          <w:p w14:paraId="7DE7E036" w14:textId="77777777" w:rsidR="00DE39A2" w:rsidRPr="00BC5484" w:rsidRDefault="00DE39A2" w:rsidP="00DE39A2">
            <w:pPr>
              <w:rPr>
                <w:rFonts w:cs="Arial"/>
                <w:b/>
                <w:szCs w:val="22"/>
                <w:vertAlign w:val="subscript"/>
              </w:rPr>
            </w:pPr>
            <w:r w:rsidRPr="00BC5484">
              <w:rPr>
                <w:rFonts w:cs="Arial"/>
                <w:b/>
                <w:szCs w:val="22"/>
              </w:rPr>
              <w:t>Bio</w:t>
            </w:r>
          </w:p>
        </w:tc>
      </w:tr>
      <w:tr w:rsidR="00DE39A2" w:rsidRPr="00BC5484" w14:paraId="290CAEDA" w14:textId="77777777" w:rsidTr="00657CE7">
        <w:trPr>
          <w:cantSplit/>
          <w:jc w:val="center"/>
        </w:trPr>
        <w:tc>
          <w:tcPr>
            <w:tcW w:w="1212" w:type="pct"/>
            <w:shd w:val="clear" w:color="auto" w:fill="D9D9D9"/>
          </w:tcPr>
          <w:p w14:paraId="3E77E76B" w14:textId="77777777" w:rsidR="00DE39A2" w:rsidRPr="00BC5484" w:rsidRDefault="00DE39A2" w:rsidP="00DE39A2">
            <w:pPr>
              <w:rPr>
                <w:rFonts w:cs="Arial"/>
                <w:b/>
                <w:szCs w:val="22"/>
              </w:rPr>
            </w:pPr>
            <w:r w:rsidRPr="00BC5484">
              <w:rPr>
                <w:rFonts w:cs="Arial"/>
                <w:b/>
                <w:szCs w:val="22"/>
              </w:rPr>
              <w:t>Unit</w:t>
            </w:r>
          </w:p>
        </w:tc>
        <w:tc>
          <w:tcPr>
            <w:tcW w:w="3788" w:type="pct"/>
            <w:shd w:val="clear" w:color="auto" w:fill="auto"/>
          </w:tcPr>
          <w:p w14:paraId="18F5CED6" w14:textId="77777777" w:rsidR="00DE39A2" w:rsidRPr="00BC5484" w:rsidRDefault="00890613" w:rsidP="00DE39A2">
            <w:pPr>
              <w:rPr>
                <w:rFonts w:cs="Arial"/>
                <w:szCs w:val="22"/>
              </w:rPr>
            </w:pPr>
            <w:r w:rsidRPr="00BC5484">
              <w:rPr>
                <w:rFonts w:cs="Arial"/>
                <w:szCs w:val="22"/>
              </w:rPr>
              <w:t>0</w:t>
            </w:r>
          </w:p>
        </w:tc>
      </w:tr>
      <w:tr w:rsidR="00DE39A2" w:rsidRPr="00BC5484" w14:paraId="6BF218D1" w14:textId="77777777" w:rsidTr="00657CE7">
        <w:trPr>
          <w:cantSplit/>
          <w:jc w:val="center"/>
        </w:trPr>
        <w:tc>
          <w:tcPr>
            <w:tcW w:w="1212" w:type="pct"/>
            <w:shd w:val="clear" w:color="auto" w:fill="D9D9D9"/>
          </w:tcPr>
          <w:p w14:paraId="669CA321" w14:textId="77777777" w:rsidR="00DE39A2" w:rsidRPr="00BC5484" w:rsidRDefault="00DE39A2" w:rsidP="00DE39A2">
            <w:pPr>
              <w:rPr>
                <w:rFonts w:cs="Arial"/>
                <w:b/>
                <w:szCs w:val="22"/>
              </w:rPr>
            </w:pPr>
            <w:r w:rsidRPr="00BC5484">
              <w:rPr>
                <w:rFonts w:cs="Arial"/>
                <w:b/>
                <w:szCs w:val="22"/>
              </w:rPr>
              <w:t>Description</w:t>
            </w:r>
          </w:p>
        </w:tc>
        <w:tc>
          <w:tcPr>
            <w:tcW w:w="3788" w:type="pct"/>
            <w:shd w:val="clear" w:color="auto" w:fill="auto"/>
          </w:tcPr>
          <w:p w14:paraId="222B2333" w14:textId="77777777" w:rsidR="00DE39A2" w:rsidRPr="00BC5484" w:rsidRDefault="00DE39A2" w:rsidP="00DE39A2">
            <w:pPr>
              <w:rPr>
                <w:rFonts w:cs="Arial"/>
                <w:szCs w:val="22"/>
              </w:rPr>
            </w:pPr>
            <w:r w:rsidRPr="00BC5484">
              <w:rPr>
                <w:rFonts w:cs="Arial"/>
                <w:szCs w:val="22"/>
              </w:rPr>
              <w:t>Use of bio-slurry</w:t>
            </w:r>
          </w:p>
        </w:tc>
      </w:tr>
      <w:tr w:rsidR="00DE39A2" w:rsidRPr="00BC5484" w14:paraId="2783390E" w14:textId="77777777" w:rsidTr="00657CE7">
        <w:trPr>
          <w:cantSplit/>
          <w:jc w:val="center"/>
        </w:trPr>
        <w:tc>
          <w:tcPr>
            <w:tcW w:w="1212" w:type="pct"/>
            <w:shd w:val="clear" w:color="auto" w:fill="D9D9D9"/>
          </w:tcPr>
          <w:p w14:paraId="41AEFA18" w14:textId="77777777" w:rsidR="00DE39A2" w:rsidRPr="00BC5484" w:rsidRDefault="00DE39A2" w:rsidP="00DE39A2">
            <w:pPr>
              <w:rPr>
                <w:rFonts w:cs="Arial"/>
                <w:b/>
                <w:szCs w:val="22"/>
              </w:rPr>
            </w:pPr>
            <w:r w:rsidRPr="00BC5484">
              <w:rPr>
                <w:rFonts w:cs="Arial"/>
                <w:b/>
                <w:szCs w:val="22"/>
              </w:rPr>
              <w:t>Source of data</w:t>
            </w:r>
          </w:p>
        </w:tc>
        <w:tc>
          <w:tcPr>
            <w:tcW w:w="3788" w:type="pct"/>
            <w:shd w:val="clear" w:color="auto" w:fill="auto"/>
          </w:tcPr>
          <w:p w14:paraId="70BD4168" w14:textId="77777777" w:rsidR="00DE39A2" w:rsidRPr="00BC5484" w:rsidRDefault="00DE39A2" w:rsidP="00DE39A2">
            <w:pPr>
              <w:rPr>
                <w:rFonts w:cs="Arial"/>
                <w:szCs w:val="22"/>
              </w:rPr>
            </w:pPr>
            <w:r w:rsidRPr="00BC5484">
              <w:rPr>
                <w:rFonts w:cs="Arial"/>
                <w:szCs w:val="22"/>
              </w:rPr>
              <w:t>Biogas User Survey</w:t>
            </w:r>
          </w:p>
        </w:tc>
      </w:tr>
      <w:tr w:rsidR="00DE39A2" w:rsidRPr="00BC5484" w14:paraId="7C6B7B18" w14:textId="77777777" w:rsidTr="00657CE7">
        <w:trPr>
          <w:cantSplit/>
          <w:jc w:val="center"/>
        </w:trPr>
        <w:tc>
          <w:tcPr>
            <w:tcW w:w="1212" w:type="pct"/>
            <w:shd w:val="clear" w:color="auto" w:fill="D9D9D9"/>
          </w:tcPr>
          <w:p w14:paraId="703094BE" w14:textId="77777777" w:rsidR="00DE39A2" w:rsidRPr="00BC5484" w:rsidRDefault="00DE39A2" w:rsidP="00DE39A2">
            <w:pPr>
              <w:rPr>
                <w:rFonts w:cs="Arial"/>
                <w:b/>
                <w:szCs w:val="22"/>
              </w:rPr>
            </w:pPr>
            <w:r w:rsidRPr="00BC5484">
              <w:rPr>
                <w:rFonts w:cs="Arial"/>
                <w:b/>
                <w:szCs w:val="22"/>
              </w:rPr>
              <w:t>Value(s) applied</w:t>
            </w:r>
          </w:p>
        </w:tc>
        <w:tc>
          <w:tcPr>
            <w:tcW w:w="3788" w:type="pct"/>
            <w:shd w:val="clear" w:color="auto" w:fill="auto"/>
          </w:tcPr>
          <w:p w14:paraId="12C721E1" w14:textId="77777777" w:rsidR="00DE39A2" w:rsidRPr="00BC5484" w:rsidRDefault="00DE39A2" w:rsidP="00DE39A2">
            <w:pPr>
              <w:rPr>
                <w:rFonts w:cs="Arial"/>
                <w:szCs w:val="22"/>
              </w:rPr>
            </w:pPr>
            <w:r w:rsidRPr="00BC5484">
              <w:rPr>
                <w:rFonts w:cs="Arial"/>
                <w:szCs w:val="22"/>
              </w:rPr>
              <w:t>-</w:t>
            </w:r>
          </w:p>
        </w:tc>
      </w:tr>
      <w:tr w:rsidR="00DE39A2" w:rsidRPr="00BC5484" w14:paraId="662AEF83" w14:textId="77777777" w:rsidTr="00657CE7">
        <w:trPr>
          <w:cantSplit/>
          <w:jc w:val="center"/>
        </w:trPr>
        <w:tc>
          <w:tcPr>
            <w:tcW w:w="1212" w:type="pct"/>
            <w:shd w:val="clear" w:color="auto" w:fill="D9D9D9"/>
          </w:tcPr>
          <w:p w14:paraId="425E3710" w14:textId="77777777" w:rsidR="00DE39A2" w:rsidRPr="00BC5484" w:rsidRDefault="00DE39A2" w:rsidP="00657CE7">
            <w:pPr>
              <w:jc w:val="left"/>
              <w:rPr>
                <w:rFonts w:cs="Arial"/>
                <w:b/>
                <w:szCs w:val="22"/>
              </w:rPr>
            </w:pPr>
            <w:r w:rsidRPr="00BC5484">
              <w:rPr>
                <w:rFonts w:cs="Arial"/>
                <w:b/>
                <w:szCs w:val="22"/>
              </w:rPr>
              <w:t>Measurement methods and procedures</w:t>
            </w:r>
          </w:p>
        </w:tc>
        <w:tc>
          <w:tcPr>
            <w:tcW w:w="3788" w:type="pct"/>
            <w:shd w:val="clear" w:color="auto" w:fill="auto"/>
          </w:tcPr>
          <w:p w14:paraId="337337A8" w14:textId="77777777" w:rsidR="00DE39A2" w:rsidRPr="00BC5484" w:rsidRDefault="00DE39A2" w:rsidP="00657CE7">
            <w:pPr>
              <w:rPr>
                <w:rFonts w:cs="Arial"/>
                <w:szCs w:val="22"/>
              </w:rPr>
            </w:pPr>
          </w:p>
        </w:tc>
      </w:tr>
      <w:tr w:rsidR="00DE39A2" w:rsidRPr="00BC5484" w14:paraId="453EBB47" w14:textId="77777777" w:rsidTr="00657CE7">
        <w:trPr>
          <w:cantSplit/>
          <w:jc w:val="center"/>
        </w:trPr>
        <w:tc>
          <w:tcPr>
            <w:tcW w:w="1212" w:type="pct"/>
            <w:shd w:val="clear" w:color="auto" w:fill="D9D9D9"/>
          </w:tcPr>
          <w:p w14:paraId="1833595F" w14:textId="77777777" w:rsidR="00DE39A2" w:rsidRPr="00BC5484" w:rsidRDefault="00DE39A2" w:rsidP="00657CE7">
            <w:pPr>
              <w:rPr>
                <w:rFonts w:cs="Arial"/>
                <w:b/>
                <w:szCs w:val="22"/>
              </w:rPr>
            </w:pPr>
            <w:r w:rsidRPr="00BC5484">
              <w:rPr>
                <w:rFonts w:cs="Arial"/>
                <w:b/>
                <w:szCs w:val="22"/>
              </w:rPr>
              <w:t>Monitoring frequency</w:t>
            </w:r>
          </w:p>
        </w:tc>
        <w:tc>
          <w:tcPr>
            <w:tcW w:w="3788" w:type="pct"/>
            <w:shd w:val="clear" w:color="auto" w:fill="auto"/>
          </w:tcPr>
          <w:p w14:paraId="04F850C1" w14:textId="77777777" w:rsidR="00DE39A2" w:rsidRPr="00BC5484" w:rsidRDefault="00DE39A2" w:rsidP="00657CE7">
            <w:pPr>
              <w:rPr>
                <w:rFonts w:cs="Arial"/>
                <w:szCs w:val="22"/>
              </w:rPr>
            </w:pPr>
            <w:r w:rsidRPr="00BC5484">
              <w:rPr>
                <w:rFonts w:cs="Arial"/>
                <w:szCs w:val="22"/>
              </w:rPr>
              <w:t>Annual</w:t>
            </w:r>
          </w:p>
        </w:tc>
      </w:tr>
      <w:tr w:rsidR="00DE39A2" w:rsidRPr="00BC5484" w14:paraId="10A48E87" w14:textId="77777777" w:rsidTr="00657CE7">
        <w:trPr>
          <w:cantSplit/>
          <w:jc w:val="center"/>
        </w:trPr>
        <w:tc>
          <w:tcPr>
            <w:tcW w:w="1212" w:type="pct"/>
            <w:shd w:val="clear" w:color="auto" w:fill="D9D9D9"/>
          </w:tcPr>
          <w:p w14:paraId="12A3715B" w14:textId="77777777" w:rsidR="00DE39A2" w:rsidRPr="00BC5484" w:rsidRDefault="00DE39A2" w:rsidP="00657CE7">
            <w:pPr>
              <w:rPr>
                <w:rFonts w:cs="Arial"/>
                <w:b/>
                <w:szCs w:val="22"/>
              </w:rPr>
            </w:pPr>
            <w:r w:rsidRPr="00BC5484">
              <w:rPr>
                <w:rFonts w:cs="Arial"/>
                <w:b/>
                <w:szCs w:val="22"/>
              </w:rPr>
              <w:lastRenderedPageBreak/>
              <w:t>QA/QC procedures</w:t>
            </w:r>
          </w:p>
        </w:tc>
        <w:tc>
          <w:tcPr>
            <w:tcW w:w="3788" w:type="pct"/>
            <w:shd w:val="clear" w:color="auto" w:fill="auto"/>
          </w:tcPr>
          <w:p w14:paraId="23406C61" w14:textId="77777777" w:rsidR="00FC219C" w:rsidRPr="00BC5484" w:rsidRDefault="00FC219C" w:rsidP="00FC219C">
            <w:pPr>
              <w:rPr>
                <w:rFonts w:cs="Arial"/>
                <w:szCs w:val="22"/>
              </w:rPr>
            </w:pPr>
            <w:r w:rsidRPr="00BC5484">
              <w:rPr>
                <w:rFonts w:cs="Arial"/>
                <w:szCs w:val="22"/>
              </w:rPr>
              <w:t>The application of bio-slurry shall be monitored according the applied methodology, and in line with the approach used in project GS 1083. If there is any anaerobic use/storage of bioslurry under anaerobic conditions reported from the monitoring survey, project emissions shall be accounted for accordingly.</w:t>
            </w:r>
          </w:p>
          <w:p w14:paraId="798A812D" w14:textId="77777777" w:rsidR="00FC219C" w:rsidRPr="00BC5484" w:rsidRDefault="00FC219C" w:rsidP="00FC219C">
            <w:pPr>
              <w:rPr>
                <w:rFonts w:cs="Arial"/>
                <w:szCs w:val="22"/>
              </w:rPr>
            </w:pPr>
          </w:p>
          <w:p w14:paraId="518AA78A" w14:textId="77777777" w:rsidR="00FC219C" w:rsidRPr="00BC5484" w:rsidRDefault="00FC219C" w:rsidP="00FC219C">
            <w:pPr>
              <w:rPr>
                <w:rFonts w:cs="Arial"/>
                <w:szCs w:val="22"/>
              </w:rPr>
            </w:pPr>
            <w:r w:rsidRPr="00BC5484">
              <w:rPr>
                <w:rFonts w:cs="Arial"/>
                <w:szCs w:val="22"/>
              </w:rPr>
              <w:t>The following approach shall be followed:</w:t>
            </w:r>
          </w:p>
          <w:p w14:paraId="4F4A2D47" w14:textId="77777777" w:rsidR="00FC219C" w:rsidRPr="00BC5484" w:rsidRDefault="00FC219C" w:rsidP="00BC5484">
            <w:pPr>
              <w:pStyle w:val="ListParagraph"/>
              <w:numPr>
                <w:ilvl w:val="0"/>
                <w:numId w:val="52"/>
              </w:numPr>
              <w:rPr>
                <w:rFonts w:cs="Arial"/>
                <w:szCs w:val="22"/>
              </w:rPr>
            </w:pPr>
            <w:r w:rsidRPr="00BC5484">
              <w:rPr>
                <w:rFonts w:cs="Arial"/>
                <w:szCs w:val="22"/>
              </w:rPr>
              <w:t>Estimation of the total amount of volatile solid entering the biodigester;</w:t>
            </w:r>
          </w:p>
          <w:p w14:paraId="6BB7D5F5" w14:textId="77777777" w:rsidR="00FC219C" w:rsidRPr="00BC5484" w:rsidRDefault="00FC219C" w:rsidP="00BC5484">
            <w:pPr>
              <w:pStyle w:val="ListParagraph"/>
              <w:numPr>
                <w:ilvl w:val="0"/>
                <w:numId w:val="52"/>
              </w:numPr>
              <w:rPr>
                <w:rFonts w:cs="Arial"/>
                <w:szCs w:val="22"/>
              </w:rPr>
            </w:pPr>
            <w:r w:rsidRPr="00BC5484">
              <w:rPr>
                <w:rFonts w:cs="Arial"/>
                <w:szCs w:val="22"/>
              </w:rPr>
              <w:t>Assessment of remaining VS content of digestate;</w:t>
            </w:r>
          </w:p>
          <w:p w14:paraId="0697F7B1" w14:textId="77777777" w:rsidR="00FC219C" w:rsidRPr="00BC5484" w:rsidRDefault="00FC219C" w:rsidP="00BC5484">
            <w:pPr>
              <w:pStyle w:val="ListParagraph"/>
              <w:numPr>
                <w:ilvl w:val="0"/>
                <w:numId w:val="52"/>
              </w:numPr>
              <w:rPr>
                <w:rFonts w:cs="Arial"/>
                <w:szCs w:val="22"/>
              </w:rPr>
            </w:pPr>
            <w:r w:rsidRPr="00BC5484">
              <w:rPr>
                <w:rFonts w:cs="Arial"/>
                <w:szCs w:val="22"/>
              </w:rPr>
              <w:t>Assessment of methane potential of bio-slurry;</w:t>
            </w:r>
          </w:p>
          <w:p w14:paraId="0F05F322" w14:textId="77777777" w:rsidR="00FC219C" w:rsidRPr="00BC5484" w:rsidRDefault="00FC219C" w:rsidP="00BC5484">
            <w:pPr>
              <w:pStyle w:val="ListParagraph"/>
              <w:numPr>
                <w:ilvl w:val="0"/>
                <w:numId w:val="52"/>
              </w:numPr>
              <w:rPr>
                <w:rFonts w:cs="Arial"/>
                <w:szCs w:val="22"/>
              </w:rPr>
            </w:pPr>
            <w:r w:rsidRPr="00BC5484">
              <w:rPr>
                <w:rFonts w:cs="Arial"/>
                <w:szCs w:val="22"/>
              </w:rPr>
              <w:t>Methane conversion factor of the digestate management systems;</w:t>
            </w:r>
          </w:p>
          <w:p w14:paraId="724D0ACF" w14:textId="77777777" w:rsidR="00DE39A2" w:rsidRPr="00BC5484" w:rsidRDefault="00FC219C" w:rsidP="00BC5484">
            <w:pPr>
              <w:pStyle w:val="ListParagraph"/>
              <w:numPr>
                <w:ilvl w:val="0"/>
                <w:numId w:val="52"/>
              </w:numPr>
              <w:rPr>
                <w:rFonts w:cs="Arial"/>
                <w:szCs w:val="22"/>
              </w:rPr>
            </w:pPr>
            <w:r w:rsidRPr="00BC5484">
              <w:rPr>
                <w:rFonts w:cs="Arial"/>
                <w:szCs w:val="22"/>
              </w:rPr>
              <w:t>Calculation of project emissions using the information obtained in the previous steps.</w:t>
            </w:r>
          </w:p>
        </w:tc>
      </w:tr>
      <w:tr w:rsidR="00DE39A2" w:rsidRPr="00BC5484" w14:paraId="41605F2F" w14:textId="77777777" w:rsidTr="00657CE7">
        <w:trPr>
          <w:cantSplit/>
          <w:jc w:val="center"/>
        </w:trPr>
        <w:tc>
          <w:tcPr>
            <w:tcW w:w="1212" w:type="pct"/>
            <w:shd w:val="clear" w:color="auto" w:fill="D9D9D9"/>
          </w:tcPr>
          <w:p w14:paraId="13FC971B" w14:textId="77777777" w:rsidR="00DE39A2" w:rsidRPr="00BC5484" w:rsidRDefault="00DE39A2" w:rsidP="00657CE7">
            <w:pPr>
              <w:rPr>
                <w:rFonts w:cs="Arial"/>
                <w:b/>
                <w:szCs w:val="22"/>
              </w:rPr>
            </w:pPr>
            <w:r w:rsidRPr="00BC5484">
              <w:rPr>
                <w:rFonts w:cs="Arial"/>
                <w:b/>
                <w:szCs w:val="22"/>
              </w:rPr>
              <w:t>Purpose of data</w:t>
            </w:r>
          </w:p>
        </w:tc>
        <w:tc>
          <w:tcPr>
            <w:tcW w:w="3788" w:type="pct"/>
            <w:shd w:val="clear" w:color="auto" w:fill="auto"/>
          </w:tcPr>
          <w:p w14:paraId="5C3D93EA" w14:textId="77777777" w:rsidR="00DE39A2" w:rsidRPr="00BC5484" w:rsidRDefault="00DE39A2" w:rsidP="00657CE7">
            <w:pPr>
              <w:rPr>
                <w:rFonts w:cs="Arial"/>
                <w:szCs w:val="22"/>
              </w:rPr>
            </w:pPr>
            <w:r w:rsidRPr="00BC5484">
              <w:rPr>
                <w:rFonts w:cs="Arial"/>
                <w:szCs w:val="22"/>
              </w:rPr>
              <w:t>-</w:t>
            </w:r>
          </w:p>
        </w:tc>
      </w:tr>
      <w:tr w:rsidR="00DE39A2" w:rsidRPr="00BC5484" w14:paraId="49EB20EE" w14:textId="77777777" w:rsidTr="00657CE7">
        <w:trPr>
          <w:cantSplit/>
          <w:jc w:val="center"/>
        </w:trPr>
        <w:tc>
          <w:tcPr>
            <w:tcW w:w="1212" w:type="pct"/>
            <w:shd w:val="clear" w:color="auto" w:fill="D9D9D9"/>
          </w:tcPr>
          <w:p w14:paraId="29306C7C" w14:textId="77777777" w:rsidR="00DE39A2" w:rsidRPr="00BC5484" w:rsidRDefault="00DE39A2" w:rsidP="00657CE7">
            <w:pPr>
              <w:rPr>
                <w:rFonts w:cs="Arial"/>
                <w:b/>
                <w:szCs w:val="22"/>
              </w:rPr>
            </w:pPr>
            <w:r w:rsidRPr="00BC5484">
              <w:rPr>
                <w:rFonts w:cs="Arial"/>
                <w:b/>
                <w:szCs w:val="22"/>
              </w:rPr>
              <w:t>Additional comment</w:t>
            </w:r>
          </w:p>
        </w:tc>
        <w:tc>
          <w:tcPr>
            <w:tcW w:w="3788" w:type="pct"/>
            <w:shd w:val="clear" w:color="auto" w:fill="auto"/>
          </w:tcPr>
          <w:p w14:paraId="41BEA5CA" w14:textId="77777777" w:rsidR="00DE39A2" w:rsidRPr="00BC5484" w:rsidRDefault="00DE39A2" w:rsidP="00657CE7">
            <w:pPr>
              <w:rPr>
                <w:rFonts w:cs="Arial"/>
                <w:szCs w:val="22"/>
              </w:rPr>
            </w:pPr>
            <w:r w:rsidRPr="00BC5484">
              <w:rPr>
                <w:rFonts w:cs="Arial"/>
                <w:szCs w:val="22"/>
              </w:rPr>
              <w:t xml:space="preserve">To be used for the calculation of project emissions associated with bio-slurry usage – the </w:t>
            </w:r>
            <w:r w:rsidRPr="00BC5484">
              <w:rPr>
                <w:rFonts w:cs="Arial"/>
                <w:szCs w:val="22"/>
                <w:lang w:val="en-US"/>
              </w:rPr>
              <w:t>CH</w:t>
            </w:r>
            <w:r w:rsidRPr="00BC5484">
              <w:rPr>
                <w:rFonts w:cs="Arial"/>
                <w:szCs w:val="22"/>
                <w:vertAlign w:val="subscript"/>
                <w:lang w:val="en-US"/>
              </w:rPr>
              <w:t>4</w:t>
            </w:r>
            <w:r w:rsidRPr="00BC5484">
              <w:rPr>
                <w:rFonts w:cs="Arial"/>
                <w:szCs w:val="22"/>
                <w:lang w:val="en-US"/>
              </w:rPr>
              <w:t xml:space="preserve"> emissions from the anaerobic decay of the residual organic content of digestate subjected to anaerobic storage.</w:t>
            </w:r>
          </w:p>
        </w:tc>
      </w:tr>
    </w:tbl>
    <w:p w14:paraId="5C5B2F8A" w14:textId="77777777" w:rsidR="00DE39A2" w:rsidRPr="00BC5484" w:rsidRDefault="00DE39A2" w:rsidP="00913BF9">
      <w:pPr>
        <w:pStyle w:val="SDMPDDPoACaption"/>
        <w:spacing w:before="120" w:after="60"/>
        <w:ind w:left="1247"/>
        <w:rPr>
          <w:rFonts w:cs="Arial"/>
          <w:b/>
          <w:sz w:val="22"/>
          <w:szCs w:val="22"/>
        </w:rPr>
      </w:pPr>
    </w:p>
    <w:p w14:paraId="313B9C3F" w14:textId="77777777" w:rsidR="00DE39A2" w:rsidRPr="00BC5484" w:rsidRDefault="00DE39A2" w:rsidP="00DE39A2">
      <w:pPr>
        <w:rPr>
          <w:rFonts w:cs="Arial"/>
          <w:szCs w:val="22"/>
        </w:rPr>
      </w:pPr>
      <w:r w:rsidRPr="00BC5484">
        <w:rPr>
          <w:rFonts w:cs="Arial"/>
          <w:szCs w:val="22"/>
        </w:rPr>
        <w:t xml:space="preserve">The </w:t>
      </w:r>
      <w:r w:rsidR="00BC5C5E" w:rsidRPr="00BC5484">
        <w:rPr>
          <w:rFonts w:cs="Arial"/>
          <w:szCs w:val="22"/>
        </w:rPr>
        <w:t>VPA-2</w:t>
      </w:r>
      <w:r w:rsidRPr="00BC5484">
        <w:rPr>
          <w:rFonts w:cs="Arial"/>
          <w:szCs w:val="22"/>
        </w:rPr>
        <w:t xml:space="preserve"> will also monitor the following social and environmental parameters, as defined under the Gold Standard</w:t>
      </w:r>
      <w:r w:rsidRPr="00BC5484">
        <w:rPr>
          <w:rStyle w:val="FootnoteReference"/>
          <w:rFonts w:cs="Arial"/>
          <w:szCs w:val="22"/>
        </w:rPr>
        <w:footnoteReference w:id="36"/>
      </w:r>
      <w:r w:rsidRPr="00BC5484">
        <w:rPr>
          <w:rFonts w:cs="Arial"/>
          <w:szCs w:val="22"/>
        </w:rPr>
        <w:t>:</w:t>
      </w:r>
    </w:p>
    <w:p w14:paraId="56E5F1EE" w14:textId="77777777" w:rsidR="00DE39A2" w:rsidRPr="00BC5484" w:rsidRDefault="00DE39A2" w:rsidP="00913BF9">
      <w:pPr>
        <w:pStyle w:val="SDMPDDPoACaption"/>
        <w:spacing w:before="120" w:after="60"/>
        <w:ind w:left="1247"/>
        <w:rPr>
          <w:rFonts w:cs="Arial"/>
          <w:b/>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bottom w:w="20" w:type="dxa"/>
        </w:tblCellMar>
        <w:tblLook w:val="00C0" w:firstRow="0" w:lastRow="1" w:firstColumn="1" w:lastColumn="0" w:noHBand="0" w:noVBand="0"/>
      </w:tblPr>
      <w:tblGrid>
        <w:gridCol w:w="2334"/>
        <w:gridCol w:w="7295"/>
      </w:tblGrid>
      <w:tr w:rsidR="00DE39A2" w:rsidRPr="00BC5484" w14:paraId="71A65041" w14:textId="77777777" w:rsidTr="00B36E81">
        <w:trPr>
          <w:cantSplit/>
          <w:jc w:val="center"/>
        </w:trPr>
        <w:tc>
          <w:tcPr>
            <w:tcW w:w="1212" w:type="pct"/>
            <w:shd w:val="clear" w:color="auto" w:fill="E7E6E6"/>
          </w:tcPr>
          <w:p w14:paraId="4E7F1785" w14:textId="77777777" w:rsidR="00DE39A2" w:rsidRPr="00BC5484" w:rsidRDefault="00DE39A2" w:rsidP="00DE39A2">
            <w:pPr>
              <w:rPr>
                <w:rFonts w:cs="Arial"/>
                <w:b/>
                <w:szCs w:val="22"/>
              </w:rPr>
            </w:pPr>
            <w:r w:rsidRPr="00BC5484">
              <w:rPr>
                <w:rFonts w:cs="Arial"/>
                <w:b/>
                <w:szCs w:val="22"/>
              </w:rPr>
              <w:t>Data / Parameter</w:t>
            </w:r>
          </w:p>
        </w:tc>
        <w:tc>
          <w:tcPr>
            <w:tcW w:w="3788" w:type="pct"/>
            <w:shd w:val="clear" w:color="auto" w:fill="auto"/>
          </w:tcPr>
          <w:p w14:paraId="7CB61DE8" w14:textId="77777777" w:rsidR="00DE39A2" w:rsidRPr="00BC5484" w:rsidRDefault="00DE39A2" w:rsidP="00DE39A2">
            <w:pPr>
              <w:rPr>
                <w:rFonts w:cs="Arial"/>
                <w:szCs w:val="22"/>
              </w:rPr>
            </w:pPr>
            <w:r w:rsidRPr="00BC5484">
              <w:rPr>
                <w:rFonts w:cs="Arial"/>
                <w:b/>
                <w:szCs w:val="22"/>
              </w:rPr>
              <w:t xml:space="preserve">GS-03 Soil condition </w:t>
            </w:r>
          </w:p>
        </w:tc>
      </w:tr>
      <w:tr w:rsidR="00DE39A2" w:rsidRPr="00BC5484" w14:paraId="22341666" w14:textId="77777777" w:rsidTr="00B36E81">
        <w:trPr>
          <w:cantSplit/>
          <w:jc w:val="center"/>
        </w:trPr>
        <w:tc>
          <w:tcPr>
            <w:tcW w:w="1212" w:type="pct"/>
            <w:shd w:val="clear" w:color="auto" w:fill="E7E6E6"/>
          </w:tcPr>
          <w:p w14:paraId="1461BAF0" w14:textId="77777777" w:rsidR="00DE39A2" w:rsidRPr="00BC5484" w:rsidRDefault="00DE39A2" w:rsidP="00DE39A2">
            <w:pPr>
              <w:rPr>
                <w:rFonts w:cs="Arial"/>
                <w:b/>
                <w:szCs w:val="22"/>
              </w:rPr>
            </w:pPr>
            <w:r w:rsidRPr="00BC5484">
              <w:rPr>
                <w:rFonts w:cs="Arial"/>
                <w:b/>
                <w:szCs w:val="22"/>
              </w:rPr>
              <w:t>Unit</w:t>
            </w:r>
          </w:p>
        </w:tc>
        <w:tc>
          <w:tcPr>
            <w:tcW w:w="3788" w:type="pct"/>
            <w:shd w:val="clear" w:color="auto" w:fill="auto"/>
          </w:tcPr>
          <w:p w14:paraId="044D3D44" w14:textId="77777777" w:rsidR="00DE39A2" w:rsidRPr="00BC5484" w:rsidRDefault="00DE39A2" w:rsidP="00DE39A2">
            <w:pPr>
              <w:rPr>
                <w:rFonts w:cs="Arial"/>
                <w:szCs w:val="22"/>
              </w:rPr>
            </w:pPr>
            <w:r w:rsidRPr="00BC5484">
              <w:rPr>
                <w:rFonts w:cs="Arial"/>
                <w:szCs w:val="22"/>
              </w:rPr>
              <w:t>Number</w:t>
            </w:r>
          </w:p>
        </w:tc>
      </w:tr>
      <w:tr w:rsidR="00DE39A2" w:rsidRPr="00BC5484" w14:paraId="4611F670" w14:textId="77777777" w:rsidTr="00B36E81">
        <w:trPr>
          <w:cantSplit/>
          <w:jc w:val="center"/>
        </w:trPr>
        <w:tc>
          <w:tcPr>
            <w:tcW w:w="1212" w:type="pct"/>
            <w:shd w:val="clear" w:color="auto" w:fill="E7E6E6"/>
          </w:tcPr>
          <w:p w14:paraId="434BFF7A" w14:textId="77777777" w:rsidR="00DE39A2" w:rsidRPr="00BC5484" w:rsidRDefault="00DE39A2" w:rsidP="00DE39A2">
            <w:pPr>
              <w:rPr>
                <w:rFonts w:cs="Arial"/>
                <w:b/>
                <w:szCs w:val="22"/>
              </w:rPr>
            </w:pPr>
            <w:r w:rsidRPr="00BC5484">
              <w:rPr>
                <w:rFonts w:cs="Arial"/>
                <w:b/>
                <w:szCs w:val="22"/>
              </w:rPr>
              <w:t>Description</w:t>
            </w:r>
          </w:p>
        </w:tc>
        <w:tc>
          <w:tcPr>
            <w:tcW w:w="3788" w:type="pct"/>
            <w:shd w:val="clear" w:color="auto" w:fill="auto"/>
          </w:tcPr>
          <w:p w14:paraId="5594BC8B" w14:textId="77777777" w:rsidR="00DE39A2" w:rsidRPr="00BC5484" w:rsidRDefault="00DE39A2" w:rsidP="00DE39A2">
            <w:pPr>
              <w:rPr>
                <w:rFonts w:cs="Arial"/>
                <w:szCs w:val="22"/>
              </w:rPr>
            </w:pPr>
            <w:r w:rsidRPr="00BC5484">
              <w:rPr>
                <w:rFonts w:cs="Arial"/>
                <w:szCs w:val="22"/>
              </w:rPr>
              <w:t>Soil condition refers to changes compared to the baseline in organic matter content.</w:t>
            </w:r>
          </w:p>
        </w:tc>
      </w:tr>
      <w:tr w:rsidR="00DE39A2" w:rsidRPr="00BC5484" w14:paraId="717C04BC" w14:textId="77777777" w:rsidTr="00B36E81">
        <w:trPr>
          <w:cantSplit/>
          <w:jc w:val="center"/>
        </w:trPr>
        <w:tc>
          <w:tcPr>
            <w:tcW w:w="1212" w:type="pct"/>
            <w:shd w:val="clear" w:color="auto" w:fill="E7E6E6"/>
          </w:tcPr>
          <w:p w14:paraId="3A280DA4" w14:textId="77777777" w:rsidR="00DE39A2" w:rsidRPr="00BC5484" w:rsidRDefault="00DE39A2" w:rsidP="00DE39A2">
            <w:pPr>
              <w:rPr>
                <w:rFonts w:cs="Arial"/>
                <w:b/>
                <w:szCs w:val="22"/>
              </w:rPr>
            </w:pPr>
            <w:r w:rsidRPr="00BC5484">
              <w:rPr>
                <w:rFonts w:cs="Arial"/>
                <w:b/>
                <w:szCs w:val="22"/>
              </w:rPr>
              <w:t>Source of data</w:t>
            </w:r>
          </w:p>
        </w:tc>
        <w:tc>
          <w:tcPr>
            <w:tcW w:w="3788" w:type="pct"/>
            <w:shd w:val="clear" w:color="auto" w:fill="auto"/>
          </w:tcPr>
          <w:p w14:paraId="2DA01616" w14:textId="77777777" w:rsidR="00DE39A2" w:rsidRPr="00BC5484" w:rsidRDefault="00DE39A2" w:rsidP="00DE39A2">
            <w:pPr>
              <w:rPr>
                <w:rFonts w:cs="Arial"/>
                <w:szCs w:val="22"/>
              </w:rPr>
            </w:pPr>
            <w:r w:rsidRPr="00BC5484">
              <w:rPr>
                <w:rFonts w:cs="Arial"/>
                <w:szCs w:val="22"/>
              </w:rPr>
              <w:t>Collected through the annual Biogas User Survey.</w:t>
            </w:r>
          </w:p>
        </w:tc>
      </w:tr>
      <w:tr w:rsidR="00DE39A2" w:rsidRPr="00BC5484" w14:paraId="3574327C" w14:textId="77777777" w:rsidTr="00B36E81">
        <w:trPr>
          <w:cantSplit/>
          <w:jc w:val="center"/>
        </w:trPr>
        <w:tc>
          <w:tcPr>
            <w:tcW w:w="1212" w:type="pct"/>
            <w:shd w:val="clear" w:color="auto" w:fill="E7E6E6"/>
          </w:tcPr>
          <w:p w14:paraId="3DCE89B9" w14:textId="77777777" w:rsidR="00DE39A2" w:rsidRPr="00BC5484" w:rsidRDefault="00DE39A2" w:rsidP="00DE39A2">
            <w:pPr>
              <w:jc w:val="left"/>
              <w:rPr>
                <w:rFonts w:cs="Arial"/>
                <w:b/>
                <w:szCs w:val="22"/>
              </w:rPr>
            </w:pPr>
            <w:r w:rsidRPr="00BC5484">
              <w:rPr>
                <w:rFonts w:cs="Arial"/>
                <w:b/>
                <w:szCs w:val="22"/>
              </w:rPr>
              <w:t>Measurement methods and procedures</w:t>
            </w:r>
          </w:p>
        </w:tc>
        <w:tc>
          <w:tcPr>
            <w:tcW w:w="3788" w:type="pct"/>
            <w:shd w:val="clear" w:color="auto" w:fill="auto"/>
          </w:tcPr>
          <w:p w14:paraId="37864790" w14:textId="77777777" w:rsidR="00DE39A2" w:rsidRPr="00BC5484" w:rsidRDefault="00DE39A2" w:rsidP="00DE39A2">
            <w:pPr>
              <w:rPr>
                <w:rFonts w:cs="Arial"/>
                <w:szCs w:val="22"/>
              </w:rPr>
            </w:pPr>
            <w:r w:rsidRPr="00BC5484">
              <w:rPr>
                <w:rFonts w:cs="Arial"/>
                <w:szCs w:val="22"/>
              </w:rPr>
              <w:t>Number of users applying the final biodigester slurry on agricultural land. Data is to be collected annually.</w:t>
            </w:r>
          </w:p>
        </w:tc>
      </w:tr>
      <w:tr w:rsidR="00DE39A2" w:rsidRPr="00BC5484" w14:paraId="77B5EF50" w14:textId="77777777" w:rsidTr="00B36E81">
        <w:trPr>
          <w:cantSplit/>
          <w:jc w:val="center"/>
        </w:trPr>
        <w:tc>
          <w:tcPr>
            <w:tcW w:w="1212" w:type="pct"/>
            <w:shd w:val="clear" w:color="auto" w:fill="E7E6E6"/>
          </w:tcPr>
          <w:p w14:paraId="45C18A5A" w14:textId="77777777" w:rsidR="00DE39A2" w:rsidRPr="00BC5484" w:rsidRDefault="00DE39A2" w:rsidP="00DE39A2">
            <w:pPr>
              <w:rPr>
                <w:rFonts w:cs="Arial"/>
                <w:b/>
                <w:szCs w:val="22"/>
              </w:rPr>
            </w:pPr>
            <w:r w:rsidRPr="00BC5484">
              <w:rPr>
                <w:rFonts w:cs="Arial"/>
                <w:b/>
                <w:szCs w:val="22"/>
              </w:rPr>
              <w:t>QA/QC procedures</w:t>
            </w:r>
          </w:p>
        </w:tc>
        <w:tc>
          <w:tcPr>
            <w:tcW w:w="3788" w:type="pct"/>
            <w:shd w:val="clear" w:color="auto" w:fill="auto"/>
          </w:tcPr>
          <w:p w14:paraId="2CE5673A" w14:textId="77777777" w:rsidR="00DE39A2" w:rsidRPr="00BC5484" w:rsidRDefault="00DE39A2" w:rsidP="00DE39A2">
            <w:pPr>
              <w:rPr>
                <w:rFonts w:cs="Arial"/>
                <w:szCs w:val="22"/>
              </w:rPr>
            </w:pPr>
            <w:r w:rsidRPr="00BC5484">
              <w:rPr>
                <w:rFonts w:cs="Arial"/>
                <w:szCs w:val="22"/>
              </w:rPr>
              <w:t>This will be monitored through sampling to satisfy the requirements put forth by the methodology ‘</w:t>
            </w:r>
            <w:r w:rsidR="00C61F31" w:rsidRPr="00BC5484">
              <w:rPr>
                <w:rFonts w:cs="Arial"/>
                <w:szCs w:val="22"/>
              </w:rPr>
              <w:t>Technologies and Practices to Displace Decentralized Thermal Energy Consumption</w:t>
            </w:r>
            <w:r w:rsidRPr="00BC5484">
              <w:rPr>
                <w:rFonts w:cs="Arial"/>
                <w:szCs w:val="22"/>
              </w:rPr>
              <w:t>’ (11/04/2011).</w:t>
            </w:r>
          </w:p>
        </w:tc>
      </w:tr>
      <w:tr w:rsidR="00DE39A2" w:rsidRPr="00BC5484" w14:paraId="4DAE3F0C" w14:textId="77777777" w:rsidTr="00B36E81">
        <w:trPr>
          <w:cantSplit/>
          <w:jc w:val="center"/>
        </w:trPr>
        <w:tc>
          <w:tcPr>
            <w:tcW w:w="1212" w:type="pct"/>
            <w:shd w:val="clear" w:color="auto" w:fill="E7E6E6"/>
          </w:tcPr>
          <w:p w14:paraId="19AAC8B3" w14:textId="77777777" w:rsidR="00DE39A2" w:rsidRPr="00BC5484" w:rsidRDefault="00DE39A2" w:rsidP="00657CE7">
            <w:pPr>
              <w:rPr>
                <w:rFonts w:cs="Arial"/>
                <w:b/>
                <w:szCs w:val="22"/>
              </w:rPr>
            </w:pPr>
            <w:r w:rsidRPr="00BC5484">
              <w:rPr>
                <w:rFonts w:cs="Arial"/>
                <w:b/>
                <w:szCs w:val="22"/>
              </w:rPr>
              <w:t>Additional comment</w:t>
            </w:r>
          </w:p>
        </w:tc>
        <w:tc>
          <w:tcPr>
            <w:tcW w:w="3788" w:type="pct"/>
            <w:shd w:val="clear" w:color="auto" w:fill="auto"/>
          </w:tcPr>
          <w:p w14:paraId="47E23F96" w14:textId="77777777" w:rsidR="00DE39A2" w:rsidRPr="00BC5484" w:rsidRDefault="00DE39A2" w:rsidP="00657CE7">
            <w:pPr>
              <w:rPr>
                <w:rFonts w:cs="Arial"/>
                <w:szCs w:val="22"/>
              </w:rPr>
            </w:pPr>
            <w:r w:rsidRPr="00BC5484">
              <w:rPr>
                <w:rFonts w:cs="Arial"/>
                <w:szCs w:val="22"/>
              </w:rPr>
              <w:t>-</w:t>
            </w:r>
          </w:p>
        </w:tc>
      </w:tr>
    </w:tbl>
    <w:p w14:paraId="30B59C3B" w14:textId="77777777" w:rsidR="00DE39A2" w:rsidRPr="00BC5484" w:rsidRDefault="00DE39A2" w:rsidP="00913BF9">
      <w:pPr>
        <w:pStyle w:val="SDMPDDPoACaption"/>
        <w:spacing w:before="120" w:after="60"/>
        <w:ind w:left="1247"/>
        <w:rPr>
          <w:rFonts w:cs="Arial"/>
          <w:b/>
          <w:sz w:val="22"/>
          <w:szCs w:val="22"/>
        </w:rPr>
      </w:pPr>
    </w:p>
    <w:p w14:paraId="42375A5A" w14:textId="77777777" w:rsidR="00DE39A2" w:rsidRPr="00BC5484" w:rsidRDefault="00DE39A2" w:rsidP="00913BF9">
      <w:pPr>
        <w:pStyle w:val="SDMPDDPoACaption"/>
        <w:spacing w:before="120" w:after="60"/>
        <w:ind w:left="1247"/>
        <w:rPr>
          <w:rFonts w:cs="Arial"/>
          <w:b/>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bottom w:w="20" w:type="dxa"/>
        </w:tblCellMar>
        <w:tblLook w:val="00C0" w:firstRow="0" w:lastRow="1" w:firstColumn="1" w:lastColumn="0" w:noHBand="0" w:noVBand="0"/>
      </w:tblPr>
      <w:tblGrid>
        <w:gridCol w:w="2334"/>
        <w:gridCol w:w="7295"/>
      </w:tblGrid>
      <w:tr w:rsidR="00DE39A2" w:rsidRPr="00BC5484" w14:paraId="0A328610" w14:textId="77777777" w:rsidTr="00DE39A2">
        <w:trPr>
          <w:cantSplit/>
          <w:jc w:val="center"/>
        </w:trPr>
        <w:tc>
          <w:tcPr>
            <w:tcW w:w="1212" w:type="pct"/>
            <w:shd w:val="clear" w:color="auto" w:fill="E7E6E6"/>
          </w:tcPr>
          <w:p w14:paraId="6091FD25" w14:textId="77777777" w:rsidR="00DE39A2" w:rsidRPr="00BC5484" w:rsidRDefault="00DE39A2" w:rsidP="00DE39A2">
            <w:pPr>
              <w:rPr>
                <w:rFonts w:cs="Arial"/>
                <w:b/>
                <w:szCs w:val="22"/>
              </w:rPr>
            </w:pPr>
            <w:r w:rsidRPr="00BC5484">
              <w:rPr>
                <w:rFonts w:cs="Arial"/>
                <w:b/>
                <w:szCs w:val="22"/>
              </w:rPr>
              <w:t>Data / Parameter</w:t>
            </w:r>
          </w:p>
        </w:tc>
        <w:tc>
          <w:tcPr>
            <w:tcW w:w="3788" w:type="pct"/>
            <w:shd w:val="clear" w:color="auto" w:fill="auto"/>
          </w:tcPr>
          <w:p w14:paraId="5BA95519" w14:textId="77777777" w:rsidR="00DE39A2" w:rsidRPr="00BC5484" w:rsidRDefault="00DE39A2" w:rsidP="00DE39A2">
            <w:pPr>
              <w:rPr>
                <w:rFonts w:cs="Arial"/>
                <w:b/>
                <w:szCs w:val="22"/>
              </w:rPr>
            </w:pPr>
            <w:r w:rsidRPr="00BC5484">
              <w:rPr>
                <w:rFonts w:cs="Arial"/>
                <w:b/>
                <w:szCs w:val="22"/>
              </w:rPr>
              <w:t>GS-06 Quality of employment</w:t>
            </w:r>
          </w:p>
        </w:tc>
      </w:tr>
      <w:tr w:rsidR="00DE39A2" w:rsidRPr="00BC5484" w14:paraId="1C38BE0F" w14:textId="77777777" w:rsidTr="00DE39A2">
        <w:trPr>
          <w:cantSplit/>
          <w:jc w:val="center"/>
        </w:trPr>
        <w:tc>
          <w:tcPr>
            <w:tcW w:w="1212" w:type="pct"/>
            <w:shd w:val="clear" w:color="auto" w:fill="E7E6E6"/>
          </w:tcPr>
          <w:p w14:paraId="4F4DCF74" w14:textId="77777777" w:rsidR="00DE39A2" w:rsidRPr="00BC5484" w:rsidRDefault="00DE39A2" w:rsidP="00DE39A2">
            <w:pPr>
              <w:rPr>
                <w:rFonts w:cs="Arial"/>
                <w:b/>
                <w:szCs w:val="22"/>
              </w:rPr>
            </w:pPr>
            <w:r w:rsidRPr="00BC5484">
              <w:rPr>
                <w:rFonts w:cs="Arial"/>
                <w:b/>
                <w:szCs w:val="22"/>
              </w:rPr>
              <w:t>Unit</w:t>
            </w:r>
          </w:p>
        </w:tc>
        <w:tc>
          <w:tcPr>
            <w:tcW w:w="3788" w:type="pct"/>
            <w:shd w:val="clear" w:color="auto" w:fill="auto"/>
          </w:tcPr>
          <w:p w14:paraId="771C8575" w14:textId="77777777" w:rsidR="00DE39A2" w:rsidRPr="00BC5484" w:rsidRDefault="00DE39A2" w:rsidP="00DE39A2">
            <w:pPr>
              <w:rPr>
                <w:rFonts w:cs="Arial"/>
                <w:szCs w:val="22"/>
              </w:rPr>
            </w:pPr>
            <w:r w:rsidRPr="00BC5484">
              <w:rPr>
                <w:rFonts w:cs="Arial"/>
                <w:szCs w:val="22"/>
              </w:rPr>
              <w:t>Number</w:t>
            </w:r>
          </w:p>
        </w:tc>
      </w:tr>
      <w:tr w:rsidR="00DE39A2" w:rsidRPr="00BC5484" w14:paraId="551B1D18" w14:textId="77777777" w:rsidTr="00DE39A2">
        <w:trPr>
          <w:cantSplit/>
          <w:jc w:val="center"/>
        </w:trPr>
        <w:tc>
          <w:tcPr>
            <w:tcW w:w="1212" w:type="pct"/>
            <w:shd w:val="clear" w:color="auto" w:fill="E7E6E6"/>
          </w:tcPr>
          <w:p w14:paraId="47E0164C" w14:textId="77777777" w:rsidR="00DE39A2" w:rsidRPr="00BC5484" w:rsidRDefault="00DE39A2" w:rsidP="00DE39A2">
            <w:pPr>
              <w:rPr>
                <w:rFonts w:cs="Arial"/>
                <w:b/>
                <w:szCs w:val="22"/>
              </w:rPr>
            </w:pPr>
            <w:r w:rsidRPr="00BC5484">
              <w:rPr>
                <w:rFonts w:cs="Arial"/>
                <w:b/>
                <w:szCs w:val="22"/>
              </w:rPr>
              <w:t>Description</w:t>
            </w:r>
          </w:p>
        </w:tc>
        <w:tc>
          <w:tcPr>
            <w:tcW w:w="3788" w:type="pct"/>
            <w:shd w:val="clear" w:color="auto" w:fill="auto"/>
          </w:tcPr>
          <w:p w14:paraId="7AC43B12" w14:textId="77777777" w:rsidR="00DE39A2" w:rsidRPr="00BC5484" w:rsidRDefault="00DE39A2" w:rsidP="00DE39A2">
            <w:pPr>
              <w:rPr>
                <w:rFonts w:cs="Arial"/>
                <w:szCs w:val="22"/>
              </w:rPr>
            </w:pPr>
            <w:r w:rsidRPr="00BC5484">
              <w:rPr>
                <w:rFonts w:cs="Arial"/>
                <w:szCs w:val="22"/>
              </w:rPr>
              <w:t>Quality of employment refers to changes compared to the baseline in the qualitative value of employment, such as whether the jobs resulting from the project activity are highly or poorly qualified, temporary or permanent.  The proportion of employees attending vocational training programs as well as Health and Safety courses, as proven through issuance of a certificate to all constructors, will be monitored.</w:t>
            </w:r>
          </w:p>
        </w:tc>
      </w:tr>
      <w:tr w:rsidR="00DE39A2" w:rsidRPr="00BC5484" w14:paraId="0B7651A2" w14:textId="77777777" w:rsidTr="00DE39A2">
        <w:trPr>
          <w:cantSplit/>
          <w:jc w:val="center"/>
        </w:trPr>
        <w:tc>
          <w:tcPr>
            <w:tcW w:w="1212" w:type="pct"/>
            <w:shd w:val="clear" w:color="auto" w:fill="E7E6E6"/>
          </w:tcPr>
          <w:p w14:paraId="0C380FCB" w14:textId="77777777" w:rsidR="00DE39A2" w:rsidRPr="00BC5484" w:rsidRDefault="00DE39A2" w:rsidP="00DE39A2">
            <w:pPr>
              <w:rPr>
                <w:rFonts w:cs="Arial"/>
                <w:b/>
                <w:szCs w:val="22"/>
              </w:rPr>
            </w:pPr>
            <w:r w:rsidRPr="00BC5484">
              <w:rPr>
                <w:rFonts w:cs="Arial"/>
                <w:b/>
                <w:szCs w:val="22"/>
              </w:rPr>
              <w:t>Source of data</w:t>
            </w:r>
          </w:p>
        </w:tc>
        <w:tc>
          <w:tcPr>
            <w:tcW w:w="3788" w:type="pct"/>
            <w:shd w:val="clear" w:color="auto" w:fill="auto"/>
          </w:tcPr>
          <w:p w14:paraId="5DC28BB4" w14:textId="77777777" w:rsidR="00DE39A2" w:rsidRPr="00BC5484" w:rsidRDefault="00DE39A2" w:rsidP="00DE39A2">
            <w:pPr>
              <w:rPr>
                <w:rFonts w:cs="Arial"/>
                <w:szCs w:val="22"/>
              </w:rPr>
            </w:pPr>
            <w:r w:rsidRPr="00BC5484">
              <w:rPr>
                <w:rFonts w:cs="Arial"/>
                <w:szCs w:val="22"/>
              </w:rPr>
              <w:t>Collected through the IDBP Database.</w:t>
            </w:r>
          </w:p>
        </w:tc>
      </w:tr>
      <w:tr w:rsidR="00DE39A2" w:rsidRPr="00BC5484" w14:paraId="6FF96D21" w14:textId="77777777" w:rsidTr="00DE39A2">
        <w:trPr>
          <w:cantSplit/>
          <w:jc w:val="center"/>
        </w:trPr>
        <w:tc>
          <w:tcPr>
            <w:tcW w:w="1212" w:type="pct"/>
            <w:shd w:val="clear" w:color="auto" w:fill="E7E6E6"/>
          </w:tcPr>
          <w:p w14:paraId="55267424" w14:textId="77777777" w:rsidR="00DE39A2" w:rsidRPr="00BC5484" w:rsidRDefault="00DE39A2" w:rsidP="00DE39A2">
            <w:pPr>
              <w:jc w:val="left"/>
              <w:rPr>
                <w:rFonts w:cs="Arial"/>
                <w:b/>
                <w:szCs w:val="22"/>
              </w:rPr>
            </w:pPr>
            <w:r w:rsidRPr="00BC5484">
              <w:rPr>
                <w:rFonts w:cs="Arial"/>
                <w:b/>
                <w:szCs w:val="22"/>
              </w:rPr>
              <w:t>Measurement methods and procedures</w:t>
            </w:r>
          </w:p>
        </w:tc>
        <w:tc>
          <w:tcPr>
            <w:tcW w:w="3788" w:type="pct"/>
            <w:shd w:val="clear" w:color="auto" w:fill="auto"/>
          </w:tcPr>
          <w:p w14:paraId="3F425D13" w14:textId="77777777" w:rsidR="00DE39A2" w:rsidRPr="00BC5484" w:rsidRDefault="00DE39A2" w:rsidP="00DE39A2">
            <w:pPr>
              <w:rPr>
                <w:rFonts w:cs="Arial"/>
                <w:szCs w:val="22"/>
              </w:rPr>
            </w:pPr>
            <w:r w:rsidRPr="00BC5484">
              <w:rPr>
                <w:rFonts w:cs="Arial"/>
                <w:szCs w:val="22"/>
              </w:rPr>
              <w:t>All vocational training and Health and Safety training attendees will be issued with a certificate proving their attendance, and a record of their names, contact details and gender, will be kept as part of the CME’s consolidated monitoring database. Data is to be collected annually.</w:t>
            </w:r>
          </w:p>
        </w:tc>
      </w:tr>
      <w:tr w:rsidR="00DE39A2" w:rsidRPr="00BC5484" w14:paraId="5134DEA4" w14:textId="77777777" w:rsidTr="00DE39A2">
        <w:trPr>
          <w:cantSplit/>
          <w:jc w:val="center"/>
        </w:trPr>
        <w:tc>
          <w:tcPr>
            <w:tcW w:w="1212" w:type="pct"/>
            <w:shd w:val="clear" w:color="auto" w:fill="E7E6E6"/>
          </w:tcPr>
          <w:p w14:paraId="4EDC72EA" w14:textId="77777777" w:rsidR="00DE39A2" w:rsidRPr="00BC5484" w:rsidRDefault="00DE39A2" w:rsidP="00DE39A2">
            <w:pPr>
              <w:rPr>
                <w:rFonts w:cs="Arial"/>
                <w:b/>
                <w:szCs w:val="22"/>
              </w:rPr>
            </w:pPr>
            <w:r w:rsidRPr="00BC5484">
              <w:rPr>
                <w:rFonts w:cs="Arial"/>
                <w:b/>
                <w:szCs w:val="22"/>
              </w:rPr>
              <w:lastRenderedPageBreak/>
              <w:t>QA/QC procedures</w:t>
            </w:r>
          </w:p>
        </w:tc>
        <w:tc>
          <w:tcPr>
            <w:tcW w:w="3788" w:type="pct"/>
            <w:shd w:val="clear" w:color="auto" w:fill="auto"/>
          </w:tcPr>
          <w:p w14:paraId="7A315272" w14:textId="77777777" w:rsidR="00DE39A2" w:rsidRPr="00BC5484" w:rsidRDefault="00DE39A2" w:rsidP="00DE39A2">
            <w:pPr>
              <w:rPr>
                <w:rFonts w:cs="Arial"/>
                <w:szCs w:val="22"/>
              </w:rPr>
            </w:pPr>
            <w:r w:rsidRPr="00BC5484">
              <w:rPr>
                <w:rFonts w:cs="Arial"/>
                <w:szCs w:val="22"/>
              </w:rPr>
              <w:t>This will be monitored through sampling to satisfy the requirements put forth by the methodology ‘</w:t>
            </w:r>
            <w:r w:rsidR="00C61F31" w:rsidRPr="00BC5484">
              <w:rPr>
                <w:rFonts w:cs="Arial"/>
                <w:szCs w:val="22"/>
              </w:rPr>
              <w:t>Technologies and Practices to Displace Decentralized Thermal Energy Consumption</w:t>
            </w:r>
            <w:r w:rsidRPr="00BC5484">
              <w:rPr>
                <w:rFonts w:cs="Arial"/>
                <w:szCs w:val="22"/>
              </w:rPr>
              <w:t xml:space="preserve">’ (11/04/2011).Hard copies of all certificates issued will be kept by the CME.  </w:t>
            </w:r>
          </w:p>
        </w:tc>
      </w:tr>
      <w:tr w:rsidR="00DE39A2" w:rsidRPr="00BC5484" w14:paraId="23CFCAFC" w14:textId="77777777" w:rsidTr="00DE39A2">
        <w:trPr>
          <w:cantSplit/>
          <w:jc w:val="center"/>
        </w:trPr>
        <w:tc>
          <w:tcPr>
            <w:tcW w:w="1212" w:type="pct"/>
            <w:shd w:val="clear" w:color="auto" w:fill="E7E6E6"/>
          </w:tcPr>
          <w:p w14:paraId="744E23E6" w14:textId="77777777" w:rsidR="00DE39A2" w:rsidRPr="00BC5484" w:rsidRDefault="00DE39A2" w:rsidP="00657CE7">
            <w:pPr>
              <w:rPr>
                <w:rFonts w:cs="Arial"/>
                <w:b/>
                <w:szCs w:val="22"/>
              </w:rPr>
            </w:pPr>
            <w:r w:rsidRPr="00BC5484">
              <w:rPr>
                <w:rFonts w:cs="Arial"/>
                <w:b/>
                <w:szCs w:val="22"/>
              </w:rPr>
              <w:t>Additional comment</w:t>
            </w:r>
          </w:p>
        </w:tc>
        <w:tc>
          <w:tcPr>
            <w:tcW w:w="3788" w:type="pct"/>
            <w:shd w:val="clear" w:color="auto" w:fill="auto"/>
          </w:tcPr>
          <w:p w14:paraId="74C42517" w14:textId="77777777" w:rsidR="00DE39A2" w:rsidRPr="00BC5484" w:rsidRDefault="00DE39A2" w:rsidP="00657CE7">
            <w:pPr>
              <w:rPr>
                <w:rFonts w:cs="Arial"/>
                <w:szCs w:val="22"/>
              </w:rPr>
            </w:pPr>
            <w:r w:rsidRPr="00BC5484">
              <w:rPr>
                <w:rFonts w:cs="Arial"/>
                <w:szCs w:val="22"/>
              </w:rPr>
              <w:t>-</w:t>
            </w:r>
          </w:p>
        </w:tc>
      </w:tr>
    </w:tbl>
    <w:p w14:paraId="75AAE11D" w14:textId="77777777" w:rsidR="00DE39A2" w:rsidRPr="00BC5484" w:rsidRDefault="00DE39A2" w:rsidP="00913BF9">
      <w:pPr>
        <w:pStyle w:val="SDMPDDPoACaption"/>
        <w:spacing w:before="120" w:after="60"/>
        <w:ind w:left="1247"/>
        <w:rPr>
          <w:rFonts w:cs="Arial"/>
          <w:b/>
          <w:sz w:val="22"/>
          <w:szCs w:val="22"/>
        </w:rPr>
      </w:pPr>
    </w:p>
    <w:p w14:paraId="378AFEE3" w14:textId="77777777" w:rsidR="00DE39A2" w:rsidRPr="00BC5484" w:rsidRDefault="00DE39A2" w:rsidP="00913BF9">
      <w:pPr>
        <w:pStyle w:val="SDMPDDPoACaption"/>
        <w:spacing w:before="120" w:after="60"/>
        <w:ind w:left="1247"/>
        <w:rPr>
          <w:rFonts w:cs="Arial"/>
          <w:b/>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bottom w:w="20" w:type="dxa"/>
        </w:tblCellMar>
        <w:tblLook w:val="00C0" w:firstRow="0" w:lastRow="1" w:firstColumn="1" w:lastColumn="0" w:noHBand="0" w:noVBand="0"/>
      </w:tblPr>
      <w:tblGrid>
        <w:gridCol w:w="2334"/>
        <w:gridCol w:w="7295"/>
      </w:tblGrid>
      <w:tr w:rsidR="00DE39A2" w:rsidRPr="00BC5484" w14:paraId="4A48963B" w14:textId="77777777" w:rsidTr="00DE39A2">
        <w:trPr>
          <w:cantSplit/>
          <w:jc w:val="center"/>
        </w:trPr>
        <w:tc>
          <w:tcPr>
            <w:tcW w:w="1212" w:type="pct"/>
            <w:shd w:val="clear" w:color="auto" w:fill="E7E6E6"/>
          </w:tcPr>
          <w:p w14:paraId="6A610CED" w14:textId="77777777" w:rsidR="00DE39A2" w:rsidRPr="00BC5484" w:rsidRDefault="00DE39A2" w:rsidP="00DE39A2">
            <w:pPr>
              <w:rPr>
                <w:rFonts w:cs="Arial"/>
                <w:b/>
                <w:szCs w:val="22"/>
              </w:rPr>
            </w:pPr>
            <w:r w:rsidRPr="00BC5484">
              <w:rPr>
                <w:rFonts w:cs="Arial"/>
                <w:b/>
                <w:szCs w:val="22"/>
              </w:rPr>
              <w:t>Data / Parameter</w:t>
            </w:r>
          </w:p>
        </w:tc>
        <w:tc>
          <w:tcPr>
            <w:tcW w:w="3788" w:type="pct"/>
            <w:shd w:val="clear" w:color="auto" w:fill="auto"/>
          </w:tcPr>
          <w:p w14:paraId="2839BE5C" w14:textId="77777777" w:rsidR="00DE39A2" w:rsidRPr="00BC5484" w:rsidRDefault="00DE39A2" w:rsidP="00DE39A2">
            <w:pPr>
              <w:rPr>
                <w:rFonts w:cs="Arial"/>
                <w:b/>
                <w:szCs w:val="22"/>
              </w:rPr>
            </w:pPr>
            <w:r w:rsidRPr="00BC5484">
              <w:rPr>
                <w:rFonts w:cs="Arial"/>
                <w:b/>
                <w:szCs w:val="22"/>
              </w:rPr>
              <w:t>GS-07 Livelihood of the poor</w:t>
            </w:r>
          </w:p>
        </w:tc>
      </w:tr>
      <w:tr w:rsidR="00DE39A2" w:rsidRPr="00BC5484" w14:paraId="6E564E67" w14:textId="77777777" w:rsidTr="00DE39A2">
        <w:trPr>
          <w:cantSplit/>
          <w:jc w:val="center"/>
        </w:trPr>
        <w:tc>
          <w:tcPr>
            <w:tcW w:w="1212" w:type="pct"/>
            <w:shd w:val="clear" w:color="auto" w:fill="E7E6E6"/>
          </w:tcPr>
          <w:p w14:paraId="5DB821DC" w14:textId="77777777" w:rsidR="00DE39A2" w:rsidRPr="00BC5484" w:rsidRDefault="00DE39A2" w:rsidP="00DE39A2">
            <w:pPr>
              <w:rPr>
                <w:rFonts w:cs="Arial"/>
                <w:b/>
                <w:szCs w:val="22"/>
              </w:rPr>
            </w:pPr>
            <w:r w:rsidRPr="00BC5484">
              <w:rPr>
                <w:rFonts w:cs="Arial"/>
                <w:b/>
                <w:szCs w:val="22"/>
              </w:rPr>
              <w:t>Unit</w:t>
            </w:r>
          </w:p>
        </w:tc>
        <w:tc>
          <w:tcPr>
            <w:tcW w:w="3788" w:type="pct"/>
            <w:shd w:val="clear" w:color="auto" w:fill="auto"/>
          </w:tcPr>
          <w:p w14:paraId="7BF7D93F" w14:textId="77777777" w:rsidR="00DE39A2" w:rsidRPr="00BC5484" w:rsidRDefault="00DE39A2" w:rsidP="00DE39A2">
            <w:pPr>
              <w:rPr>
                <w:rFonts w:cs="Arial"/>
                <w:szCs w:val="22"/>
              </w:rPr>
            </w:pPr>
            <w:r w:rsidRPr="00BC5484">
              <w:rPr>
                <w:rFonts w:cs="Arial"/>
                <w:szCs w:val="22"/>
              </w:rPr>
              <w:t>%</w:t>
            </w:r>
          </w:p>
        </w:tc>
      </w:tr>
      <w:tr w:rsidR="00DE39A2" w:rsidRPr="00BC5484" w14:paraId="083A0C37" w14:textId="77777777" w:rsidTr="00DE39A2">
        <w:trPr>
          <w:cantSplit/>
          <w:jc w:val="center"/>
        </w:trPr>
        <w:tc>
          <w:tcPr>
            <w:tcW w:w="1212" w:type="pct"/>
            <w:shd w:val="clear" w:color="auto" w:fill="E7E6E6"/>
          </w:tcPr>
          <w:p w14:paraId="000AC3D4" w14:textId="77777777" w:rsidR="00DE39A2" w:rsidRPr="00BC5484" w:rsidRDefault="00DE39A2" w:rsidP="00DE39A2">
            <w:pPr>
              <w:rPr>
                <w:rFonts w:cs="Arial"/>
                <w:b/>
                <w:szCs w:val="22"/>
              </w:rPr>
            </w:pPr>
            <w:r w:rsidRPr="00BC5484">
              <w:rPr>
                <w:rFonts w:cs="Arial"/>
                <w:b/>
                <w:szCs w:val="22"/>
              </w:rPr>
              <w:t>Description</w:t>
            </w:r>
          </w:p>
        </w:tc>
        <w:tc>
          <w:tcPr>
            <w:tcW w:w="3788" w:type="pct"/>
            <w:shd w:val="clear" w:color="auto" w:fill="auto"/>
          </w:tcPr>
          <w:p w14:paraId="3807399D" w14:textId="77777777" w:rsidR="00DE39A2" w:rsidRPr="00BC5484" w:rsidRDefault="00DE39A2" w:rsidP="00DE39A2">
            <w:pPr>
              <w:rPr>
                <w:rFonts w:cs="Arial"/>
                <w:szCs w:val="22"/>
              </w:rPr>
            </w:pPr>
            <w:r w:rsidRPr="00BC5484">
              <w:rPr>
                <w:rFonts w:cs="Arial"/>
                <w:szCs w:val="22"/>
              </w:rPr>
              <w:t>Livelihood of the poor refers to changes compared to the baseline in living conditions, access to healthcare services including affordability and poverty alleviation.</w:t>
            </w:r>
          </w:p>
        </w:tc>
      </w:tr>
      <w:tr w:rsidR="00DE39A2" w:rsidRPr="00BC5484" w14:paraId="24A186EC" w14:textId="77777777" w:rsidTr="00DE39A2">
        <w:trPr>
          <w:cantSplit/>
          <w:jc w:val="center"/>
        </w:trPr>
        <w:tc>
          <w:tcPr>
            <w:tcW w:w="1212" w:type="pct"/>
            <w:shd w:val="clear" w:color="auto" w:fill="E7E6E6"/>
          </w:tcPr>
          <w:p w14:paraId="35F3425E" w14:textId="77777777" w:rsidR="00DE39A2" w:rsidRPr="00BC5484" w:rsidRDefault="00DE39A2" w:rsidP="00DE39A2">
            <w:pPr>
              <w:rPr>
                <w:rFonts w:cs="Arial"/>
                <w:b/>
                <w:szCs w:val="22"/>
              </w:rPr>
            </w:pPr>
            <w:r w:rsidRPr="00BC5484">
              <w:rPr>
                <w:rFonts w:cs="Arial"/>
                <w:b/>
                <w:szCs w:val="22"/>
              </w:rPr>
              <w:t>Source of data</w:t>
            </w:r>
          </w:p>
        </w:tc>
        <w:tc>
          <w:tcPr>
            <w:tcW w:w="3788" w:type="pct"/>
            <w:shd w:val="clear" w:color="auto" w:fill="auto"/>
          </w:tcPr>
          <w:p w14:paraId="5045E651" w14:textId="77777777" w:rsidR="00DE39A2" w:rsidRPr="00BC5484" w:rsidRDefault="00DE39A2" w:rsidP="00DE39A2">
            <w:pPr>
              <w:rPr>
                <w:rFonts w:cs="Arial"/>
                <w:szCs w:val="22"/>
              </w:rPr>
            </w:pPr>
            <w:r w:rsidRPr="00BC5484">
              <w:rPr>
                <w:rFonts w:cs="Arial"/>
                <w:szCs w:val="22"/>
              </w:rPr>
              <w:t>Collected through the annual Biogas User Survey.</w:t>
            </w:r>
          </w:p>
        </w:tc>
      </w:tr>
      <w:tr w:rsidR="00DE39A2" w:rsidRPr="00BC5484" w14:paraId="7BE3E82A" w14:textId="77777777" w:rsidTr="00DE39A2">
        <w:trPr>
          <w:cantSplit/>
          <w:jc w:val="center"/>
        </w:trPr>
        <w:tc>
          <w:tcPr>
            <w:tcW w:w="1212" w:type="pct"/>
            <w:shd w:val="clear" w:color="auto" w:fill="E7E6E6"/>
          </w:tcPr>
          <w:p w14:paraId="63C1C8E0" w14:textId="77777777" w:rsidR="00DE39A2" w:rsidRPr="00BC5484" w:rsidRDefault="00DE39A2" w:rsidP="00DE39A2">
            <w:pPr>
              <w:jc w:val="left"/>
              <w:rPr>
                <w:rFonts w:cs="Arial"/>
                <w:b/>
                <w:szCs w:val="22"/>
              </w:rPr>
            </w:pPr>
            <w:r w:rsidRPr="00BC5484">
              <w:rPr>
                <w:rFonts w:cs="Arial"/>
                <w:b/>
                <w:szCs w:val="22"/>
              </w:rPr>
              <w:t>Measurement methods and procedures</w:t>
            </w:r>
          </w:p>
        </w:tc>
        <w:tc>
          <w:tcPr>
            <w:tcW w:w="3788" w:type="pct"/>
            <w:shd w:val="clear" w:color="auto" w:fill="auto"/>
          </w:tcPr>
          <w:p w14:paraId="1C441B9C" w14:textId="77777777" w:rsidR="00DE39A2" w:rsidRPr="00BC5484" w:rsidRDefault="00DE39A2" w:rsidP="00DE39A2">
            <w:pPr>
              <w:rPr>
                <w:rFonts w:cs="Arial"/>
                <w:szCs w:val="22"/>
              </w:rPr>
            </w:pPr>
            <w:r w:rsidRPr="00BC5484">
              <w:rPr>
                <w:rFonts w:cs="Arial"/>
                <w:szCs w:val="22"/>
              </w:rPr>
              <w:t>Carried out as part of the annual Biogas User Survey conducted by the IDBP. As part of this survey the following question will be included: “Do you feel that your living conditions have a) improved, b) stayed the same, c) worsened; since the installation of the biogas digester?”</w:t>
            </w:r>
          </w:p>
        </w:tc>
      </w:tr>
      <w:tr w:rsidR="00DE39A2" w:rsidRPr="00BC5484" w14:paraId="286438E0" w14:textId="77777777" w:rsidTr="00DE39A2">
        <w:trPr>
          <w:cantSplit/>
          <w:jc w:val="center"/>
        </w:trPr>
        <w:tc>
          <w:tcPr>
            <w:tcW w:w="1212" w:type="pct"/>
            <w:shd w:val="clear" w:color="auto" w:fill="E7E6E6"/>
          </w:tcPr>
          <w:p w14:paraId="714E91CF" w14:textId="77777777" w:rsidR="00DE39A2" w:rsidRPr="00BC5484" w:rsidRDefault="00DE39A2" w:rsidP="00DE39A2">
            <w:pPr>
              <w:rPr>
                <w:rFonts w:cs="Arial"/>
                <w:b/>
                <w:szCs w:val="22"/>
              </w:rPr>
            </w:pPr>
            <w:r w:rsidRPr="00BC5484">
              <w:rPr>
                <w:rFonts w:cs="Arial"/>
                <w:b/>
                <w:szCs w:val="22"/>
              </w:rPr>
              <w:t>QA/QC procedures</w:t>
            </w:r>
          </w:p>
        </w:tc>
        <w:tc>
          <w:tcPr>
            <w:tcW w:w="3788" w:type="pct"/>
            <w:shd w:val="clear" w:color="auto" w:fill="auto"/>
          </w:tcPr>
          <w:p w14:paraId="6E3CAA75" w14:textId="77777777" w:rsidR="00DE39A2" w:rsidRPr="00BC5484" w:rsidRDefault="00DE39A2" w:rsidP="00DE39A2">
            <w:pPr>
              <w:rPr>
                <w:rFonts w:cs="Arial"/>
                <w:szCs w:val="22"/>
              </w:rPr>
            </w:pPr>
            <w:r w:rsidRPr="00BC5484">
              <w:rPr>
                <w:rFonts w:cs="Arial"/>
                <w:szCs w:val="22"/>
              </w:rPr>
              <w:t>This will be monitored through sampling to satisfy the requirements put forth by the methodology ‘</w:t>
            </w:r>
            <w:r w:rsidR="00C61F31" w:rsidRPr="00BC5484">
              <w:rPr>
                <w:rFonts w:cs="Arial"/>
                <w:szCs w:val="22"/>
              </w:rPr>
              <w:t>Technologies and Practices to Displace Decentralized Thermal Energy Consumption</w:t>
            </w:r>
            <w:r w:rsidRPr="00BC5484">
              <w:rPr>
                <w:rFonts w:cs="Arial"/>
                <w:szCs w:val="22"/>
              </w:rPr>
              <w:t>’ (11/04/2011).</w:t>
            </w:r>
          </w:p>
        </w:tc>
      </w:tr>
      <w:tr w:rsidR="00DE39A2" w:rsidRPr="00BC5484" w14:paraId="6702F2C4" w14:textId="77777777" w:rsidTr="00DE39A2">
        <w:trPr>
          <w:cantSplit/>
          <w:jc w:val="center"/>
        </w:trPr>
        <w:tc>
          <w:tcPr>
            <w:tcW w:w="1212" w:type="pct"/>
            <w:shd w:val="clear" w:color="auto" w:fill="E7E6E6"/>
          </w:tcPr>
          <w:p w14:paraId="27E6B248" w14:textId="77777777" w:rsidR="00DE39A2" w:rsidRPr="00BC5484" w:rsidRDefault="00DE39A2" w:rsidP="00657CE7">
            <w:pPr>
              <w:rPr>
                <w:rFonts w:cs="Arial"/>
                <w:b/>
                <w:szCs w:val="22"/>
              </w:rPr>
            </w:pPr>
            <w:r w:rsidRPr="00BC5484">
              <w:rPr>
                <w:rFonts w:cs="Arial"/>
                <w:b/>
                <w:szCs w:val="22"/>
              </w:rPr>
              <w:t>Additional comment</w:t>
            </w:r>
          </w:p>
        </w:tc>
        <w:tc>
          <w:tcPr>
            <w:tcW w:w="3788" w:type="pct"/>
            <w:shd w:val="clear" w:color="auto" w:fill="auto"/>
          </w:tcPr>
          <w:p w14:paraId="585243E1" w14:textId="77777777" w:rsidR="00DE39A2" w:rsidRPr="00BC5484" w:rsidRDefault="00DE39A2" w:rsidP="00657CE7">
            <w:pPr>
              <w:rPr>
                <w:rFonts w:cs="Arial"/>
                <w:szCs w:val="22"/>
              </w:rPr>
            </w:pPr>
            <w:r w:rsidRPr="00BC5484">
              <w:rPr>
                <w:rFonts w:cs="Arial"/>
                <w:szCs w:val="22"/>
              </w:rPr>
              <w:t>-</w:t>
            </w:r>
          </w:p>
        </w:tc>
      </w:tr>
    </w:tbl>
    <w:p w14:paraId="772835D9" w14:textId="77777777" w:rsidR="00DE39A2" w:rsidRPr="00BC5484" w:rsidRDefault="00DE39A2" w:rsidP="00913BF9">
      <w:pPr>
        <w:pStyle w:val="SDMPDDPoACaption"/>
        <w:spacing w:before="120" w:after="60"/>
        <w:ind w:left="1247"/>
        <w:rPr>
          <w:rFonts w:cs="Arial"/>
          <w:b/>
          <w:sz w:val="22"/>
          <w:szCs w:val="22"/>
        </w:rPr>
      </w:pPr>
    </w:p>
    <w:p w14:paraId="5CA6AE35" w14:textId="77777777" w:rsidR="00DE39A2" w:rsidRPr="00BC5484" w:rsidRDefault="00DE39A2" w:rsidP="00913BF9">
      <w:pPr>
        <w:pStyle w:val="SDMPDDPoACaption"/>
        <w:spacing w:before="120" w:after="60"/>
        <w:ind w:left="1247"/>
        <w:rPr>
          <w:rFonts w:cs="Arial"/>
          <w:b/>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bottom w:w="20" w:type="dxa"/>
        </w:tblCellMar>
        <w:tblLook w:val="00C0" w:firstRow="0" w:lastRow="1" w:firstColumn="1" w:lastColumn="0" w:noHBand="0" w:noVBand="0"/>
      </w:tblPr>
      <w:tblGrid>
        <w:gridCol w:w="2334"/>
        <w:gridCol w:w="7295"/>
      </w:tblGrid>
      <w:tr w:rsidR="00DE39A2" w:rsidRPr="00BC5484" w14:paraId="6B0BEB30" w14:textId="77777777" w:rsidTr="00DE39A2">
        <w:trPr>
          <w:cantSplit/>
          <w:jc w:val="center"/>
        </w:trPr>
        <w:tc>
          <w:tcPr>
            <w:tcW w:w="1212" w:type="pct"/>
            <w:shd w:val="clear" w:color="auto" w:fill="E7E6E6"/>
          </w:tcPr>
          <w:p w14:paraId="01760225" w14:textId="77777777" w:rsidR="00DE39A2" w:rsidRPr="00BC5484" w:rsidRDefault="00DE39A2" w:rsidP="00DE39A2">
            <w:pPr>
              <w:rPr>
                <w:rFonts w:cs="Arial"/>
                <w:b/>
                <w:szCs w:val="22"/>
              </w:rPr>
            </w:pPr>
            <w:r w:rsidRPr="00BC5484">
              <w:rPr>
                <w:rFonts w:cs="Arial"/>
                <w:b/>
                <w:szCs w:val="22"/>
              </w:rPr>
              <w:t>Data / Parameter</w:t>
            </w:r>
          </w:p>
        </w:tc>
        <w:tc>
          <w:tcPr>
            <w:tcW w:w="3788" w:type="pct"/>
            <w:shd w:val="clear" w:color="auto" w:fill="auto"/>
          </w:tcPr>
          <w:p w14:paraId="273D0595" w14:textId="77777777" w:rsidR="00DE39A2" w:rsidRPr="00BC5484" w:rsidRDefault="00DE39A2" w:rsidP="00DE39A2">
            <w:pPr>
              <w:rPr>
                <w:rFonts w:cs="Arial"/>
                <w:b/>
                <w:szCs w:val="22"/>
              </w:rPr>
            </w:pPr>
            <w:r w:rsidRPr="00BC5484">
              <w:rPr>
                <w:rFonts w:cs="Arial"/>
                <w:b/>
                <w:szCs w:val="22"/>
              </w:rPr>
              <w:t>GS-08 Access to affordable and clean energy services</w:t>
            </w:r>
          </w:p>
        </w:tc>
      </w:tr>
      <w:tr w:rsidR="00DE39A2" w:rsidRPr="00BC5484" w14:paraId="4B8A2F11" w14:textId="77777777" w:rsidTr="00DE39A2">
        <w:trPr>
          <w:cantSplit/>
          <w:jc w:val="center"/>
        </w:trPr>
        <w:tc>
          <w:tcPr>
            <w:tcW w:w="1212" w:type="pct"/>
            <w:shd w:val="clear" w:color="auto" w:fill="E7E6E6"/>
          </w:tcPr>
          <w:p w14:paraId="434A6F69" w14:textId="77777777" w:rsidR="00DE39A2" w:rsidRPr="00BC5484" w:rsidRDefault="00DE39A2" w:rsidP="00DE39A2">
            <w:pPr>
              <w:rPr>
                <w:rFonts w:cs="Arial"/>
                <w:b/>
                <w:szCs w:val="22"/>
              </w:rPr>
            </w:pPr>
            <w:r w:rsidRPr="00BC5484">
              <w:rPr>
                <w:rFonts w:cs="Arial"/>
                <w:b/>
                <w:szCs w:val="22"/>
              </w:rPr>
              <w:t>Unit</w:t>
            </w:r>
          </w:p>
        </w:tc>
        <w:tc>
          <w:tcPr>
            <w:tcW w:w="3788" w:type="pct"/>
            <w:shd w:val="clear" w:color="auto" w:fill="auto"/>
          </w:tcPr>
          <w:p w14:paraId="19A0DEA5" w14:textId="77777777" w:rsidR="00DE39A2" w:rsidRPr="00BC5484" w:rsidRDefault="00DE39A2" w:rsidP="00DE39A2">
            <w:pPr>
              <w:rPr>
                <w:rFonts w:cs="Arial"/>
                <w:szCs w:val="22"/>
              </w:rPr>
            </w:pPr>
            <w:r w:rsidRPr="00BC5484">
              <w:rPr>
                <w:rFonts w:cs="Arial"/>
                <w:szCs w:val="22"/>
              </w:rPr>
              <w:t xml:space="preserve">Number </w:t>
            </w:r>
          </w:p>
        </w:tc>
      </w:tr>
      <w:tr w:rsidR="00DE39A2" w:rsidRPr="00BC5484" w14:paraId="753BCF82" w14:textId="77777777" w:rsidTr="00DE39A2">
        <w:trPr>
          <w:cantSplit/>
          <w:jc w:val="center"/>
        </w:trPr>
        <w:tc>
          <w:tcPr>
            <w:tcW w:w="1212" w:type="pct"/>
            <w:shd w:val="clear" w:color="auto" w:fill="E7E6E6"/>
          </w:tcPr>
          <w:p w14:paraId="0F3C71D3" w14:textId="77777777" w:rsidR="00DE39A2" w:rsidRPr="00BC5484" w:rsidRDefault="00DE39A2" w:rsidP="00DE39A2">
            <w:pPr>
              <w:rPr>
                <w:rFonts w:cs="Arial"/>
                <w:b/>
                <w:szCs w:val="22"/>
              </w:rPr>
            </w:pPr>
            <w:r w:rsidRPr="00BC5484">
              <w:rPr>
                <w:rFonts w:cs="Arial"/>
                <w:b/>
                <w:szCs w:val="22"/>
              </w:rPr>
              <w:t>Description</w:t>
            </w:r>
          </w:p>
        </w:tc>
        <w:tc>
          <w:tcPr>
            <w:tcW w:w="3788" w:type="pct"/>
            <w:shd w:val="clear" w:color="auto" w:fill="auto"/>
          </w:tcPr>
          <w:p w14:paraId="1CE76C8B" w14:textId="77777777" w:rsidR="00DE39A2" w:rsidRPr="00BC5484" w:rsidRDefault="00DE39A2" w:rsidP="00DE39A2">
            <w:pPr>
              <w:rPr>
                <w:rFonts w:cs="Arial"/>
                <w:szCs w:val="22"/>
              </w:rPr>
            </w:pPr>
            <w:r w:rsidRPr="00BC5484">
              <w:rPr>
                <w:rFonts w:cs="Arial"/>
                <w:szCs w:val="22"/>
              </w:rPr>
              <w:t>Access to energy services refer to changes in unsustainable energy use. This will be monitored through the n</w:t>
            </w:r>
            <w:r w:rsidRPr="00BC5484">
              <w:rPr>
                <w:rFonts w:cs="Arial"/>
                <w:vanish/>
                <w:szCs w:val="22"/>
              </w:rPr>
              <w:t>teh will be monitored through</w:t>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vanish/>
                <w:szCs w:val="22"/>
              </w:rPr>
              <w:pgNum/>
            </w:r>
            <w:r w:rsidRPr="00BC5484">
              <w:rPr>
                <w:rFonts w:cs="Arial"/>
                <w:szCs w:val="22"/>
              </w:rPr>
              <w:t>umber of biogas units commissioned.</w:t>
            </w:r>
          </w:p>
        </w:tc>
      </w:tr>
      <w:tr w:rsidR="00DE39A2" w:rsidRPr="00BC5484" w14:paraId="7F95D6B0" w14:textId="77777777" w:rsidTr="00DE39A2">
        <w:trPr>
          <w:cantSplit/>
          <w:jc w:val="center"/>
        </w:trPr>
        <w:tc>
          <w:tcPr>
            <w:tcW w:w="1212" w:type="pct"/>
            <w:shd w:val="clear" w:color="auto" w:fill="E7E6E6"/>
          </w:tcPr>
          <w:p w14:paraId="1294A537" w14:textId="77777777" w:rsidR="00DE39A2" w:rsidRPr="00BC5484" w:rsidRDefault="00DE39A2" w:rsidP="00DE39A2">
            <w:pPr>
              <w:rPr>
                <w:rFonts w:cs="Arial"/>
                <w:b/>
                <w:szCs w:val="22"/>
              </w:rPr>
            </w:pPr>
            <w:r w:rsidRPr="00BC5484">
              <w:rPr>
                <w:rFonts w:cs="Arial"/>
                <w:b/>
                <w:szCs w:val="22"/>
              </w:rPr>
              <w:t>Source of data</w:t>
            </w:r>
          </w:p>
        </w:tc>
        <w:tc>
          <w:tcPr>
            <w:tcW w:w="3788" w:type="pct"/>
            <w:shd w:val="clear" w:color="auto" w:fill="auto"/>
          </w:tcPr>
          <w:p w14:paraId="6B92F38A" w14:textId="77777777" w:rsidR="00DE39A2" w:rsidRPr="00BC5484" w:rsidRDefault="00DE39A2" w:rsidP="00DE39A2">
            <w:pPr>
              <w:rPr>
                <w:rFonts w:cs="Arial"/>
                <w:szCs w:val="22"/>
              </w:rPr>
            </w:pPr>
            <w:r w:rsidRPr="00BC5484">
              <w:rPr>
                <w:rFonts w:cs="Arial"/>
                <w:szCs w:val="22"/>
              </w:rPr>
              <w:t>Collected through the IDBP Database.</w:t>
            </w:r>
          </w:p>
        </w:tc>
      </w:tr>
      <w:tr w:rsidR="00DE39A2" w:rsidRPr="00BC5484" w14:paraId="514BC700" w14:textId="77777777" w:rsidTr="00DE39A2">
        <w:trPr>
          <w:cantSplit/>
          <w:jc w:val="center"/>
        </w:trPr>
        <w:tc>
          <w:tcPr>
            <w:tcW w:w="1212" w:type="pct"/>
            <w:shd w:val="clear" w:color="auto" w:fill="E7E6E6"/>
          </w:tcPr>
          <w:p w14:paraId="325A0AF6" w14:textId="77777777" w:rsidR="00DE39A2" w:rsidRPr="00BC5484" w:rsidRDefault="00DE39A2" w:rsidP="00DE39A2">
            <w:pPr>
              <w:jc w:val="left"/>
              <w:rPr>
                <w:rFonts w:cs="Arial"/>
                <w:b/>
                <w:szCs w:val="22"/>
              </w:rPr>
            </w:pPr>
            <w:r w:rsidRPr="00BC5484">
              <w:rPr>
                <w:rFonts w:cs="Arial"/>
                <w:b/>
                <w:szCs w:val="22"/>
              </w:rPr>
              <w:t>Measurement methods and procedures</w:t>
            </w:r>
          </w:p>
        </w:tc>
        <w:tc>
          <w:tcPr>
            <w:tcW w:w="3788" w:type="pct"/>
            <w:shd w:val="clear" w:color="auto" w:fill="auto"/>
          </w:tcPr>
          <w:p w14:paraId="43633DEF" w14:textId="77777777" w:rsidR="00DE39A2" w:rsidRPr="00BC5484" w:rsidRDefault="00DE39A2" w:rsidP="00DE39A2">
            <w:pPr>
              <w:rPr>
                <w:rFonts w:cs="Arial"/>
                <w:szCs w:val="22"/>
              </w:rPr>
            </w:pPr>
            <w:r w:rsidRPr="00BC5484">
              <w:rPr>
                <w:rFonts w:cs="Arial"/>
                <w:szCs w:val="22"/>
              </w:rPr>
              <w:t xml:space="preserve">As in the assessment of parameter ‘N’ above, the unique serial number of each installation will be recorded upon commissioning and entered into the electronic database, with clear divisions between VPAs.  This will allow a count of the number of systems commissioned.  </w:t>
            </w:r>
          </w:p>
        </w:tc>
      </w:tr>
      <w:tr w:rsidR="00DE39A2" w:rsidRPr="00BC5484" w14:paraId="69C23BA7" w14:textId="77777777" w:rsidTr="00DE39A2">
        <w:trPr>
          <w:cantSplit/>
          <w:jc w:val="center"/>
        </w:trPr>
        <w:tc>
          <w:tcPr>
            <w:tcW w:w="1212" w:type="pct"/>
            <w:shd w:val="clear" w:color="auto" w:fill="E7E6E6"/>
          </w:tcPr>
          <w:p w14:paraId="631E2849" w14:textId="77777777" w:rsidR="00DE39A2" w:rsidRPr="00BC5484" w:rsidRDefault="00DE39A2" w:rsidP="00DE39A2">
            <w:pPr>
              <w:rPr>
                <w:rFonts w:cs="Arial"/>
                <w:b/>
                <w:szCs w:val="22"/>
              </w:rPr>
            </w:pPr>
            <w:r w:rsidRPr="00BC5484">
              <w:rPr>
                <w:rFonts w:cs="Arial"/>
                <w:b/>
                <w:szCs w:val="22"/>
              </w:rPr>
              <w:t>QA/QC procedures</w:t>
            </w:r>
          </w:p>
        </w:tc>
        <w:tc>
          <w:tcPr>
            <w:tcW w:w="3788" w:type="pct"/>
            <w:shd w:val="clear" w:color="auto" w:fill="auto"/>
          </w:tcPr>
          <w:p w14:paraId="16FC57D5" w14:textId="77777777" w:rsidR="00DE39A2" w:rsidRPr="00BC5484" w:rsidRDefault="00DE39A2" w:rsidP="00DE39A2">
            <w:pPr>
              <w:rPr>
                <w:rFonts w:cs="Arial"/>
                <w:szCs w:val="22"/>
              </w:rPr>
            </w:pPr>
            <w:r w:rsidRPr="00BC5484">
              <w:rPr>
                <w:rFonts w:cs="Arial"/>
                <w:szCs w:val="22"/>
              </w:rPr>
              <w:t>This will be monitored through sampling to satisfy the requirements put forth by the methodology ‘</w:t>
            </w:r>
            <w:r w:rsidR="00C61F31" w:rsidRPr="00BC5484">
              <w:rPr>
                <w:rFonts w:cs="Arial"/>
                <w:szCs w:val="22"/>
              </w:rPr>
              <w:t>Technologies and Practices to Displace Decentralized Thermal Energy Consumption</w:t>
            </w:r>
            <w:r w:rsidRPr="00BC5484">
              <w:rPr>
                <w:rFonts w:cs="Arial"/>
                <w:szCs w:val="22"/>
              </w:rPr>
              <w:t>’ (11/04/2011).</w:t>
            </w:r>
          </w:p>
        </w:tc>
      </w:tr>
      <w:tr w:rsidR="00DE39A2" w:rsidRPr="00BC5484" w14:paraId="66D3F9BE" w14:textId="77777777" w:rsidTr="00DE39A2">
        <w:trPr>
          <w:cantSplit/>
          <w:jc w:val="center"/>
        </w:trPr>
        <w:tc>
          <w:tcPr>
            <w:tcW w:w="1212" w:type="pct"/>
            <w:shd w:val="clear" w:color="auto" w:fill="E7E6E6"/>
          </w:tcPr>
          <w:p w14:paraId="5B775520" w14:textId="77777777" w:rsidR="00DE39A2" w:rsidRPr="00BC5484" w:rsidRDefault="00DE39A2" w:rsidP="00657CE7">
            <w:pPr>
              <w:rPr>
                <w:rFonts w:cs="Arial"/>
                <w:b/>
                <w:szCs w:val="22"/>
              </w:rPr>
            </w:pPr>
            <w:r w:rsidRPr="00BC5484">
              <w:rPr>
                <w:rFonts w:cs="Arial"/>
                <w:b/>
                <w:szCs w:val="22"/>
              </w:rPr>
              <w:t>Additional comment</w:t>
            </w:r>
          </w:p>
        </w:tc>
        <w:tc>
          <w:tcPr>
            <w:tcW w:w="3788" w:type="pct"/>
            <w:shd w:val="clear" w:color="auto" w:fill="auto"/>
          </w:tcPr>
          <w:p w14:paraId="0C099634" w14:textId="77777777" w:rsidR="00DE39A2" w:rsidRPr="00BC5484" w:rsidRDefault="00DE39A2" w:rsidP="00657CE7">
            <w:pPr>
              <w:rPr>
                <w:rFonts w:cs="Arial"/>
                <w:szCs w:val="22"/>
              </w:rPr>
            </w:pPr>
            <w:r w:rsidRPr="00BC5484">
              <w:rPr>
                <w:rFonts w:cs="Arial"/>
                <w:szCs w:val="22"/>
              </w:rPr>
              <w:t>-</w:t>
            </w:r>
          </w:p>
        </w:tc>
      </w:tr>
    </w:tbl>
    <w:p w14:paraId="6D20D858" w14:textId="77777777" w:rsidR="00DE39A2" w:rsidRPr="00BC5484" w:rsidRDefault="00DE39A2" w:rsidP="00913BF9">
      <w:pPr>
        <w:pStyle w:val="SDMPDDPoACaption"/>
        <w:spacing w:before="120" w:after="60"/>
        <w:ind w:left="1247"/>
        <w:rPr>
          <w:rFonts w:cs="Arial"/>
          <w:b/>
          <w:sz w:val="22"/>
          <w:szCs w:val="22"/>
        </w:rPr>
      </w:pPr>
    </w:p>
    <w:p w14:paraId="20189E82" w14:textId="77777777" w:rsidR="00DE39A2" w:rsidRPr="00BC5484" w:rsidRDefault="00DE39A2" w:rsidP="00913BF9">
      <w:pPr>
        <w:pStyle w:val="SDMPDDPoACaption"/>
        <w:spacing w:before="120" w:after="60"/>
        <w:ind w:left="1247"/>
        <w:rPr>
          <w:rFonts w:cs="Arial"/>
          <w:b/>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bottom w:w="20" w:type="dxa"/>
        </w:tblCellMar>
        <w:tblLook w:val="00C0" w:firstRow="0" w:lastRow="1" w:firstColumn="1" w:lastColumn="0" w:noHBand="0" w:noVBand="0"/>
      </w:tblPr>
      <w:tblGrid>
        <w:gridCol w:w="2334"/>
        <w:gridCol w:w="7295"/>
      </w:tblGrid>
      <w:tr w:rsidR="00DE39A2" w:rsidRPr="00BC5484" w14:paraId="19674E3D" w14:textId="77777777" w:rsidTr="00DE39A2">
        <w:trPr>
          <w:cantSplit/>
          <w:jc w:val="center"/>
        </w:trPr>
        <w:tc>
          <w:tcPr>
            <w:tcW w:w="1212" w:type="pct"/>
            <w:shd w:val="clear" w:color="auto" w:fill="E7E6E6"/>
          </w:tcPr>
          <w:p w14:paraId="6B85A27D" w14:textId="77777777" w:rsidR="00DE39A2" w:rsidRPr="00BC5484" w:rsidRDefault="00DE39A2" w:rsidP="00DE39A2">
            <w:pPr>
              <w:rPr>
                <w:rFonts w:cs="Arial"/>
                <w:b/>
                <w:szCs w:val="22"/>
              </w:rPr>
            </w:pPr>
            <w:r w:rsidRPr="00BC5484">
              <w:rPr>
                <w:rFonts w:cs="Arial"/>
                <w:b/>
                <w:szCs w:val="22"/>
              </w:rPr>
              <w:t>Data / Parameter</w:t>
            </w:r>
          </w:p>
        </w:tc>
        <w:tc>
          <w:tcPr>
            <w:tcW w:w="3788" w:type="pct"/>
            <w:shd w:val="clear" w:color="auto" w:fill="auto"/>
          </w:tcPr>
          <w:p w14:paraId="00B77745" w14:textId="77777777" w:rsidR="00DE39A2" w:rsidRPr="00BC5484" w:rsidRDefault="00DE39A2" w:rsidP="00DE39A2">
            <w:pPr>
              <w:rPr>
                <w:rFonts w:cs="Arial"/>
                <w:b/>
                <w:szCs w:val="22"/>
              </w:rPr>
            </w:pPr>
            <w:r w:rsidRPr="00BC5484">
              <w:rPr>
                <w:rFonts w:cs="Arial"/>
                <w:b/>
                <w:szCs w:val="22"/>
              </w:rPr>
              <w:t>GS-09 Human and institutional capacity</w:t>
            </w:r>
          </w:p>
        </w:tc>
      </w:tr>
      <w:tr w:rsidR="00DE39A2" w:rsidRPr="00BC5484" w14:paraId="5964C2FC" w14:textId="77777777" w:rsidTr="00DE39A2">
        <w:trPr>
          <w:cantSplit/>
          <w:jc w:val="center"/>
        </w:trPr>
        <w:tc>
          <w:tcPr>
            <w:tcW w:w="1212" w:type="pct"/>
            <w:shd w:val="clear" w:color="auto" w:fill="E7E6E6"/>
          </w:tcPr>
          <w:p w14:paraId="2B31282B" w14:textId="77777777" w:rsidR="00DE39A2" w:rsidRPr="00BC5484" w:rsidRDefault="00DE39A2" w:rsidP="00DE39A2">
            <w:pPr>
              <w:rPr>
                <w:rFonts w:cs="Arial"/>
                <w:b/>
                <w:szCs w:val="22"/>
              </w:rPr>
            </w:pPr>
            <w:r w:rsidRPr="00BC5484">
              <w:rPr>
                <w:rFonts w:cs="Arial"/>
                <w:b/>
                <w:szCs w:val="22"/>
              </w:rPr>
              <w:t>Unit</w:t>
            </w:r>
          </w:p>
        </w:tc>
        <w:tc>
          <w:tcPr>
            <w:tcW w:w="3788" w:type="pct"/>
            <w:shd w:val="clear" w:color="auto" w:fill="auto"/>
          </w:tcPr>
          <w:p w14:paraId="17DECCD5" w14:textId="77777777" w:rsidR="00DE39A2" w:rsidRPr="00BC5484" w:rsidRDefault="00DE39A2" w:rsidP="00DE39A2">
            <w:pPr>
              <w:rPr>
                <w:rFonts w:cs="Arial"/>
                <w:szCs w:val="22"/>
              </w:rPr>
            </w:pPr>
            <w:r w:rsidRPr="00BC5484">
              <w:rPr>
                <w:rFonts w:cs="Arial"/>
                <w:szCs w:val="22"/>
              </w:rPr>
              <w:t>Number</w:t>
            </w:r>
          </w:p>
        </w:tc>
      </w:tr>
      <w:tr w:rsidR="00DE39A2" w:rsidRPr="00BC5484" w14:paraId="337A67D0" w14:textId="77777777" w:rsidTr="00DE39A2">
        <w:trPr>
          <w:cantSplit/>
          <w:jc w:val="center"/>
        </w:trPr>
        <w:tc>
          <w:tcPr>
            <w:tcW w:w="1212" w:type="pct"/>
            <w:shd w:val="clear" w:color="auto" w:fill="E7E6E6"/>
          </w:tcPr>
          <w:p w14:paraId="09991734" w14:textId="77777777" w:rsidR="00DE39A2" w:rsidRPr="00BC5484" w:rsidRDefault="00DE39A2" w:rsidP="00DE39A2">
            <w:pPr>
              <w:rPr>
                <w:rFonts w:cs="Arial"/>
                <w:b/>
                <w:szCs w:val="22"/>
              </w:rPr>
            </w:pPr>
            <w:r w:rsidRPr="00BC5484">
              <w:rPr>
                <w:rFonts w:cs="Arial"/>
                <w:b/>
                <w:szCs w:val="22"/>
              </w:rPr>
              <w:t>Description</w:t>
            </w:r>
          </w:p>
        </w:tc>
        <w:tc>
          <w:tcPr>
            <w:tcW w:w="3788" w:type="pct"/>
            <w:shd w:val="clear" w:color="auto" w:fill="auto"/>
          </w:tcPr>
          <w:p w14:paraId="511BD2FF" w14:textId="77777777" w:rsidR="00DE39A2" w:rsidRPr="00BC5484" w:rsidRDefault="00DE39A2" w:rsidP="00DE39A2">
            <w:pPr>
              <w:rPr>
                <w:rFonts w:cs="Arial"/>
                <w:szCs w:val="22"/>
              </w:rPr>
            </w:pPr>
            <w:r w:rsidRPr="00BC5484">
              <w:rPr>
                <w:rFonts w:cs="Arial"/>
                <w:szCs w:val="22"/>
              </w:rPr>
              <w:t>Changes compared to the baseline in education and skills, gender equality and empowerment.  Women spend much of their time collecting firewood and cooking, and have little spare time to undertake activities that stimulate personal and entrepreneurial development. The number of women attending the Operation and Maintenance training as well as the bio-slurry utilization training will be monitored.</w:t>
            </w:r>
          </w:p>
        </w:tc>
      </w:tr>
      <w:tr w:rsidR="00DE39A2" w:rsidRPr="00BC5484" w14:paraId="03DE1428" w14:textId="77777777" w:rsidTr="00DE39A2">
        <w:trPr>
          <w:cantSplit/>
          <w:jc w:val="center"/>
        </w:trPr>
        <w:tc>
          <w:tcPr>
            <w:tcW w:w="1212" w:type="pct"/>
            <w:shd w:val="clear" w:color="auto" w:fill="E7E6E6"/>
          </w:tcPr>
          <w:p w14:paraId="79ED74F8" w14:textId="77777777" w:rsidR="00DE39A2" w:rsidRPr="00BC5484" w:rsidRDefault="00DE39A2" w:rsidP="00DE39A2">
            <w:pPr>
              <w:rPr>
                <w:rFonts w:cs="Arial"/>
                <w:b/>
                <w:szCs w:val="22"/>
              </w:rPr>
            </w:pPr>
            <w:r w:rsidRPr="00BC5484">
              <w:rPr>
                <w:rFonts w:cs="Arial"/>
                <w:b/>
                <w:szCs w:val="22"/>
              </w:rPr>
              <w:t>Source of data</w:t>
            </w:r>
          </w:p>
        </w:tc>
        <w:tc>
          <w:tcPr>
            <w:tcW w:w="3788" w:type="pct"/>
            <w:shd w:val="clear" w:color="auto" w:fill="auto"/>
          </w:tcPr>
          <w:p w14:paraId="25AD4934" w14:textId="77777777" w:rsidR="00DE39A2" w:rsidRPr="00BC5484" w:rsidRDefault="00DE39A2" w:rsidP="00DE39A2">
            <w:pPr>
              <w:rPr>
                <w:rFonts w:cs="Arial"/>
                <w:szCs w:val="22"/>
              </w:rPr>
            </w:pPr>
            <w:r w:rsidRPr="00BC5484">
              <w:rPr>
                <w:rFonts w:cs="Arial"/>
                <w:szCs w:val="22"/>
              </w:rPr>
              <w:t>Through the IDBP Database; Biogas User Survey</w:t>
            </w:r>
          </w:p>
        </w:tc>
      </w:tr>
      <w:tr w:rsidR="00DE39A2" w:rsidRPr="00BC5484" w14:paraId="6D64E9EE" w14:textId="77777777" w:rsidTr="00DE39A2">
        <w:trPr>
          <w:cantSplit/>
          <w:jc w:val="center"/>
        </w:trPr>
        <w:tc>
          <w:tcPr>
            <w:tcW w:w="1212" w:type="pct"/>
            <w:shd w:val="clear" w:color="auto" w:fill="E7E6E6"/>
          </w:tcPr>
          <w:p w14:paraId="79B7E1D9" w14:textId="77777777" w:rsidR="00DE39A2" w:rsidRPr="00BC5484" w:rsidRDefault="00DE39A2" w:rsidP="00DE39A2">
            <w:pPr>
              <w:jc w:val="left"/>
              <w:rPr>
                <w:rFonts w:cs="Arial"/>
                <w:b/>
                <w:szCs w:val="22"/>
              </w:rPr>
            </w:pPr>
            <w:r w:rsidRPr="00BC5484">
              <w:rPr>
                <w:rFonts w:cs="Arial"/>
                <w:b/>
                <w:szCs w:val="22"/>
              </w:rPr>
              <w:lastRenderedPageBreak/>
              <w:t>Measurement methods and procedures</w:t>
            </w:r>
          </w:p>
        </w:tc>
        <w:tc>
          <w:tcPr>
            <w:tcW w:w="3788" w:type="pct"/>
            <w:shd w:val="clear" w:color="auto" w:fill="auto"/>
          </w:tcPr>
          <w:p w14:paraId="1E603F30" w14:textId="77777777" w:rsidR="00DE39A2" w:rsidRPr="00BC5484" w:rsidRDefault="00DE39A2" w:rsidP="00DE39A2">
            <w:pPr>
              <w:rPr>
                <w:rFonts w:cs="Arial"/>
                <w:szCs w:val="22"/>
              </w:rPr>
            </w:pPr>
            <w:r w:rsidRPr="00BC5484">
              <w:rPr>
                <w:rFonts w:cs="Arial"/>
                <w:szCs w:val="22"/>
              </w:rPr>
              <w:t xml:space="preserve">Either confirmed through the IDBP Database or carried out as part of the annual Biogas User Survey conducted by the IDBP. </w:t>
            </w:r>
          </w:p>
        </w:tc>
      </w:tr>
      <w:tr w:rsidR="00DE39A2" w:rsidRPr="00BC5484" w14:paraId="4C882F3A" w14:textId="77777777" w:rsidTr="00DE39A2">
        <w:trPr>
          <w:cantSplit/>
          <w:jc w:val="center"/>
        </w:trPr>
        <w:tc>
          <w:tcPr>
            <w:tcW w:w="1212" w:type="pct"/>
            <w:shd w:val="clear" w:color="auto" w:fill="E7E6E6"/>
          </w:tcPr>
          <w:p w14:paraId="536F32F7" w14:textId="77777777" w:rsidR="00DE39A2" w:rsidRPr="00BC5484" w:rsidRDefault="00DE39A2" w:rsidP="00DE39A2">
            <w:pPr>
              <w:rPr>
                <w:rFonts w:cs="Arial"/>
                <w:b/>
                <w:szCs w:val="22"/>
              </w:rPr>
            </w:pPr>
            <w:r w:rsidRPr="00BC5484">
              <w:rPr>
                <w:rFonts w:cs="Arial"/>
                <w:b/>
                <w:szCs w:val="22"/>
              </w:rPr>
              <w:t>QA/QC procedures</w:t>
            </w:r>
          </w:p>
        </w:tc>
        <w:tc>
          <w:tcPr>
            <w:tcW w:w="3788" w:type="pct"/>
            <w:shd w:val="clear" w:color="auto" w:fill="auto"/>
          </w:tcPr>
          <w:p w14:paraId="6C030FF6" w14:textId="77777777" w:rsidR="00DE39A2" w:rsidRPr="00BC5484" w:rsidRDefault="00DE39A2" w:rsidP="00DE39A2">
            <w:pPr>
              <w:rPr>
                <w:rFonts w:cs="Arial"/>
                <w:szCs w:val="22"/>
              </w:rPr>
            </w:pPr>
            <w:r w:rsidRPr="00BC5484">
              <w:rPr>
                <w:rFonts w:cs="Arial"/>
                <w:szCs w:val="22"/>
              </w:rPr>
              <w:t>This will be monitored through sampling to satisfy the requirements put forth by the methodology ‘</w:t>
            </w:r>
            <w:r w:rsidR="00C61F31" w:rsidRPr="00BC5484">
              <w:rPr>
                <w:rFonts w:cs="Arial"/>
                <w:szCs w:val="22"/>
              </w:rPr>
              <w:t>Technologies and Practices to Displace Decentralized Thermal Energy Consumption</w:t>
            </w:r>
            <w:r w:rsidRPr="00BC5484">
              <w:rPr>
                <w:rFonts w:cs="Arial"/>
                <w:szCs w:val="22"/>
              </w:rPr>
              <w:t>’ (11/04/2011).</w:t>
            </w:r>
          </w:p>
        </w:tc>
      </w:tr>
      <w:tr w:rsidR="00DE39A2" w:rsidRPr="00BC5484" w14:paraId="35044801" w14:textId="77777777" w:rsidTr="00DE39A2">
        <w:trPr>
          <w:cantSplit/>
          <w:jc w:val="center"/>
        </w:trPr>
        <w:tc>
          <w:tcPr>
            <w:tcW w:w="1212" w:type="pct"/>
            <w:shd w:val="clear" w:color="auto" w:fill="E7E6E6"/>
          </w:tcPr>
          <w:p w14:paraId="1F889C6A" w14:textId="77777777" w:rsidR="00DE39A2" w:rsidRPr="00BC5484" w:rsidRDefault="00DE39A2" w:rsidP="00657CE7">
            <w:pPr>
              <w:rPr>
                <w:rFonts w:cs="Arial"/>
                <w:b/>
                <w:szCs w:val="22"/>
              </w:rPr>
            </w:pPr>
            <w:r w:rsidRPr="00BC5484">
              <w:rPr>
                <w:rFonts w:cs="Arial"/>
                <w:b/>
                <w:szCs w:val="22"/>
              </w:rPr>
              <w:t>Additional comment</w:t>
            </w:r>
          </w:p>
        </w:tc>
        <w:tc>
          <w:tcPr>
            <w:tcW w:w="3788" w:type="pct"/>
            <w:shd w:val="clear" w:color="auto" w:fill="auto"/>
          </w:tcPr>
          <w:p w14:paraId="56E547E7" w14:textId="77777777" w:rsidR="00DE39A2" w:rsidRPr="00BC5484" w:rsidRDefault="00DE39A2" w:rsidP="00657CE7">
            <w:pPr>
              <w:rPr>
                <w:rFonts w:cs="Arial"/>
                <w:szCs w:val="22"/>
              </w:rPr>
            </w:pPr>
            <w:r w:rsidRPr="00BC5484">
              <w:rPr>
                <w:rFonts w:cs="Arial"/>
                <w:szCs w:val="22"/>
              </w:rPr>
              <w:t>-</w:t>
            </w:r>
          </w:p>
        </w:tc>
      </w:tr>
    </w:tbl>
    <w:p w14:paraId="004B151A" w14:textId="77777777" w:rsidR="00DE39A2" w:rsidRPr="00BC5484" w:rsidRDefault="00DE39A2" w:rsidP="00913BF9">
      <w:pPr>
        <w:pStyle w:val="SDMPDDPoACaption"/>
        <w:spacing w:before="120" w:after="60"/>
        <w:ind w:left="1247"/>
        <w:rPr>
          <w:rFonts w:cs="Arial"/>
          <w:b/>
          <w:sz w:val="22"/>
          <w:szCs w:val="22"/>
        </w:rPr>
      </w:pPr>
    </w:p>
    <w:p w14:paraId="5B75258A" w14:textId="77777777" w:rsidR="00DE39A2" w:rsidRPr="00BC5484" w:rsidRDefault="00DE39A2" w:rsidP="00913BF9">
      <w:pPr>
        <w:pStyle w:val="SDMPDDPoACaption"/>
        <w:spacing w:before="120" w:after="60"/>
        <w:ind w:left="1247"/>
        <w:rPr>
          <w:rFonts w:cs="Arial"/>
          <w:b/>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bottom w:w="20" w:type="dxa"/>
        </w:tblCellMar>
        <w:tblLook w:val="00C0" w:firstRow="0" w:lastRow="1" w:firstColumn="1" w:lastColumn="0" w:noHBand="0" w:noVBand="0"/>
      </w:tblPr>
      <w:tblGrid>
        <w:gridCol w:w="2334"/>
        <w:gridCol w:w="7295"/>
      </w:tblGrid>
      <w:tr w:rsidR="00DE39A2" w:rsidRPr="00BC5484" w14:paraId="034E6D3B" w14:textId="77777777" w:rsidTr="00DE39A2">
        <w:trPr>
          <w:cantSplit/>
          <w:jc w:val="center"/>
        </w:trPr>
        <w:tc>
          <w:tcPr>
            <w:tcW w:w="1212" w:type="pct"/>
            <w:shd w:val="clear" w:color="auto" w:fill="E7E6E6"/>
          </w:tcPr>
          <w:p w14:paraId="382E0796" w14:textId="77777777" w:rsidR="00DE39A2" w:rsidRPr="00BC5484" w:rsidRDefault="00DE39A2" w:rsidP="00DE39A2">
            <w:pPr>
              <w:rPr>
                <w:rFonts w:cs="Arial"/>
                <w:b/>
                <w:szCs w:val="22"/>
              </w:rPr>
            </w:pPr>
            <w:r w:rsidRPr="00BC5484">
              <w:rPr>
                <w:rFonts w:cs="Arial"/>
                <w:b/>
                <w:szCs w:val="22"/>
              </w:rPr>
              <w:t>Data / Parameter</w:t>
            </w:r>
          </w:p>
        </w:tc>
        <w:tc>
          <w:tcPr>
            <w:tcW w:w="3788" w:type="pct"/>
            <w:shd w:val="clear" w:color="auto" w:fill="auto"/>
          </w:tcPr>
          <w:p w14:paraId="58E5CF4C" w14:textId="77777777" w:rsidR="00DE39A2" w:rsidRPr="00BC5484" w:rsidRDefault="00DE39A2" w:rsidP="00DE39A2">
            <w:pPr>
              <w:rPr>
                <w:rFonts w:cs="Arial"/>
                <w:b/>
                <w:szCs w:val="22"/>
              </w:rPr>
            </w:pPr>
            <w:r w:rsidRPr="00BC5484">
              <w:rPr>
                <w:rFonts w:cs="Arial"/>
                <w:b/>
                <w:szCs w:val="22"/>
              </w:rPr>
              <w:t>GS-10 Quantitative employment and income generation</w:t>
            </w:r>
          </w:p>
        </w:tc>
      </w:tr>
      <w:tr w:rsidR="00DE39A2" w:rsidRPr="00BC5484" w14:paraId="3386E435" w14:textId="77777777" w:rsidTr="00DE39A2">
        <w:trPr>
          <w:cantSplit/>
          <w:jc w:val="center"/>
        </w:trPr>
        <w:tc>
          <w:tcPr>
            <w:tcW w:w="1212" w:type="pct"/>
            <w:shd w:val="clear" w:color="auto" w:fill="E7E6E6"/>
          </w:tcPr>
          <w:p w14:paraId="72C12302" w14:textId="77777777" w:rsidR="00DE39A2" w:rsidRPr="00BC5484" w:rsidRDefault="00DE39A2" w:rsidP="00DE39A2">
            <w:pPr>
              <w:rPr>
                <w:rFonts w:cs="Arial"/>
                <w:b/>
                <w:szCs w:val="22"/>
              </w:rPr>
            </w:pPr>
            <w:r w:rsidRPr="00BC5484">
              <w:rPr>
                <w:rFonts w:cs="Arial"/>
                <w:b/>
                <w:szCs w:val="22"/>
              </w:rPr>
              <w:t>Unit</w:t>
            </w:r>
          </w:p>
        </w:tc>
        <w:tc>
          <w:tcPr>
            <w:tcW w:w="3788" w:type="pct"/>
            <w:shd w:val="clear" w:color="auto" w:fill="auto"/>
          </w:tcPr>
          <w:p w14:paraId="7668F4DE" w14:textId="77777777" w:rsidR="00DE39A2" w:rsidRPr="00BC5484" w:rsidRDefault="00DE39A2" w:rsidP="00DE39A2">
            <w:pPr>
              <w:rPr>
                <w:rFonts w:cs="Arial"/>
                <w:szCs w:val="22"/>
              </w:rPr>
            </w:pPr>
            <w:r w:rsidRPr="00BC5484">
              <w:rPr>
                <w:rFonts w:cs="Arial"/>
                <w:szCs w:val="22"/>
              </w:rPr>
              <w:t>Number</w:t>
            </w:r>
          </w:p>
        </w:tc>
      </w:tr>
      <w:tr w:rsidR="00DE39A2" w:rsidRPr="00BC5484" w14:paraId="0333152E" w14:textId="77777777" w:rsidTr="00DE39A2">
        <w:trPr>
          <w:cantSplit/>
          <w:jc w:val="center"/>
        </w:trPr>
        <w:tc>
          <w:tcPr>
            <w:tcW w:w="1212" w:type="pct"/>
            <w:shd w:val="clear" w:color="auto" w:fill="E7E6E6"/>
          </w:tcPr>
          <w:p w14:paraId="58ED8CF6" w14:textId="77777777" w:rsidR="00DE39A2" w:rsidRPr="00BC5484" w:rsidRDefault="00DE39A2" w:rsidP="00DE39A2">
            <w:pPr>
              <w:rPr>
                <w:rFonts w:cs="Arial"/>
                <w:b/>
                <w:szCs w:val="22"/>
              </w:rPr>
            </w:pPr>
            <w:r w:rsidRPr="00BC5484">
              <w:rPr>
                <w:rFonts w:cs="Arial"/>
                <w:b/>
                <w:szCs w:val="22"/>
              </w:rPr>
              <w:t>Description</w:t>
            </w:r>
          </w:p>
        </w:tc>
        <w:tc>
          <w:tcPr>
            <w:tcW w:w="3788" w:type="pct"/>
            <w:shd w:val="clear" w:color="auto" w:fill="auto"/>
          </w:tcPr>
          <w:p w14:paraId="2C458CB0" w14:textId="77777777" w:rsidR="00DE39A2" w:rsidRPr="00BC5484" w:rsidRDefault="00DE39A2" w:rsidP="00DE39A2">
            <w:pPr>
              <w:rPr>
                <w:rFonts w:cs="Arial"/>
                <w:szCs w:val="22"/>
              </w:rPr>
            </w:pPr>
            <w:r w:rsidRPr="00BC5484">
              <w:rPr>
                <w:rFonts w:cs="Arial"/>
                <w:szCs w:val="22"/>
              </w:rPr>
              <w:t>The number of jobs generated by within the IDBP as well as the number of constructors employed will be monitored. To evidence income generation, the amount of users selling biodigester slurry on the market will be monitored.</w:t>
            </w:r>
          </w:p>
        </w:tc>
      </w:tr>
      <w:tr w:rsidR="00DE39A2" w:rsidRPr="00BC5484" w14:paraId="7BD2B5DD" w14:textId="77777777" w:rsidTr="00DE39A2">
        <w:trPr>
          <w:cantSplit/>
          <w:jc w:val="center"/>
        </w:trPr>
        <w:tc>
          <w:tcPr>
            <w:tcW w:w="1212" w:type="pct"/>
            <w:shd w:val="clear" w:color="auto" w:fill="E7E6E6"/>
          </w:tcPr>
          <w:p w14:paraId="59C04600" w14:textId="77777777" w:rsidR="00DE39A2" w:rsidRPr="00BC5484" w:rsidRDefault="00DE39A2" w:rsidP="00DE39A2">
            <w:pPr>
              <w:rPr>
                <w:rFonts w:cs="Arial"/>
                <w:b/>
                <w:szCs w:val="22"/>
              </w:rPr>
            </w:pPr>
            <w:r w:rsidRPr="00BC5484">
              <w:rPr>
                <w:rFonts w:cs="Arial"/>
                <w:b/>
                <w:szCs w:val="22"/>
              </w:rPr>
              <w:t>Source of data</w:t>
            </w:r>
          </w:p>
        </w:tc>
        <w:tc>
          <w:tcPr>
            <w:tcW w:w="3788" w:type="pct"/>
            <w:shd w:val="clear" w:color="auto" w:fill="auto"/>
          </w:tcPr>
          <w:p w14:paraId="404A41FF" w14:textId="77777777" w:rsidR="00DE39A2" w:rsidRPr="00BC5484" w:rsidRDefault="00DE39A2" w:rsidP="00DE39A2">
            <w:pPr>
              <w:rPr>
                <w:rFonts w:cs="Arial"/>
                <w:szCs w:val="22"/>
              </w:rPr>
            </w:pPr>
            <w:r w:rsidRPr="00BC5484">
              <w:rPr>
                <w:rFonts w:cs="Arial"/>
                <w:szCs w:val="22"/>
              </w:rPr>
              <w:t>Employment records and through the IDBP Database; Biogas User Survey.</w:t>
            </w:r>
          </w:p>
        </w:tc>
      </w:tr>
      <w:tr w:rsidR="00DE39A2" w:rsidRPr="00BC5484" w14:paraId="7DC8C56E" w14:textId="77777777" w:rsidTr="00DE39A2">
        <w:trPr>
          <w:cantSplit/>
          <w:jc w:val="center"/>
        </w:trPr>
        <w:tc>
          <w:tcPr>
            <w:tcW w:w="1212" w:type="pct"/>
            <w:shd w:val="clear" w:color="auto" w:fill="E7E6E6"/>
          </w:tcPr>
          <w:p w14:paraId="5D97E482" w14:textId="77777777" w:rsidR="00DE39A2" w:rsidRPr="00BC5484" w:rsidRDefault="00DE39A2" w:rsidP="00DE39A2">
            <w:pPr>
              <w:jc w:val="left"/>
              <w:rPr>
                <w:rFonts w:cs="Arial"/>
                <w:b/>
                <w:szCs w:val="22"/>
              </w:rPr>
            </w:pPr>
            <w:r w:rsidRPr="00BC5484">
              <w:rPr>
                <w:rFonts w:cs="Arial"/>
                <w:b/>
                <w:szCs w:val="22"/>
              </w:rPr>
              <w:t>Measurement methods and procedures</w:t>
            </w:r>
          </w:p>
        </w:tc>
        <w:tc>
          <w:tcPr>
            <w:tcW w:w="3788" w:type="pct"/>
            <w:shd w:val="clear" w:color="auto" w:fill="auto"/>
          </w:tcPr>
          <w:p w14:paraId="27262792" w14:textId="77777777" w:rsidR="00DE39A2" w:rsidRPr="00BC5484" w:rsidRDefault="00DE39A2" w:rsidP="00DE39A2">
            <w:pPr>
              <w:rPr>
                <w:rFonts w:cs="Arial"/>
                <w:szCs w:val="22"/>
              </w:rPr>
            </w:pPr>
            <w:r w:rsidRPr="00BC5484">
              <w:rPr>
                <w:rFonts w:cs="Arial"/>
                <w:szCs w:val="22"/>
              </w:rPr>
              <w:t xml:space="preserve">A record will be kept of all employees and jobs created as part of the programme. Hard copies of employment contracts will be kept by the CME, and details recorded in the centralised record-keeping database managed by the CME. Through the Biogas User Survey, the amount of users selling biodigester slurry on the market will be monitored. </w:t>
            </w:r>
          </w:p>
        </w:tc>
      </w:tr>
      <w:tr w:rsidR="00DE39A2" w:rsidRPr="00BC5484" w14:paraId="2F13B912" w14:textId="77777777" w:rsidTr="00DE39A2">
        <w:trPr>
          <w:cantSplit/>
          <w:jc w:val="center"/>
        </w:trPr>
        <w:tc>
          <w:tcPr>
            <w:tcW w:w="1212" w:type="pct"/>
            <w:shd w:val="clear" w:color="auto" w:fill="E7E6E6"/>
          </w:tcPr>
          <w:p w14:paraId="1A4B1269" w14:textId="77777777" w:rsidR="00DE39A2" w:rsidRPr="00BC5484" w:rsidRDefault="00DE39A2" w:rsidP="00DE39A2">
            <w:pPr>
              <w:rPr>
                <w:rFonts w:cs="Arial"/>
                <w:b/>
                <w:szCs w:val="22"/>
              </w:rPr>
            </w:pPr>
            <w:r w:rsidRPr="00BC5484">
              <w:rPr>
                <w:rFonts w:cs="Arial"/>
                <w:b/>
                <w:szCs w:val="22"/>
              </w:rPr>
              <w:t>QA/QC procedures</w:t>
            </w:r>
          </w:p>
        </w:tc>
        <w:tc>
          <w:tcPr>
            <w:tcW w:w="3788" w:type="pct"/>
            <w:shd w:val="clear" w:color="auto" w:fill="auto"/>
          </w:tcPr>
          <w:p w14:paraId="4D0E0CF4" w14:textId="77777777" w:rsidR="00DE39A2" w:rsidRPr="00BC5484" w:rsidRDefault="00DE39A2" w:rsidP="00DE39A2">
            <w:pPr>
              <w:rPr>
                <w:rFonts w:cs="Arial"/>
                <w:szCs w:val="22"/>
              </w:rPr>
            </w:pPr>
            <w:r w:rsidRPr="00BC5484">
              <w:rPr>
                <w:rFonts w:cs="Arial"/>
                <w:szCs w:val="22"/>
              </w:rPr>
              <w:t>This will be monitored through sampling to satisfy the requirements put forth by the methodology ‘</w:t>
            </w:r>
            <w:r w:rsidR="00C61F31" w:rsidRPr="00BC5484">
              <w:rPr>
                <w:rFonts w:cs="Arial"/>
                <w:szCs w:val="22"/>
              </w:rPr>
              <w:t>Technologies and Practices to Displace Decentralized Thermal Energy Consumption</w:t>
            </w:r>
            <w:r w:rsidRPr="00BC5484">
              <w:rPr>
                <w:rFonts w:cs="Arial"/>
                <w:szCs w:val="22"/>
              </w:rPr>
              <w:t>’ (11/04/2011).</w:t>
            </w:r>
          </w:p>
        </w:tc>
      </w:tr>
      <w:tr w:rsidR="00DE39A2" w:rsidRPr="00BC5484" w14:paraId="41A51FB5" w14:textId="77777777" w:rsidTr="00DE39A2">
        <w:trPr>
          <w:cantSplit/>
          <w:jc w:val="center"/>
        </w:trPr>
        <w:tc>
          <w:tcPr>
            <w:tcW w:w="1212" w:type="pct"/>
            <w:shd w:val="clear" w:color="auto" w:fill="E7E6E6"/>
          </w:tcPr>
          <w:p w14:paraId="22AFA582" w14:textId="77777777" w:rsidR="00DE39A2" w:rsidRPr="00BC5484" w:rsidRDefault="00DE39A2" w:rsidP="00657CE7">
            <w:pPr>
              <w:rPr>
                <w:rFonts w:cs="Arial"/>
                <w:b/>
                <w:szCs w:val="22"/>
              </w:rPr>
            </w:pPr>
            <w:r w:rsidRPr="00BC5484">
              <w:rPr>
                <w:rFonts w:cs="Arial"/>
                <w:b/>
                <w:szCs w:val="22"/>
              </w:rPr>
              <w:t>Additional comment</w:t>
            </w:r>
          </w:p>
        </w:tc>
        <w:tc>
          <w:tcPr>
            <w:tcW w:w="3788" w:type="pct"/>
            <w:shd w:val="clear" w:color="auto" w:fill="auto"/>
          </w:tcPr>
          <w:p w14:paraId="476D2805" w14:textId="77777777" w:rsidR="00DE39A2" w:rsidRPr="00BC5484" w:rsidRDefault="00DE39A2" w:rsidP="00657CE7">
            <w:pPr>
              <w:rPr>
                <w:rFonts w:cs="Arial"/>
                <w:szCs w:val="22"/>
              </w:rPr>
            </w:pPr>
            <w:r w:rsidRPr="00BC5484">
              <w:rPr>
                <w:rFonts w:cs="Arial"/>
                <w:szCs w:val="22"/>
              </w:rPr>
              <w:t xml:space="preserve">- </w:t>
            </w:r>
          </w:p>
        </w:tc>
      </w:tr>
    </w:tbl>
    <w:p w14:paraId="76BE3F10" w14:textId="77777777" w:rsidR="00DE39A2" w:rsidRPr="00BC5484" w:rsidRDefault="00DE39A2" w:rsidP="00913BF9">
      <w:pPr>
        <w:pStyle w:val="SDMPDDPoACaption"/>
        <w:spacing w:before="120" w:after="60"/>
        <w:ind w:left="1247"/>
        <w:rPr>
          <w:rFonts w:cs="Arial"/>
          <w:b/>
          <w:sz w:val="22"/>
          <w:szCs w:val="22"/>
        </w:rPr>
      </w:pPr>
    </w:p>
    <w:p w14:paraId="7B86409F" w14:textId="77777777" w:rsidR="00DE39A2" w:rsidRPr="00BC5484" w:rsidRDefault="00DE39A2" w:rsidP="00913BF9">
      <w:pPr>
        <w:pStyle w:val="SDMPDDPoACaption"/>
        <w:spacing w:before="120" w:after="60"/>
        <w:ind w:left="1247"/>
        <w:rPr>
          <w:rFonts w:cs="Arial"/>
          <w:b/>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bottom w:w="20" w:type="dxa"/>
        </w:tblCellMar>
        <w:tblLook w:val="00C0" w:firstRow="0" w:lastRow="1" w:firstColumn="1" w:lastColumn="0" w:noHBand="0" w:noVBand="0"/>
      </w:tblPr>
      <w:tblGrid>
        <w:gridCol w:w="2334"/>
        <w:gridCol w:w="7295"/>
      </w:tblGrid>
      <w:tr w:rsidR="00DE39A2" w:rsidRPr="00BC5484" w14:paraId="0409FBBC" w14:textId="77777777" w:rsidTr="00DE39A2">
        <w:trPr>
          <w:cantSplit/>
          <w:jc w:val="center"/>
        </w:trPr>
        <w:tc>
          <w:tcPr>
            <w:tcW w:w="1212" w:type="pct"/>
            <w:shd w:val="clear" w:color="auto" w:fill="E7E6E6"/>
          </w:tcPr>
          <w:p w14:paraId="6869FEAF" w14:textId="77777777" w:rsidR="00DE39A2" w:rsidRPr="00BC5484" w:rsidRDefault="00DE39A2" w:rsidP="00DE39A2">
            <w:pPr>
              <w:rPr>
                <w:rFonts w:cs="Arial"/>
                <w:b/>
                <w:szCs w:val="22"/>
              </w:rPr>
            </w:pPr>
            <w:r w:rsidRPr="00BC5484">
              <w:rPr>
                <w:rFonts w:cs="Arial"/>
                <w:b/>
                <w:szCs w:val="22"/>
              </w:rPr>
              <w:t>Data / Parameter</w:t>
            </w:r>
          </w:p>
        </w:tc>
        <w:tc>
          <w:tcPr>
            <w:tcW w:w="3788" w:type="pct"/>
            <w:shd w:val="clear" w:color="auto" w:fill="auto"/>
          </w:tcPr>
          <w:p w14:paraId="455C6135" w14:textId="77777777" w:rsidR="00DE39A2" w:rsidRPr="00BC5484" w:rsidRDefault="00DE39A2" w:rsidP="00DE39A2">
            <w:pPr>
              <w:rPr>
                <w:rFonts w:cs="Arial"/>
                <w:b/>
                <w:szCs w:val="22"/>
              </w:rPr>
            </w:pPr>
            <w:r w:rsidRPr="00BC5484">
              <w:rPr>
                <w:rFonts w:cs="Arial"/>
                <w:b/>
                <w:szCs w:val="22"/>
              </w:rPr>
              <w:t>GS-12 Technology transfer and technological self-reliance</w:t>
            </w:r>
          </w:p>
        </w:tc>
      </w:tr>
      <w:tr w:rsidR="00DE39A2" w:rsidRPr="00BC5484" w14:paraId="6C4A729C" w14:textId="77777777" w:rsidTr="00DE39A2">
        <w:trPr>
          <w:cantSplit/>
          <w:jc w:val="center"/>
        </w:trPr>
        <w:tc>
          <w:tcPr>
            <w:tcW w:w="1212" w:type="pct"/>
            <w:shd w:val="clear" w:color="auto" w:fill="E7E6E6"/>
          </w:tcPr>
          <w:p w14:paraId="0E0B07BC" w14:textId="77777777" w:rsidR="00DE39A2" w:rsidRPr="00BC5484" w:rsidRDefault="00DE39A2" w:rsidP="00DE39A2">
            <w:pPr>
              <w:rPr>
                <w:rFonts w:cs="Arial"/>
                <w:b/>
                <w:szCs w:val="22"/>
              </w:rPr>
            </w:pPr>
            <w:r w:rsidRPr="00BC5484">
              <w:rPr>
                <w:rFonts w:cs="Arial"/>
                <w:b/>
                <w:szCs w:val="22"/>
              </w:rPr>
              <w:t>Unit</w:t>
            </w:r>
          </w:p>
        </w:tc>
        <w:tc>
          <w:tcPr>
            <w:tcW w:w="3788" w:type="pct"/>
            <w:shd w:val="clear" w:color="auto" w:fill="auto"/>
          </w:tcPr>
          <w:p w14:paraId="58345FC2" w14:textId="77777777" w:rsidR="00DE39A2" w:rsidRPr="00BC5484" w:rsidRDefault="00DE39A2" w:rsidP="00DE39A2">
            <w:pPr>
              <w:rPr>
                <w:rFonts w:cs="Arial"/>
                <w:szCs w:val="22"/>
              </w:rPr>
            </w:pPr>
            <w:r w:rsidRPr="00BC5484">
              <w:rPr>
                <w:rFonts w:cs="Arial"/>
                <w:szCs w:val="22"/>
              </w:rPr>
              <w:t>Number</w:t>
            </w:r>
          </w:p>
        </w:tc>
      </w:tr>
      <w:tr w:rsidR="00DE39A2" w:rsidRPr="00BC5484" w14:paraId="377F38EC" w14:textId="77777777" w:rsidTr="00DE39A2">
        <w:trPr>
          <w:cantSplit/>
          <w:jc w:val="center"/>
        </w:trPr>
        <w:tc>
          <w:tcPr>
            <w:tcW w:w="1212" w:type="pct"/>
            <w:shd w:val="clear" w:color="auto" w:fill="E7E6E6"/>
          </w:tcPr>
          <w:p w14:paraId="7F1BC267" w14:textId="77777777" w:rsidR="00DE39A2" w:rsidRPr="00BC5484" w:rsidRDefault="00DE39A2" w:rsidP="00DE39A2">
            <w:pPr>
              <w:rPr>
                <w:rFonts w:cs="Arial"/>
                <w:b/>
                <w:szCs w:val="22"/>
              </w:rPr>
            </w:pPr>
            <w:r w:rsidRPr="00BC5484">
              <w:rPr>
                <w:rFonts w:cs="Arial"/>
                <w:b/>
                <w:szCs w:val="22"/>
              </w:rPr>
              <w:t>Description</w:t>
            </w:r>
          </w:p>
        </w:tc>
        <w:tc>
          <w:tcPr>
            <w:tcW w:w="3788" w:type="pct"/>
            <w:shd w:val="clear" w:color="auto" w:fill="auto"/>
          </w:tcPr>
          <w:p w14:paraId="66FDF3CF" w14:textId="77777777" w:rsidR="00DE39A2" w:rsidRPr="00BC5484" w:rsidRDefault="00DE39A2" w:rsidP="00DE39A2">
            <w:pPr>
              <w:rPr>
                <w:rFonts w:cs="Arial"/>
                <w:szCs w:val="22"/>
              </w:rPr>
            </w:pPr>
            <w:r w:rsidRPr="00BC5484">
              <w:rPr>
                <w:rFonts w:cs="Arial"/>
                <w:szCs w:val="22"/>
              </w:rPr>
              <w:t>Refers to changes compared to the baseline in activities that build usable and sustainable know-how in a region/country for a technology, where know-how was previously lacking. The number of constructors trained and users attending the operation and maintenance training will be monitored. Also, the entities outside of the programme in general and technical training about the functioning of the biodigester technology to promote knowledge dissemination and strengthen the domestic biogas market will be monitored.</w:t>
            </w:r>
          </w:p>
        </w:tc>
      </w:tr>
      <w:tr w:rsidR="00DE39A2" w:rsidRPr="00BC5484" w14:paraId="52BDBCE4" w14:textId="77777777" w:rsidTr="00DE39A2">
        <w:trPr>
          <w:cantSplit/>
          <w:jc w:val="center"/>
        </w:trPr>
        <w:tc>
          <w:tcPr>
            <w:tcW w:w="1212" w:type="pct"/>
            <w:shd w:val="clear" w:color="auto" w:fill="E7E6E6"/>
          </w:tcPr>
          <w:p w14:paraId="26B77EB7" w14:textId="77777777" w:rsidR="00DE39A2" w:rsidRPr="00BC5484" w:rsidRDefault="00DE39A2" w:rsidP="00DE39A2">
            <w:pPr>
              <w:rPr>
                <w:rFonts w:cs="Arial"/>
                <w:b/>
                <w:szCs w:val="22"/>
              </w:rPr>
            </w:pPr>
            <w:r w:rsidRPr="00BC5484">
              <w:rPr>
                <w:rFonts w:cs="Arial"/>
                <w:b/>
                <w:szCs w:val="22"/>
              </w:rPr>
              <w:t>Source of data</w:t>
            </w:r>
          </w:p>
        </w:tc>
        <w:tc>
          <w:tcPr>
            <w:tcW w:w="3788" w:type="pct"/>
            <w:shd w:val="clear" w:color="auto" w:fill="auto"/>
          </w:tcPr>
          <w:p w14:paraId="6885092C" w14:textId="77777777" w:rsidR="00DE39A2" w:rsidRPr="00BC5484" w:rsidRDefault="00DE39A2" w:rsidP="00DE39A2">
            <w:pPr>
              <w:rPr>
                <w:rFonts w:cs="Arial"/>
                <w:szCs w:val="22"/>
              </w:rPr>
            </w:pPr>
            <w:r w:rsidRPr="00BC5484">
              <w:rPr>
                <w:rFonts w:cs="Arial"/>
                <w:szCs w:val="22"/>
              </w:rPr>
              <w:t>Training records and through the IDBP Database; Biogas User Survey.</w:t>
            </w:r>
          </w:p>
        </w:tc>
      </w:tr>
      <w:tr w:rsidR="00DE39A2" w:rsidRPr="00BC5484" w14:paraId="49C50625" w14:textId="77777777" w:rsidTr="00DE39A2">
        <w:trPr>
          <w:cantSplit/>
          <w:jc w:val="center"/>
        </w:trPr>
        <w:tc>
          <w:tcPr>
            <w:tcW w:w="1212" w:type="pct"/>
            <w:shd w:val="clear" w:color="auto" w:fill="E7E6E6"/>
          </w:tcPr>
          <w:p w14:paraId="540463D9" w14:textId="77777777" w:rsidR="00DE39A2" w:rsidRPr="00BC5484" w:rsidRDefault="00DE39A2" w:rsidP="00DE39A2">
            <w:pPr>
              <w:jc w:val="left"/>
              <w:rPr>
                <w:rFonts w:cs="Arial"/>
                <w:b/>
                <w:szCs w:val="22"/>
              </w:rPr>
            </w:pPr>
            <w:r w:rsidRPr="00BC5484">
              <w:rPr>
                <w:rFonts w:cs="Arial"/>
                <w:b/>
                <w:szCs w:val="22"/>
              </w:rPr>
              <w:t>Measurement methods and procedures</w:t>
            </w:r>
          </w:p>
        </w:tc>
        <w:tc>
          <w:tcPr>
            <w:tcW w:w="3788" w:type="pct"/>
            <w:shd w:val="clear" w:color="auto" w:fill="auto"/>
          </w:tcPr>
          <w:p w14:paraId="477760AF" w14:textId="77777777" w:rsidR="00DE39A2" w:rsidRPr="00BC5484" w:rsidRDefault="00DE39A2" w:rsidP="00DE39A2">
            <w:pPr>
              <w:rPr>
                <w:rFonts w:cs="Arial"/>
                <w:szCs w:val="22"/>
              </w:rPr>
            </w:pPr>
            <w:r w:rsidRPr="00BC5484">
              <w:rPr>
                <w:rFonts w:cs="Arial"/>
                <w:szCs w:val="22"/>
              </w:rPr>
              <w:t xml:space="preserve">Records will be kept of all staff and their attendance at the vocational training programmes.  All attendees will be issued with a certificate proving attendance and skills gained.  Monitoring of this parameter will be combined with the monitoring of GS- 10. A record of all training held, and attendees, will be kept in the programme database. </w:t>
            </w:r>
          </w:p>
        </w:tc>
      </w:tr>
      <w:tr w:rsidR="00DE39A2" w:rsidRPr="00BC5484" w14:paraId="76151F5C" w14:textId="77777777" w:rsidTr="00DE39A2">
        <w:trPr>
          <w:cantSplit/>
          <w:jc w:val="center"/>
        </w:trPr>
        <w:tc>
          <w:tcPr>
            <w:tcW w:w="1212" w:type="pct"/>
            <w:shd w:val="clear" w:color="auto" w:fill="E7E6E6"/>
          </w:tcPr>
          <w:p w14:paraId="26899ADA" w14:textId="77777777" w:rsidR="00DE39A2" w:rsidRPr="00BC5484" w:rsidRDefault="00DE39A2" w:rsidP="00DE39A2">
            <w:pPr>
              <w:rPr>
                <w:rFonts w:cs="Arial"/>
                <w:b/>
                <w:szCs w:val="22"/>
              </w:rPr>
            </w:pPr>
            <w:r w:rsidRPr="00BC5484">
              <w:rPr>
                <w:rFonts w:cs="Arial"/>
                <w:b/>
                <w:szCs w:val="22"/>
              </w:rPr>
              <w:t>QA/QC procedures</w:t>
            </w:r>
          </w:p>
        </w:tc>
        <w:tc>
          <w:tcPr>
            <w:tcW w:w="3788" w:type="pct"/>
            <w:shd w:val="clear" w:color="auto" w:fill="auto"/>
          </w:tcPr>
          <w:p w14:paraId="080655C5" w14:textId="77777777" w:rsidR="00DE39A2" w:rsidRPr="00BC5484" w:rsidRDefault="00DE39A2" w:rsidP="00DE39A2">
            <w:pPr>
              <w:rPr>
                <w:rFonts w:cs="Arial"/>
                <w:szCs w:val="22"/>
              </w:rPr>
            </w:pPr>
            <w:r w:rsidRPr="00BC5484">
              <w:rPr>
                <w:rFonts w:cs="Arial"/>
                <w:szCs w:val="22"/>
              </w:rPr>
              <w:t>This will be monitored through sampling to satisfy the requirements put forth by the methodology ‘</w:t>
            </w:r>
            <w:r w:rsidR="00C61F31" w:rsidRPr="00BC5484">
              <w:rPr>
                <w:rFonts w:cs="Arial"/>
                <w:szCs w:val="22"/>
              </w:rPr>
              <w:t>Technologies and Practices to Displace Decentralized Thermal Energy Consumption</w:t>
            </w:r>
            <w:r w:rsidRPr="00BC5484">
              <w:rPr>
                <w:rFonts w:cs="Arial"/>
                <w:szCs w:val="22"/>
              </w:rPr>
              <w:t>’ (11/04/2011).</w:t>
            </w:r>
          </w:p>
        </w:tc>
      </w:tr>
      <w:tr w:rsidR="00DE39A2" w:rsidRPr="00BC5484" w14:paraId="062D7416" w14:textId="77777777" w:rsidTr="00DE39A2">
        <w:trPr>
          <w:cantSplit/>
          <w:jc w:val="center"/>
        </w:trPr>
        <w:tc>
          <w:tcPr>
            <w:tcW w:w="1212" w:type="pct"/>
            <w:shd w:val="clear" w:color="auto" w:fill="E7E6E6"/>
          </w:tcPr>
          <w:p w14:paraId="2361007D" w14:textId="77777777" w:rsidR="00DE39A2" w:rsidRPr="00BC5484" w:rsidRDefault="00DE39A2" w:rsidP="00657CE7">
            <w:pPr>
              <w:rPr>
                <w:rFonts w:cs="Arial"/>
                <w:b/>
                <w:szCs w:val="22"/>
              </w:rPr>
            </w:pPr>
            <w:r w:rsidRPr="00BC5484">
              <w:rPr>
                <w:rFonts w:cs="Arial"/>
                <w:b/>
                <w:szCs w:val="22"/>
              </w:rPr>
              <w:t>Additional comment</w:t>
            </w:r>
          </w:p>
        </w:tc>
        <w:tc>
          <w:tcPr>
            <w:tcW w:w="3788" w:type="pct"/>
            <w:shd w:val="clear" w:color="auto" w:fill="auto"/>
          </w:tcPr>
          <w:p w14:paraId="5B5C7CD2" w14:textId="77777777" w:rsidR="00DE39A2" w:rsidRPr="00BC5484" w:rsidRDefault="00DE39A2" w:rsidP="00657CE7">
            <w:pPr>
              <w:rPr>
                <w:rFonts w:cs="Arial"/>
                <w:szCs w:val="22"/>
              </w:rPr>
            </w:pPr>
            <w:r w:rsidRPr="00BC5484">
              <w:rPr>
                <w:rFonts w:cs="Arial"/>
                <w:szCs w:val="22"/>
              </w:rPr>
              <w:t>-</w:t>
            </w:r>
          </w:p>
        </w:tc>
      </w:tr>
    </w:tbl>
    <w:p w14:paraId="18CB23C5" w14:textId="77777777" w:rsidR="00DE39A2" w:rsidRPr="00BC5484" w:rsidRDefault="00DE39A2" w:rsidP="00913BF9">
      <w:pPr>
        <w:pStyle w:val="SDMPDDPoACaption"/>
        <w:spacing w:before="120" w:after="60"/>
        <w:ind w:left="1247"/>
        <w:rPr>
          <w:rFonts w:cs="Arial"/>
          <w:b/>
          <w:sz w:val="22"/>
          <w:szCs w:val="22"/>
        </w:rPr>
      </w:pPr>
    </w:p>
    <w:p w14:paraId="442803C0" w14:textId="77777777" w:rsidR="000978C2" w:rsidRPr="00BC5484" w:rsidRDefault="000978C2" w:rsidP="00B36E81">
      <w:pPr>
        <w:pStyle w:val="SDMPDDPoASubSection1"/>
        <w:numPr>
          <w:ilvl w:val="2"/>
          <w:numId w:val="31"/>
        </w:numPr>
        <w:rPr>
          <w:szCs w:val="22"/>
        </w:rPr>
      </w:pPr>
      <w:r w:rsidRPr="00BC5484">
        <w:rPr>
          <w:szCs w:val="22"/>
        </w:rPr>
        <w:t>Description of the monitoring plan</w:t>
      </w:r>
    </w:p>
    <w:p w14:paraId="4E24A5A8" w14:textId="77777777" w:rsidR="005E608C" w:rsidRPr="00BC5484" w:rsidRDefault="005E608C" w:rsidP="00336916">
      <w:pPr>
        <w:rPr>
          <w:rFonts w:cs="Arial"/>
          <w:szCs w:val="22"/>
          <w:lang w:eastAsia="en-US"/>
        </w:rPr>
      </w:pPr>
      <w:r w:rsidRPr="00BC5484">
        <w:rPr>
          <w:rFonts w:cs="Arial"/>
          <w:szCs w:val="22"/>
          <w:lang w:eastAsia="en-US"/>
        </w:rPr>
        <w:t>&gt;&gt;</w:t>
      </w:r>
    </w:p>
    <w:p w14:paraId="6EF3EDC1" w14:textId="77777777" w:rsidR="00DE39A2" w:rsidRPr="00BC5484" w:rsidRDefault="00DE39A2" w:rsidP="00DE39A2">
      <w:pPr>
        <w:rPr>
          <w:rFonts w:cs="Arial"/>
          <w:szCs w:val="22"/>
        </w:rPr>
      </w:pPr>
      <w:r w:rsidRPr="00BC5484">
        <w:rPr>
          <w:rFonts w:cs="Arial"/>
          <w:szCs w:val="22"/>
        </w:rPr>
        <w:t xml:space="preserve">All monitoring is coordinated by Hivos, the implementer of </w:t>
      </w:r>
      <w:r w:rsidR="00BC5C5E" w:rsidRPr="00BC5484">
        <w:rPr>
          <w:rFonts w:cs="Arial"/>
          <w:szCs w:val="22"/>
        </w:rPr>
        <w:t>VPA-2</w:t>
      </w:r>
      <w:r w:rsidRPr="00BC5484">
        <w:rPr>
          <w:rFonts w:cs="Arial"/>
          <w:szCs w:val="22"/>
        </w:rPr>
        <w:t xml:space="preserve"> and the CME of the programme. The sampling plan of this VPA is in line with EB65 annex 2 Appendix 3 is outlined below.</w:t>
      </w:r>
    </w:p>
    <w:p w14:paraId="1EF4E925" w14:textId="77777777" w:rsidR="00DE39A2" w:rsidRPr="00BC5484" w:rsidRDefault="00DE39A2" w:rsidP="00DE39A2">
      <w:pPr>
        <w:rPr>
          <w:rFonts w:cs="Arial"/>
          <w:szCs w:val="22"/>
        </w:rPr>
      </w:pPr>
    </w:p>
    <w:p w14:paraId="34A0F6CD" w14:textId="77777777" w:rsidR="00DE39A2" w:rsidRPr="00BC5484" w:rsidRDefault="00DE39A2" w:rsidP="00DE39A2">
      <w:pPr>
        <w:rPr>
          <w:rFonts w:cs="Arial"/>
          <w:szCs w:val="22"/>
          <w:u w:val="single"/>
        </w:rPr>
      </w:pPr>
      <w:r w:rsidRPr="00BC5484">
        <w:rPr>
          <w:rFonts w:cs="Arial"/>
          <w:szCs w:val="22"/>
          <w:u w:val="single"/>
        </w:rPr>
        <w:t xml:space="preserve">Sampling Design </w:t>
      </w:r>
    </w:p>
    <w:p w14:paraId="1E28DF75" w14:textId="77777777" w:rsidR="00DE39A2" w:rsidRPr="00BC5484" w:rsidRDefault="00DE39A2" w:rsidP="00DE39A2">
      <w:pPr>
        <w:rPr>
          <w:rFonts w:cs="Arial"/>
          <w:szCs w:val="22"/>
        </w:rPr>
      </w:pPr>
      <w:r w:rsidRPr="00BC5484">
        <w:rPr>
          <w:rFonts w:cs="Arial"/>
          <w:i/>
          <w:szCs w:val="22"/>
        </w:rPr>
        <w:t>Objectives and reliability requirements</w:t>
      </w:r>
    </w:p>
    <w:p w14:paraId="21113BD6" w14:textId="77777777" w:rsidR="00DE39A2" w:rsidRPr="00BC5484" w:rsidRDefault="00DE39A2" w:rsidP="00DE39A2">
      <w:pPr>
        <w:rPr>
          <w:rFonts w:cs="Arial"/>
          <w:szCs w:val="22"/>
        </w:rPr>
      </w:pPr>
      <w:r w:rsidRPr="00BC5484">
        <w:rPr>
          <w:rFonts w:cs="Arial"/>
          <w:szCs w:val="22"/>
        </w:rPr>
        <w:t>The objective of the sampling effort is to meet the monitoring requirements set forth in the methodology ‘</w:t>
      </w:r>
      <w:r w:rsidR="00C61F31" w:rsidRPr="00BC5484">
        <w:rPr>
          <w:rFonts w:cs="Arial"/>
          <w:szCs w:val="22"/>
        </w:rPr>
        <w:t>Technologies and Practices to Displace Decentralized Thermal Energy Consumption</w:t>
      </w:r>
      <w:r w:rsidRPr="00BC5484">
        <w:rPr>
          <w:rFonts w:cs="Arial"/>
          <w:szCs w:val="22"/>
        </w:rPr>
        <w:t xml:space="preserve">’ (11/04/2011), as detailed in D.7.1 above. In accordance with the requirements set forth in the methodology, the sample size will be selected following a 90% confidence interval and a 10% margin of error (90/10), where applicable. </w:t>
      </w:r>
    </w:p>
    <w:p w14:paraId="2D313A4A" w14:textId="77777777" w:rsidR="00DE39A2" w:rsidRPr="00BC5484" w:rsidRDefault="00DE39A2" w:rsidP="00DE39A2">
      <w:pPr>
        <w:rPr>
          <w:rFonts w:cs="Arial"/>
          <w:szCs w:val="22"/>
        </w:rPr>
      </w:pPr>
    </w:p>
    <w:p w14:paraId="5495EF8A" w14:textId="77777777" w:rsidR="00DE39A2" w:rsidRPr="00BC5484" w:rsidRDefault="00DE39A2" w:rsidP="00DE39A2">
      <w:pPr>
        <w:rPr>
          <w:rFonts w:cs="Arial"/>
          <w:szCs w:val="22"/>
          <w:lang w:val="en-US"/>
        </w:rPr>
      </w:pPr>
      <w:r w:rsidRPr="00BC5484">
        <w:rPr>
          <w:rFonts w:cs="Arial"/>
          <w:szCs w:val="22"/>
        </w:rPr>
        <w:t>Multi-stage sampling</w:t>
      </w:r>
      <w:r w:rsidRPr="00BC5484">
        <w:rPr>
          <w:rStyle w:val="FootnoteReference"/>
          <w:rFonts w:cs="Arial"/>
          <w:szCs w:val="22"/>
        </w:rPr>
        <w:footnoteReference w:id="37"/>
      </w:r>
      <w:r w:rsidRPr="00BC5484">
        <w:rPr>
          <w:rFonts w:cs="Arial"/>
          <w:szCs w:val="22"/>
        </w:rPr>
        <w:t xml:space="preserve"> will be applied, where clusters consisted of geographical areas and subunits. It is considered more cost-effective to treat several respondents within a local area as a cluster. In order to account that not all the geographical clusters are the same size, sampling will be employed proportionate to cluster size. Clusters will be selected with a probability proportionate to the size of the target population within each cluster such that larger clusters have a greater probability of selection, and smaller clusters a lower probability. This helps to ensure that sampling remains representative of the entire population. Sampling shall be done per user group (i.e. households, SMEs, communities) and shall differentiate between small-scale digesters (defined as capacity </w:t>
      </w:r>
      <w:del w:id="178" w:author="Szymon Mikolajczyk" w:date="2020-03-20T16:33:00Z">
        <w:r w:rsidRPr="00BC5484" w:rsidDel="007A3019">
          <w:rPr>
            <w:rFonts w:cs="Arial"/>
            <w:szCs w:val="22"/>
          </w:rPr>
          <w:delText xml:space="preserve">up </w:delText>
        </w:r>
      </w:del>
      <w:ins w:id="179" w:author="Szymon Mikolajczyk" w:date="2020-03-20T16:33:00Z">
        <w:r w:rsidR="007A3019">
          <w:rPr>
            <w:rFonts w:cs="Arial"/>
            <w:szCs w:val="22"/>
          </w:rPr>
          <w:t>of a maximum of</w:t>
        </w:r>
      </w:ins>
      <w:del w:id="180" w:author="Szymon Mikolajczyk" w:date="2020-03-20T16:33:00Z">
        <w:r w:rsidRPr="00BC5484" w:rsidDel="007A3019">
          <w:rPr>
            <w:rFonts w:cs="Arial"/>
            <w:szCs w:val="22"/>
          </w:rPr>
          <w:delText>to</w:delText>
        </w:r>
      </w:del>
      <w:r w:rsidRPr="00BC5484">
        <w:rPr>
          <w:rFonts w:cs="Arial"/>
          <w:szCs w:val="22"/>
        </w:rPr>
        <w:t xml:space="preserve"> 12m</w:t>
      </w:r>
      <w:r w:rsidRPr="00BC5484">
        <w:rPr>
          <w:rFonts w:cs="Arial"/>
          <w:szCs w:val="22"/>
          <w:vertAlign w:val="superscript"/>
        </w:rPr>
        <w:t>3</w:t>
      </w:r>
      <w:r w:rsidRPr="00BC5484">
        <w:rPr>
          <w:rFonts w:cs="Arial"/>
          <w:szCs w:val="22"/>
        </w:rPr>
        <w:t>) and medium-scale digesters (defined as capacities larger than 12m</w:t>
      </w:r>
      <w:r w:rsidRPr="00BC5484">
        <w:rPr>
          <w:rFonts w:cs="Arial"/>
          <w:szCs w:val="22"/>
          <w:vertAlign w:val="superscript"/>
        </w:rPr>
        <w:t>3</w:t>
      </w:r>
      <w:r w:rsidRPr="00BC5484">
        <w:rPr>
          <w:rFonts w:cs="Arial"/>
          <w:szCs w:val="22"/>
        </w:rPr>
        <w:t xml:space="preserve">). </w:t>
      </w:r>
    </w:p>
    <w:p w14:paraId="171365FD" w14:textId="77777777" w:rsidR="00DE39A2" w:rsidRPr="00BC5484" w:rsidRDefault="00DE39A2" w:rsidP="00DE39A2">
      <w:pPr>
        <w:rPr>
          <w:rFonts w:cs="Arial"/>
          <w:szCs w:val="22"/>
        </w:rPr>
      </w:pPr>
    </w:p>
    <w:p w14:paraId="5E3C611E" w14:textId="77777777" w:rsidR="00DE39A2" w:rsidRPr="00BC5484" w:rsidRDefault="00DE39A2" w:rsidP="00DE39A2">
      <w:pPr>
        <w:rPr>
          <w:rFonts w:cs="Arial"/>
          <w:szCs w:val="22"/>
        </w:rPr>
      </w:pPr>
      <w:r w:rsidRPr="00BC5484">
        <w:rPr>
          <w:rFonts w:cs="Arial"/>
          <w:szCs w:val="22"/>
        </w:rPr>
        <w:t>As the PoA progresses and the number of VPAs increases, this VPA may also fall under a single monitoring plan that can be applied as outlined in Section of E.7.2 of the PoA-DD, covering several VPAs, adopting a confidence/precision level of 95/10 according paragraph 20 of the "Standard for sampling and surveys for CDM project activities and programme of activities" (Version 3.0). This option can be applied to a group of similar VPAs.</w:t>
      </w:r>
    </w:p>
    <w:p w14:paraId="4D669D4E" w14:textId="77777777" w:rsidR="00DE39A2" w:rsidRPr="00BC5484" w:rsidRDefault="00DE39A2" w:rsidP="00DE39A2">
      <w:pPr>
        <w:rPr>
          <w:rFonts w:cs="Arial"/>
          <w:szCs w:val="22"/>
        </w:rPr>
      </w:pPr>
    </w:p>
    <w:p w14:paraId="74AD9844" w14:textId="77777777" w:rsidR="00DE39A2" w:rsidRPr="00BC5484" w:rsidRDefault="00DE39A2" w:rsidP="00DE39A2">
      <w:pPr>
        <w:rPr>
          <w:rFonts w:cs="Arial"/>
          <w:i/>
          <w:szCs w:val="22"/>
        </w:rPr>
      </w:pPr>
      <w:r w:rsidRPr="00BC5484">
        <w:rPr>
          <w:rFonts w:cs="Arial"/>
          <w:i/>
          <w:szCs w:val="22"/>
        </w:rPr>
        <w:t>Target population and sampling frame</w:t>
      </w:r>
    </w:p>
    <w:p w14:paraId="42B76E3A" w14:textId="77777777" w:rsidR="00DE39A2" w:rsidRPr="00BC5484" w:rsidRDefault="00DE39A2" w:rsidP="00DE39A2">
      <w:pPr>
        <w:rPr>
          <w:rFonts w:cs="Arial"/>
          <w:szCs w:val="22"/>
        </w:rPr>
      </w:pPr>
      <w:r w:rsidRPr="00BC5484">
        <w:rPr>
          <w:rFonts w:cs="Arial"/>
          <w:szCs w:val="22"/>
        </w:rPr>
        <w:t>The monitoring survey is only conducted with end users representative of the project scenario using the biodigester at the time of the survey. There are three distinct target populations for the application of monitoring procedure (</w:t>
      </w:r>
      <w:r w:rsidRPr="00BC5484">
        <w:rPr>
          <w:rFonts w:cs="Arial"/>
          <w:szCs w:val="22"/>
          <w:lang w:eastAsia="en-GB"/>
        </w:rPr>
        <w:t>households, local communities, and SMEs</w:t>
      </w:r>
      <w:r w:rsidRPr="00BC5484">
        <w:rPr>
          <w:rFonts w:cs="Arial"/>
          <w:szCs w:val="22"/>
        </w:rPr>
        <w:t xml:space="preserve"> with installed biodigesters), as identified through the centralised record-keeping database managed by the CME. </w:t>
      </w:r>
    </w:p>
    <w:p w14:paraId="120C74ED" w14:textId="77777777" w:rsidR="00DE39A2" w:rsidRPr="00BC5484" w:rsidRDefault="00DE39A2" w:rsidP="00DE39A2">
      <w:pPr>
        <w:rPr>
          <w:rFonts w:cs="Arial"/>
          <w:szCs w:val="22"/>
        </w:rPr>
      </w:pPr>
    </w:p>
    <w:p w14:paraId="02EE5103" w14:textId="77777777" w:rsidR="00DE39A2" w:rsidRPr="00BC5484" w:rsidRDefault="00DE39A2" w:rsidP="00DE39A2">
      <w:pPr>
        <w:rPr>
          <w:rFonts w:cs="Arial"/>
          <w:i/>
          <w:szCs w:val="22"/>
        </w:rPr>
      </w:pPr>
      <w:r w:rsidRPr="00BC5484">
        <w:rPr>
          <w:rFonts w:cs="Arial"/>
          <w:i/>
          <w:szCs w:val="22"/>
        </w:rPr>
        <w:t>Sampling method and sample size</w:t>
      </w:r>
    </w:p>
    <w:p w14:paraId="0BA69A50" w14:textId="77777777" w:rsidR="00DE39A2" w:rsidRPr="00BC5484" w:rsidRDefault="00DE39A2" w:rsidP="00DE39A2">
      <w:pPr>
        <w:tabs>
          <w:tab w:val="left" w:pos="8789"/>
        </w:tabs>
        <w:rPr>
          <w:rFonts w:cs="Arial"/>
          <w:szCs w:val="22"/>
        </w:rPr>
      </w:pPr>
      <w:r w:rsidRPr="00BC5484">
        <w:rPr>
          <w:rFonts w:cs="Arial"/>
          <w:szCs w:val="22"/>
        </w:rPr>
        <w:t xml:space="preserve">The CME is responsible for the production of periodical monitoring reports for the </w:t>
      </w:r>
      <w:r w:rsidR="00BC5C5E" w:rsidRPr="00BC5484">
        <w:rPr>
          <w:rFonts w:cs="Arial"/>
          <w:szCs w:val="22"/>
        </w:rPr>
        <w:t>VPA-2</w:t>
      </w:r>
      <w:r w:rsidRPr="00BC5484">
        <w:rPr>
          <w:rFonts w:cs="Arial"/>
          <w:szCs w:val="22"/>
        </w:rPr>
        <w:t>, following the criteria outlined in below. The minimum total sample size is 100, with at least 30 samples for project technologies of each age being credited</w:t>
      </w:r>
      <w:r w:rsidRPr="00BC5484">
        <w:rPr>
          <w:rStyle w:val="FootnoteReference"/>
          <w:rFonts w:cs="Arial"/>
          <w:szCs w:val="22"/>
        </w:rPr>
        <w:footnoteReference w:id="38"/>
      </w:r>
      <w:r w:rsidRPr="00BC5484">
        <w:rPr>
          <w:rFonts w:cs="Arial"/>
          <w:szCs w:val="22"/>
        </w:rPr>
        <w:t>. Sampling shall be performed separately per target population (households, communities, SMEs). A usage parameter must be established to account for the drop off rates as project technologies age and are replaced. This parameter shall be representative of the quantity of project technologies of each age being credited in the project scenario.</w:t>
      </w:r>
    </w:p>
    <w:p w14:paraId="117AA7B7" w14:textId="77777777" w:rsidR="00DE39A2" w:rsidRPr="00BC5484" w:rsidRDefault="00DE39A2" w:rsidP="00DE39A2">
      <w:pPr>
        <w:rPr>
          <w:rFonts w:cs="Arial"/>
          <w:szCs w:val="22"/>
        </w:rPr>
      </w:pPr>
    </w:p>
    <w:p w14:paraId="2980C7E0" w14:textId="77777777" w:rsidR="00DE39A2" w:rsidRPr="00BC5484" w:rsidRDefault="00DE39A2" w:rsidP="00DE39A2">
      <w:pPr>
        <w:rPr>
          <w:rFonts w:cs="Arial"/>
          <w:i/>
          <w:szCs w:val="22"/>
        </w:rPr>
      </w:pPr>
      <w:r w:rsidRPr="00BC5484">
        <w:rPr>
          <w:rFonts w:cs="Arial"/>
          <w:i/>
          <w:szCs w:val="22"/>
        </w:rPr>
        <w:t>Implementation</w:t>
      </w:r>
    </w:p>
    <w:p w14:paraId="4C80B401" w14:textId="77777777" w:rsidR="00DE39A2" w:rsidRPr="00BC5484" w:rsidRDefault="00DE39A2" w:rsidP="00DE39A2">
      <w:pPr>
        <w:rPr>
          <w:rFonts w:cs="Arial"/>
          <w:szCs w:val="22"/>
        </w:rPr>
      </w:pPr>
      <w:r w:rsidRPr="00BC5484">
        <w:rPr>
          <w:rFonts w:cs="Arial"/>
          <w:szCs w:val="22"/>
        </w:rPr>
        <w:t xml:space="preserve">All sampling efforts will be conducted by qualified personnel who have undergone training as part of the VPA. This training will cover information on the project background and basic functioning of the biogas systems, as well as the data collection process, including the format in which data should be collected. The personnel will be issued with a certificate confirming their attendance at relevant trainings and their qualification to complete the monitoring. A paper copy of the certificate will also be kept by the CME. Surveyor staff will be required to speak the native language (Bahasa Indonesia) </w:t>
      </w:r>
      <w:r w:rsidRPr="00BC5484">
        <w:rPr>
          <w:rFonts w:cs="Arial"/>
          <w:szCs w:val="22"/>
        </w:rPr>
        <w:lastRenderedPageBreak/>
        <w:t xml:space="preserve">in which biogas systems have been implemented, allowing for full understanding of any responses given by users, and any questions therein.  </w:t>
      </w:r>
    </w:p>
    <w:p w14:paraId="00866179" w14:textId="77777777" w:rsidR="00DE39A2" w:rsidRPr="00BC5484" w:rsidRDefault="00DE39A2" w:rsidP="00DE39A2">
      <w:pPr>
        <w:rPr>
          <w:rFonts w:cs="Arial"/>
          <w:szCs w:val="22"/>
        </w:rPr>
      </w:pPr>
    </w:p>
    <w:p w14:paraId="3E560552" w14:textId="77777777" w:rsidR="00DE39A2" w:rsidRPr="00BC5484" w:rsidRDefault="00DE39A2" w:rsidP="00DE39A2">
      <w:pPr>
        <w:rPr>
          <w:rFonts w:cs="Arial"/>
          <w:i/>
          <w:szCs w:val="22"/>
        </w:rPr>
      </w:pPr>
      <w:r w:rsidRPr="00BC5484">
        <w:rPr>
          <w:rFonts w:cs="Arial"/>
          <w:i/>
          <w:szCs w:val="22"/>
        </w:rPr>
        <w:t>Baseline scenario data collection</w:t>
      </w:r>
    </w:p>
    <w:p w14:paraId="0516F4A2" w14:textId="77777777" w:rsidR="00FA6D9F" w:rsidRPr="00BC5484" w:rsidRDefault="00DE39A2" w:rsidP="00FA6D9F">
      <w:pPr>
        <w:spacing w:after="100" w:afterAutospacing="1"/>
        <w:rPr>
          <w:lang w:val="en-US"/>
        </w:rPr>
      </w:pPr>
      <w:r w:rsidRPr="00BC5484">
        <w:rPr>
          <w:rFonts w:cs="Arial"/>
          <w:szCs w:val="22"/>
        </w:rPr>
        <w:t xml:space="preserve">Baseline data for the </w:t>
      </w:r>
      <w:r w:rsidR="00BC5C5E" w:rsidRPr="00BC5484">
        <w:rPr>
          <w:rFonts w:cs="Arial"/>
          <w:szCs w:val="22"/>
        </w:rPr>
        <w:t>VPA-2</w:t>
      </w:r>
      <w:r w:rsidRPr="00BC5484">
        <w:rPr>
          <w:rFonts w:cs="Arial"/>
          <w:szCs w:val="22"/>
        </w:rPr>
        <w:t xml:space="preserve"> has been established </w:t>
      </w:r>
      <w:r w:rsidRPr="00BC5484">
        <w:rPr>
          <w:rFonts w:cs="Arial"/>
          <w:i/>
          <w:szCs w:val="22"/>
        </w:rPr>
        <w:t xml:space="preserve">ex-ante </w:t>
      </w:r>
      <w:r w:rsidRPr="00BC5484">
        <w:rPr>
          <w:rFonts w:cs="Arial"/>
          <w:szCs w:val="22"/>
        </w:rPr>
        <w:t xml:space="preserve">for households through </w:t>
      </w:r>
      <w:r w:rsidR="00FA6D9F" w:rsidRPr="00BC5484">
        <w:rPr>
          <w:rFonts w:cs="Arial"/>
          <w:szCs w:val="22"/>
        </w:rPr>
        <w:t>Baseline KPT</w:t>
      </w:r>
      <w:r w:rsidRPr="00BC5484">
        <w:rPr>
          <w:rFonts w:cs="Arial"/>
          <w:szCs w:val="22"/>
        </w:rPr>
        <w:t xml:space="preserve"> implemented in </w:t>
      </w:r>
      <w:r w:rsidR="00FA6D9F" w:rsidRPr="00BC5484">
        <w:rPr>
          <w:rFonts w:cs="Arial"/>
          <w:szCs w:val="22"/>
        </w:rPr>
        <w:t>December 2015</w:t>
      </w:r>
      <w:r w:rsidRPr="00BC5484">
        <w:rPr>
          <w:rFonts w:cs="Arial"/>
          <w:szCs w:val="22"/>
        </w:rPr>
        <w:t xml:space="preserve">. </w:t>
      </w:r>
      <w:r w:rsidR="00FA6D9F" w:rsidRPr="00BC5484">
        <w:rPr>
          <w:lang w:val="en-US"/>
        </w:rPr>
        <w:t>A day prior to the KPT, target respondents were visited to answer a set of screening questions</w:t>
      </w:r>
      <w:r w:rsidR="00FA6D9F" w:rsidRPr="00BC5484">
        <w:rPr>
          <w:rStyle w:val="FootnoteReference"/>
          <w:lang w:val="en-US"/>
        </w:rPr>
        <w:footnoteReference w:id="39"/>
      </w:r>
      <w:r w:rsidR="00FA6D9F" w:rsidRPr="00BC5484">
        <w:rPr>
          <w:lang w:val="en-US"/>
        </w:rPr>
        <w:t xml:space="preserve">, and asking their willingness to participate to the survey.  In total, 51 samples of non-biogas households residing close to the biogas households participants were also chosen for becoming comparison sample used for the baseline KPT. </w:t>
      </w:r>
      <w:r w:rsidR="00FA6D9F" w:rsidRPr="00BC5484">
        <w:t xml:space="preserve">Care was taken that these households were similar in nature (household size, number of cattle, similar socio-economic conditions) as their neighbours with the biodigester. </w:t>
      </w:r>
      <w:r w:rsidR="00FA6D9F" w:rsidRPr="00BC5484">
        <w:rPr>
          <w:lang w:val="en-US"/>
        </w:rPr>
        <w:t xml:space="preserve">The Baseline KPT was executed across 4 provinces: West Java, Central Java, East Java, and NTB (West Nusa Tenggara). All surveyed data were checked and processed by JRI Research, and then reported to head office in Jakarta (NBPSO). </w:t>
      </w:r>
    </w:p>
    <w:p w14:paraId="5CB3A19F" w14:textId="77777777" w:rsidR="00DE39A2" w:rsidRPr="00BC5484" w:rsidRDefault="00DE39A2" w:rsidP="00DE39A2">
      <w:pPr>
        <w:rPr>
          <w:rFonts w:cs="Arial"/>
          <w:szCs w:val="22"/>
        </w:rPr>
      </w:pPr>
      <w:r w:rsidRPr="00BC5484">
        <w:rPr>
          <w:rFonts w:cs="Arial"/>
          <w:szCs w:val="22"/>
        </w:rPr>
        <w:t xml:space="preserve">Baseline emissions relating to use of biomass and fossil fuel are confirmed </w:t>
      </w:r>
      <w:r w:rsidRPr="00BC5484">
        <w:rPr>
          <w:rFonts w:cs="Arial"/>
          <w:i/>
          <w:szCs w:val="22"/>
        </w:rPr>
        <w:t>ex-post</w:t>
      </w:r>
      <w:r w:rsidRPr="00BC5484">
        <w:rPr>
          <w:rFonts w:cs="Arial"/>
          <w:szCs w:val="22"/>
        </w:rPr>
        <w:t xml:space="preserve"> through the Baseline Performance Field test (BFT) of fuel consumption, as described in Section 7 of the methodology. </w:t>
      </w:r>
    </w:p>
    <w:p w14:paraId="724C487F" w14:textId="77777777" w:rsidR="00DE39A2" w:rsidRPr="00BC5484" w:rsidRDefault="00DE39A2" w:rsidP="00DE39A2">
      <w:pPr>
        <w:rPr>
          <w:rFonts w:cs="Arial"/>
          <w:szCs w:val="22"/>
        </w:rPr>
      </w:pPr>
    </w:p>
    <w:p w14:paraId="73861403" w14:textId="77777777" w:rsidR="00DE39A2" w:rsidRPr="00BC5484" w:rsidRDefault="00DE39A2" w:rsidP="00DE39A2">
      <w:pPr>
        <w:rPr>
          <w:rFonts w:cs="Arial"/>
          <w:i/>
          <w:szCs w:val="22"/>
        </w:rPr>
      </w:pPr>
      <w:r w:rsidRPr="00BC5484">
        <w:rPr>
          <w:rFonts w:cs="Arial"/>
          <w:i/>
          <w:szCs w:val="22"/>
        </w:rPr>
        <w:t>Project scenario data collection</w:t>
      </w:r>
    </w:p>
    <w:p w14:paraId="79BABC3C" w14:textId="77777777" w:rsidR="00DE39A2" w:rsidRPr="00BC5484" w:rsidRDefault="00DE39A2" w:rsidP="00DE39A2">
      <w:pPr>
        <w:rPr>
          <w:rFonts w:cs="Arial"/>
          <w:szCs w:val="22"/>
        </w:rPr>
      </w:pPr>
      <w:r w:rsidRPr="00BC5484">
        <w:rPr>
          <w:rFonts w:cs="Arial"/>
          <w:szCs w:val="22"/>
        </w:rPr>
        <w:t xml:space="preserve">Project emissions relating to continued use of biomass and fossil fuel are confirmed </w:t>
      </w:r>
      <w:r w:rsidRPr="00BC5484">
        <w:rPr>
          <w:rFonts w:cs="Arial"/>
          <w:i/>
          <w:szCs w:val="22"/>
        </w:rPr>
        <w:t>ex-post</w:t>
      </w:r>
      <w:r w:rsidRPr="00BC5484">
        <w:rPr>
          <w:rFonts w:cs="Arial"/>
          <w:szCs w:val="22"/>
        </w:rPr>
        <w:t xml:space="preserve"> through the Project Performance Field tests (PFTs) of fuel consumption, as described in Section 7 of the methodology. </w:t>
      </w:r>
    </w:p>
    <w:p w14:paraId="0BD44176" w14:textId="77777777" w:rsidR="00DE39A2" w:rsidRPr="00BC5484" w:rsidRDefault="00DE39A2" w:rsidP="00DE39A2">
      <w:pPr>
        <w:rPr>
          <w:rFonts w:cs="Arial"/>
          <w:szCs w:val="22"/>
        </w:rPr>
      </w:pPr>
    </w:p>
    <w:p w14:paraId="68E0027D" w14:textId="77777777" w:rsidR="00DE39A2" w:rsidRPr="00BC5484" w:rsidRDefault="00DE39A2" w:rsidP="00DE39A2">
      <w:pPr>
        <w:rPr>
          <w:rFonts w:cs="Arial"/>
          <w:szCs w:val="22"/>
        </w:rPr>
      </w:pPr>
      <w:r w:rsidRPr="00BC5484">
        <w:rPr>
          <w:rFonts w:cs="Arial"/>
          <w:szCs w:val="22"/>
        </w:rPr>
        <w:t xml:space="preserve">All personnel conducting the Project Performance Field tests and annual monitoring of the </w:t>
      </w:r>
      <w:r w:rsidR="00BC5C5E" w:rsidRPr="00BC5484">
        <w:rPr>
          <w:rFonts w:cs="Arial"/>
          <w:szCs w:val="22"/>
        </w:rPr>
        <w:t>VPA-2</w:t>
      </w:r>
      <w:r w:rsidRPr="00BC5484">
        <w:rPr>
          <w:rFonts w:cs="Arial"/>
          <w:szCs w:val="22"/>
        </w:rPr>
        <w:t xml:space="preserve">, will receive training on the procedures to be used for data collection, including the format in which data should be collected, project background, basic functioning of the biogas systems, training given to users on the application of slurry to soil and record-keeping system for the quantity of manure fed into the system and any other relevant project background. Response rates will be maximised by contacting all randomly-selected biogas system users beforehand to arrange a practical site visit date and sampling over the minimum required number to compensate for any non-responses. The programme database will have a provision for recording any monitoring carried out in reference to the serial number of the installed system. In cases where participants refuse to participate in the monitoring, the reason shall be documented in the CME’s programme database. The CME will explain that monitoring is part of the requirements of the general programme and try to arrange an alternative date for a site visit, or carryout monitoring with another member of the </w:t>
      </w:r>
      <w:r w:rsidRPr="00BC5484">
        <w:rPr>
          <w:rFonts w:cs="Arial"/>
          <w:szCs w:val="22"/>
          <w:lang w:eastAsia="en-GB"/>
        </w:rPr>
        <w:t>households.</w:t>
      </w:r>
      <w:r w:rsidRPr="00BC5484">
        <w:rPr>
          <w:rFonts w:cs="Arial"/>
          <w:szCs w:val="22"/>
        </w:rPr>
        <w:t xml:space="preserve"> </w:t>
      </w:r>
    </w:p>
    <w:p w14:paraId="74CC5F35" w14:textId="77777777" w:rsidR="00DE39A2" w:rsidRPr="00BC5484" w:rsidRDefault="00DE39A2" w:rsidP="00DE39A2">
      <w:pPr>
        <w:rPr>
          <w:rFonts w:cs="Arial"/>
          <w:szCs w:val="22"/>
        </w:rPr>
      </w:pPr>
    </w:p>
    <w:p w14:paraId="5F6D6060" w14:textId="77777777" w:rsidR="00DE39A2" w:rsidRPr="00BC5484" w:rsidRDefault="00DE39A2" w:rsidP="00DE39A2">
      <w:pPr>
        <w:rPr>
          <w:rFonts w:cs="Arial"/>
          <w:szCs w:val="22"/>
        </w:rPr>
      </w:pPr>
      <w:r w:rsidRPr="00BC5484">
        <w:rPr>
          <w:rFonts w:cs="Arial"/>
          <w:szCs w:val="22"/>
        </w:rPr>
        <w:t xml:space="preserve">Quality control procedures include training of all surveyors to ensure streamlined data collection procedures, a system for filing all completed paper surveys by the VPA and serial number, and for ensuring that all monitored data is complete. The name, date and contact details of the surveyor will be detailed on all completed monitoring surveys, therefore allowing for the follow-up of all incomplete data.  </w:t>
      </w:r>
    </w:p>
    <w:p w14:paraId="021720EA" w14:textId="77777777" w:rsidR="00DE39A2" w:rsidRPr="00BC5484" w:rsidRDefault="00DE39A2" w:rsidP="00DE39A2">
      <w:pPr>
        <w:rPr>
          <w:rFonts w:cs="Arial"/>
          <w:szCs w:val="22"/>
        </w:rPr>
      </w:pPr>
    </w:p>
    <w:p w14:paraId="4C5662E9" w14:textId="77777777" w:rsidR="00DE39A2" w:rsidRPr="00BC5484" w:rsidRDefault="00DE39A2" w:rsidP="00DE39A2">
      <w:pPr>
        <w:rPr>
          <w:rFonts w:cs="Arial"/>
          <w:i/>
          <w:szCs w:val="22"/>
        </w:rPr>
      </w:pPr>
      <w:r w:rsidRPr="00BC5484">
        <w:rPr>
          <w:rFonts w:cs="Arial"/>
          <w:i/>
          <w:szCs w:val="22"/>
        </w:rPr>
        <w:t>Field measurement objectives and data to be collected</w:t>
      </w:r>
    </w:p>
    <w:p w14:paraId="291D5D70" w14:textId="77777777" w:rsidR="00DE39A2" w:rsidRPr="00BC5484" w:rsidRDefault="00DE39A2" w:rsidP="00DE39A2">
      <w:pPr>
        <w:rPr>
          <w:rFonts w:cs="Arial"/>
          <w:szCs w:val="22"/>
        </w:rPr>
      </w:pPr>
      <w:r w:rsidRPr="00BC5484">
        <w:rPr>
          <w:rFonts w:cs="Arial"/>
          <w:szCs w:val="22"/>
        </w:rPr>
        <w:t xml:space="preserve">The parameters to be monitored within </w:t>
      </w:r>
      <w:r w:rsidR="00BC5C5E" w:rsidRPr="00BC5484">
        <w:rPr>
          <w:rFonts w:cs="Arial"/>
          <w:szCs w:val="22"/>
        </w:rPr>
        <w:t>VPA-2</w:t>
      </w:r>
      <w:r w:rsidRPr="00BC5484">
        <w:rPr>
          <w:rFonts w:cs="Arial"/>
          <w:szCs w:val="22"/>
        </w:rPr>
        <w:t>, as outlined in the applied methodology, are as follows:</w:t>
      </w:r>
    </w:p>
    <w:p w14:paraId="66966588" w14:textId="77777777" w:rsidR="00DE39A2" w:rsidRPr="00BC5484" w:rsidRDefault="00DE39A2" w:rsidP="00DE39A2">
      <w:pPr>
        <w:rPr>
          <w:rFonts w:cs="Arial"/>
          <w:szCs w:val="22"/>
        </w:rPr>
      </w:pPr>
    </w:p>
    <w:p w14:paraId="32C1F610" w14:textId="77777777" w:rsidR="00DE39A2" w:rsidRPr="00BC5484" w:rsidRDefault="00DE39A2" w:rsidP="00DE39A2">
      <w:pPr>
        <w:rPr>
          <w:rFonts w:cs="Arial"/>
          <w:szCs w:val="22"/>
        </w:rPr>
      </w:pPr>
      <w:r w:rsidRPr="00BC5484">
        <w:rPr>
          <w:rFonts w:cs="Arial"/>
          <w:szCs w:val="22"/>
        </w:rPr>
        <w:t>A Biogas User Survey shall be completed annually and covers the following data:</w:t>
      </w:r>
    </w:p>
    <w:p w14:paraId="56098D9E" w14:textId="77777777" w:rsidR="00DE39A2" w:rsidRPr="00BC5484" w:rsidRDefault="00DE39A2" w:rsidP="00B36E81">
      <w:pPr>
        <w:pStyle w:val="ListParagraph"/>
        <w:numPr>
          <w:ilvl w:val="0"/>
          <w:numId w:val="42"/>
        </w:numPr>
        <w:rPr>
          <w:rFonts w:cs="Arial"/>
          <w:szCs w:val="22"/>
        </w:rPr>
      </w:pPr>
      <w:r w:rsidRPr="00BC5484">
        <w:rPr>
          <w:rFonts w:cs="Arial"/>
          <w:szCs w:val="22"/>
        </w:rPr>
        <w:t>Number of users applying the final biodigester slurry on agricultural fields– annually;</w:t>
      </w:r>
    </w:p>
    <w:p w14:paraId="478ABD04" w14:textId="77777777" w:rsidR="00DE39A2" w:rsidRPr="00BC5484" w:rsidRDefault="00DE39A2" w:rsidP="00B36E81">
      <w:pPr>
        <w:pStyle w:val="ListParagraph"/>
        <w:numPr>
          <w:ilvl w:val="0"/>
          <w:numId w:val="42"/>
        </w:numPr>
        <w:rPr>
          <w:rFonts w:cs="Arial"/>
          <w:szCs w:val="22"/>
        </w:rPr>
      </w:pPr>
      <w:r w:rsidRPr="00BC5484">
        <w:rPr>
          <w:rFonts w:cs="Arial"/>
          <w:szCs w:val="22"/>
        </w:rPr>
        <w:t>Perceived improvement of living conditions – annually;</w:t>
      </w:r>
    </w:p>
    <w:p w14:paraId="30821B65" w14:textId="77777777" w:rsidR="00DE39A2" w:rsidRPr="00BC5484" w:rsidRDefault="00DE39A2" w:rsidP="00B36E81">
      <w:pPr>
        <w:pStyle w:val="ListParagraph"/>
        <w:numPr>
          <w:ilvl w:val="0"/>
          <w:numId w:val="42"/>
        </w:numPr>
        <w:rPr>
          <w:rFonts w:cs="Arial"/>
          <w:szCs w:val="22"/>
        </w:rPr>
      </w:pPr>
      <w:r w:rsidRPr="00BC5484">
        <w:rPr>
          <w:rFonts w:cs="Arial"/>
          <w:szCs w:val="22"/>
        </w:rPr>
        <w:t xml:space="preserve">Number of women attending trainings – annually; </w:t>
      </w:r>
    </w:p>
    <w:p w14:paraId="0A61BC79" w14:textId="77777777" w:rsidR="00DE39A2" w:rsidRPr="00BC5484" w:rsidRDefault="00DE39A2" w:rsidP="00B36E81">
      <w:pPr>
        <w:pStyle w:val="ListParagraph"/>
        <w:numPr>
          <w:ilvl w:val="0"/>
          <w:numId w:val="42"/>
        </w:numPr>
        <w:rPr>
          <w:rFonts w:cs="Arial"/>
          <w:szCs w:val="22"/>
        </w:rPr>
      </w:pPr>
      <w:r w:rsidRPr="00BC5484">
        <w:rPr>
          <w:rFonts w:cs="Arial"/>
          <w:szCs w:val="22"/>
          <w:lang w:val="en-US"/>
        </w:rPr>
        <w:t>Percentage of biodigester in use in the given year (y) – annually.</w:t>
      </w:r>
    </w:p>
    <w:p w14:paraId="62882C12" w14:textId="77777777" w:rsidR="00DE39A2" w:rsidRPr="00BC5484" w:rsidRDefault="00DE39A2" w:rsidP="00B36E81">
      <w:pPr>
        <w:numPr>
          <w:ilvl w:val="0"/>
          <w:numId w:val="42"/>
        </w:numPr>
        <w:rPr>
          <w:rFonts w:cs="Arial"/>
          <w:szCs w:val="22"/>
        </w:rPr>
      </w:pPr>
      <w:r w:rsidRPr="00BC5484">
        <w:rPr>
          <w:rFonts w:cs="Arial"/>
          <w:szCs w:val="22"/>
        </w:rPr>
        <w:t>The number of operational days of the biodigesters in the given year (y) – annually.</w:t>
      </w:r>
    </w:p>
    <w:p w14:paraId="1D0F9EA2" w14:textId="77777777" w:rsidR="00DE39A2" w:rsidRPr="00BC5484" w:rsidRDefault="00DE39A2" w:rsidP="00B36E81">
      <w:pPr>
        <w:numPr>
          <w:ilvl w:val="0"/>
          <w:numId w:val="42"/>
        </w:numPr>
        <w:rPr>
          <w:rFonts w:cs="Arial"/>
          <w:szCs w:val="22"/>
        </w:rPr>
      </w:pPr>
      <w:r w:rsidRPr="00BC5484">
        <w:rPr>
          <w:rFonts w:cs="Arial"/>
          <w:szCs w:val="22"/>
        </w:rPr>
        <w:t>The fraction of manure that is not treated in the biodigester – annually.</w:t>
      </w:r>
    </w:p>
    <w:p w14:paraId="7B457C7F" w14:textId="77777777" w:rsidR="00DE39A2" w:rsidRPr="00BC5484" w:rsidRDefault="00DE39A2" w:rsidP="00DE39A2">
      <w:pPr>
        <w:rPr>
          <w:rFonts w:cs="Arial"/>
          <w:szCs w:val="22"/>
        </w:rPr>
      </w:pPr>
    </w:p>
    <w:p w14:paraId="33C61790" w14:textId="77777777" w:rsidR="00DE39A2" w:rsidRPr="00BC5484" w:rsidRDefault="00DE39A2" w:rsidP="00DE39A2">
      <w:pPr>
        <w:rPr>
          <w:rFonts w:cs="Arial"/>
          <w:szCs w:val="22"/>
        </w:rPr>
      </w:pPr>
      <w:r w:rsidRPr="00BC5484">
        <w:rPr>
          <w:rFonts w:cs="Arial"/>
          <w:szCs w:val="22"/>
        </w:rPr>
        <w:lastRenderedPageBreak/>
        <w:t>A Monitoring Survey shall be completed periodically and covers the following data:</w:t>
      </w:r>
    </w:p>
    <w:p w14:paraId="5182B9DE" w14:textId="77777777" w:rsidR="00DE39A2" w:rsidRPr="00BC5484" w:rsidRDefault="00DE39A2" w:rsidP="00B36E81">
      <w:pPr>
        <w:pStyle w:val="ListParagraph"/>
        <w:numPr>
          <w:ilvl w:val="0"/>
          <w:numId w:val="42"/>
        </w:numPr>
        <w:rPr>
          <w:rFonts w:cs="Arial"/>
          <w:szCs w:val="22"/>
        </w:rPr>
      </w:pPr>
      <w:r w:rsidRPr="00BC5484">
        <w:rPr>
          <w:rFonts w:cs="Arial"/>
          <w:szCs w:val="22"/>
          <w:lang w:val="en-US"/>
        </w:rPr>
        <w:t xml:space="preserve">Quantity of biomass and fossil fuel that is used for cooking in a given baseline scenario in a given year (y) – </w:t>
      </w:r>
      <w:r w:rsidRPr="00BC5484">
        <w:rPr>
          <w:rFonts w:cs="Arial"/>
          <w:szCs w:val="22"/>
        </w:rPr>
        <w:t>once every two years</w:t>
      </w:r>
      <w:r w:rsidRPr="00BC5484">
        <w:rPr>
          <w:rFonts w:cs="Arial"/>
          <w:szCs w:val="22"/>
          <w:lang w:val="en-US"/>
        </w:rPr>
        <w:t>;</w:t>
      </w:r>
    </w:p>
    <w:p w14:paraId="1F21493A" w14:textId="77777777" w:rsidR="00DE39A2" w:rsidRPr="00BC5484" w:rsidRDefault="00DE39A2" w:rsidP="00B36E81">
      <w:pPr>
        <w:pStyle w:val="ListParagraph"/>
        <w:numPr>
          <w:ilvl w:val="0"/>
          <w:numId w:val="42"/>
        </w:numPr>
        <w:rPr>
          <w:rFonts w:cs="Arial"/>
          <w:szCs w:val="22"/>
        </w:rPr>
      </w:pPr>
      <w:r w:rsidRPr="00BC5484">
        <w:rPr>
          <w:rFonts w:cs="Arial"/>
          <w:szCs w:val="22"/>
          <w:lang w:val="en-US"/>
        </w:rPr>
        <w:t xml:space="preserve">Quantity of biomass and fossil fuel that is used for cooking in a given project scenario in a given year (y) – </w:t>
      </w:r>
      <w:r w:rsidRPr="00BC5484">
        <w:rPr>
          <w:rFonts w:cs="Arial"/>
          <w:szCs w:val="22"/>
        </w:rPr>
        <w:t>once every two years</w:t>
      </w:r>
      <w:r w:rsidRPr="00BC5484">
        <w:rPr>
          <w:rFonts w:cs="Arial"/>
          <w:szCs w:val="22"/>
          <w:lang w:val="en-US"/>
        </w:rPr>
        <w:t>;</w:t>
      </w:r>
    </w:p>
    <w:p w14:paraId="5B02E5CC" w14:textId="77777777" w:rsidR="00DE39A2" w:rsidRPr="00BC5484" w:rsidRDefault="00DE39A2" w:rsidP="00B36E81">
      <w:pPr>
        <w:pStyle w:val="ListParagraph"/>
        <w:numPr>
          <w:ilvl w:val="0"/>
          <w:numId w:val="42"/>
        </w:numPr>
        <w:rPr>
          <w:rFonts w:cs="Arial"/>
          <w:szCs w:val="22"/>
        </w:rPr>
      </w:pPr>
      <w:r w:rsidRPr="00BC5484">
        <w:rPr>
          <w:rFonts w:cs="Arial"/>
          <w:szCs w:val="22"/>
          <w:lang w:val="en-US"/>
        </w:rPr>
        <w:t xml:space="preserve">Leakage in the given project scenario in the given year (y) – </w:t>
      </w:r>
      <w:r w:rsidRPr="00BC5484">
        <w:rPr>
          <w:rFonts w:cs="Arial"/>
          <w:szCs w:val="22"/>
        </w:rPr>
        <w:t>once every two years</w:t>
      </w:r>
      <w:r w:rsidRPr="00BC5484">
        <w:rPr>
          <w:rFonts w:cs="Arial"/>
          <w:szCs w:val="22"/>
          <w:lang w:val="en-US"/>
        </w:rPr>
        <w:t>.</w:t>
      </w:r>
    </w:p>
    <w:p w14:paraId="1936B800" w14:textId="77777777" w:rsidR="00DE39A2" w:rsidRPr="00BC5484" w:rsidRDefault="00DE39A2" w:rsidP="00DE39A2">
      <w:pPr>
        <w:rPr>
          <w:rFonts w:cs="Arial"/>
          <w:szCs w:val="22"/>
        </w:rPr>
      </w:pPr>
    </w:p>
    <w:p w14:paraId="633D9943" w14:textId="77777777" w:rsidR="00DE39A2" w:rsidRPr="00BC5484" w:rsidRDefault="00DE39A2" w:rsidP="00DE39A2">
      <w:pPr>
        <w:rPr>
          <w:rFonts w:cs="Arial"/>
          <w:szCs w:val="22"/>
        </w:rPr>
      </w:pPr>
      <w:r w:rsidRPr="00BC5484">
        <w:rPr>
          <w:rFonts w:cs="Arial"/>
          <w:szCs w:val="22"/>
        </w:rPr>
        <w:t>The application of bioslurry shall be monitored according the applied methodology. If there is any anaerobic use/storage of bioslurry under anaerobic conditions reported from the monitoring survey, project emissions shall be accounted for accordingly. The following approach shall be followed:</w:t>
      </w:r>
    </w:p>
    <w:p w14:paraId="4D2D8132" w14:textId="77777777" w:rsidR="00DE39A2" w:rsidRPr="00BC5484" w:rsidRDefault="00DE39A2" w:rsidP="00B36E81">
      <w:pPr>
        <w:numPr>
          <w:ilvl w:val="0"/>
          <w:numId w:val="44"/>
        </w:numPr>
        <w:rPr>
          <w:rFonts w:cs="Arial"/>
          <w:szCs w:val="22"/>
        </w:rPr>
      </w:pPr>
      <w:r w:rsidRPr="00BC5484">
        <w:rPr>
          <w:rFonts w:cs="Arial"/>
          <w:szCs w:val="22"/>
        </w:rPr>
        <w:t>Estimation of the total amount of VS entering the biodigester;</w:t>
      </w:r>
    </w:p>
    <w:p w14:paraId="65C23D8B" w14:textId="77777777" w:rsidR="00DE39A2" w:rsidRPr="00BC5484" w:rsidRDefault="00DE39A2" w:rsidP="00B36E81">
      <w:pPr>
        <w:numPr>
          <w:ilvl w:val="0"/>
          <w:numId w:val="44"/>
        </w:numPr>
        <w:rPr>
          <w:rFonts w:cs="Arial"/>
          <w:szCs w:val="22"/>
        </w:rPr>
      </w:pPr>
      <w:r w:rsidRPr="00BC5484">
        <w:rPr>
          <w:rFonts w:cs="Arial"/>
          <w:szCs w:val="22"/>
        </w:rPr>
        <w:t>Assessment of remaining VS content of digestate;</w:t>
      </w:r>
    </w:p>
    <w:p w14:paraId="67BFEA4A" w14:textId="77777777" w:rsidR="00DE39A2" w:rsidRPr="00BC5484" w:rsidRDefault="00DE39A2" w:rsidP="00B36E81">
      <w:pPr>
        <w:numPr>
          <w:ilvl w:val="0"/>
          <w:numId w:val="44"/>
        </w:numPr>
        <w:rPr>
          <w:rFonts w:cs="Arial"/>
          <w:szCs w:val="22"/>
        </w:rPr>
      </w:pPr>
      <w:r w:rsidRPr="00BC5484">
        <w:rPr>
          <w:rFonts w:cs="Arial"/>
          <w:szCs w:val="22"/>
        </w:rPr>
        <w:t>Assessment of methane potential of bio-slurry;</w:t>
      </w:r>
    </w:p>
    <w:p w14:paraId="488C0F32" w14:textId="77777777" w:rsidR="00DE39A2" w:rsidRPr="00BC5484" w:rsidRDefault="00DE39A2" w:rsidP="00B36E81">
      <w:pPr>
        <w:numPr>
          <w:ilvl w:val="0"/>
          <w:numId w:val="44"/>
        </w:numPr>
        <w:rPr>
          <w:rFonts w:cs="Arial"/>
          <w:szCs w:val="22"/>
        </w:rPr>
      </w:pPr>
      <w:r w:rsidRPr="00BC5484">
        <w:rPr>
          <w:rFonts w:cs="Arial"/>
          <w:szCs w:val="22"/>
        </w:rPr>
        <w:t>MCF of the digestate management systems;</w:t>
      </w:r>
    </w:p>
    <w:p w14:paraId="402FC3BC" w14:textId="77777777" w:rsidR="005E608C" w:rsidRPr="00BC5484" w:rsidRDefault="00DE39A2" w:rsidP="00B36E81">
      <w:pPr>
        <w:numPr>
          <w:ilvl w:val="0"/>
          <w:numId w:val="44"/>
        </w:numPr>
        <w:rPr>
          <w:rFonts w:cs="Arial"/>
          <w:szCs w:val="22"/>
        </w:rPr>
      </w:pPr>
      <w:r w:rsidRPr="00BC5484">
        <w:rPr>
          <w:rFonts w:cs="Arial"/>
          <w:szCs w:val="22"/>
        </w:rPr>
        <w:t>Calculation of project emissions using the information obtained in the previous steps.</w:t>
      </w:r>
    </w:p>
    <w:p w14:paraId="0374E395" w14:textId="77777777" w:rsidR="008503DB" w:rsidRPr="00BC5484" w:rsidRDefault="008503DB" w:rsidP="00336916">
      <w:pPr>
        <w:rPr>
          <w:rFonts w:cs="Arial"/>
          <w:szCs w:val="22"/>
          <w:lang w:eastAsia="en-US"/>
        </w:rPr>
      </w:pPr>
    </w:p>
    <w:p w14:paraId="364B8E44" w14:textId="77777777" w:rsidR="000978C2" w:rsidRPr="00BC5484" w:rsidRDefault="000978C2" w:rsidP="00B36E81">
      <w:pPr>
        <w:pStyle w:val="SDMPDDPoASection"/>
        <w:numPr>
          <w:ilvl w:val="0"/>
          <w:numId w:val="31"/>
        </w:numPr>
        <w:tabs>
          <w:tab w:val="num" w:pos="2835"/>
        </w:tabs>
        <w:ind w:left="1729" w:hanging="1729"/>
        <w:rPr>
          <w:sz w:val="22"/>
          <w:szCs w:val="22"/>
        </w:rPr>
      </w:pPr>
      <w:r w:rsidRPr="00BC5484">
        <w:rPr>
          <w:sz w:val="22"/>
          <w:szCs w:val="22"/>
        </w:rPr>
        <w:t>Approval and authorization</w:t>
      </w:r>
    </w:p>
    <w:p w14:paraId="0B9D96F4" w14:textId="77777777" w:rsidR="005E608C" w:rsidRPr="00BC5484" w:rsidRDefault="005E608C" w:rsidP="00336916">
      <w:pPr>
        <w:rPr>
          <w:rFonts w:cs="Arial"/>
          <w:szCs w:val="22"/>
          <w:lang w:eastAsia="en-US"/>
        </w:rPr>
      </w:pPr>
      <w:bookmarkStart w:id="181" w:name="_Toc315960446"/>
      <w:bookmarkStart w:id="182" w:name="_Ref316927097"/>
      <w:r w:rsidRPr="00BC5484">
        <w:rPr>
          <w:rFonts w:cs="Arial"/>
          <w:szCs w:val="22"/>
          <w:lang w:eastAsia="en-US"/>
        </w:rPr>
        <w:t>&gt;&gt;</w:t>
      </w:r>
    </w:p>
    <w:p w14:paraId="37B4D6B9" w14:textId="77777777" w:rsidR="005E608C" w:rsidRPr="00BC5484" w:rsidRDefault="006836C0" w:rsidP="00336916">
      <w:pPr>
        <w:rPr>
          <w:rFonts w:cs="Arial"/>
          <w:szCs w:val="22"/>
          <w:lang w:eastAsia="en-US"/>
        </w:rPr>
      </w:pPr>
      <w:r w:rsidRPr="00BC5484">
        <w:rPr>
          <w:rFonts w:eastAsia="MS Mincho" w:cs="Arial"/>
          <w:szCs w:val="22"/>
          <w:lang w:val="en-US" w:eastAsia="en-US"/>
        </w:rPr>
        <w:t>This section is not applicable as the project is a Voluntary Gold Standard Programme.</w:t>
      </w:r>
    </w:p>
    <w:p w14:paraId="2F9E4702" w14:textId="77777777" w:rsidR="00A955EA" w:rsidRPr="00BC5484" w:rsidRDefault="00A955EA" w:rsidP="00336916">
      <w:pPr>
        <w:rPr>
          <w:rFonts w:cs="Arial"/>
          <w:lang w:eastAsia="en-US"/>
        </w:rPr>
      </w:pPr>
    </w:p>
    <w:p w14:paraId="6616DC5C" w14:textId="77777777" w:rsidR="00585AD7" w:rsidRPr="00BC5484" w:rsidRDefault="00FF68B3" w:rsidP="00B0675D">
      <w:pPr>
        <w:pStyle w:val="SDMAppTitle"/>
      </w:pPr>
      <w:bookmarkStart w:id="183" w:name="_Ref316928127"/>
      <w:bookmarkEnd w:id="181"/>
      <w:bookmarkEnd w:id="182"/>
      <w:r w:rsidRPr="00BC5484">
        <w:lastRenderedPageBreak/>
        <w:t xml:space="preserve">Contact information of </w:t>
      </w:r>
      <w:r w:rsidR="00F962FC" w:rsidRPr="00BC5484">
        <w:t>VPA</w:t>
      </w:r>
      <w:r w:rsidRPr="00BC5484">
        <w:t xml:space="preserve"> implementer(s) and responsible person(s)/ entity(ies) for completing the CDM-</w:t>
      </w:r>
      <w:r w:rsidR="00F962FC" w:rsidRPr="00BC5484">
        <w:t>VPA</w:t>
      </w:r>
      <w:r w:rsidRPr="00BC5484">
        <w:t>-DD-FORM</w:t>
      </w:r>
    </w:p>
    <w:tbl>
      <w:tblPr>
        <w:tblW w:w="93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bottom w:w="20" w:type="dxa"/>
        </w:tblCellMar>
        <w:tblLook w:val="00C0" w:firstRow="0" w:lastRow="1" w:firstColumn="1" w:lastColumn="0" w:noHBand="0" w:noVBand="0"/>
      </w:tblPr>
      <w:tblGrid>
        <w:gridCol w:w="2261"/>
        <w:gridCol w:w="7060"/>
      </w:tblGrid>
      <w:tr w:rsidR="0029390E" w:rsidRPr="007154F7" w14:paraId="7312C7A6" w14:textId="77777777" w:rsidTr="007154F7">
        <w:trPr>
          <w:cantSplit/>
          <w:jc w:val="center"/>
        </w:trPr>
        <w:tc>
          <w:tcPr>
            <w:tcW w:w="2261" w:type="dxa"/>
            <w:shd w:val="clear" w:color="auto" w:fill="D9D9D9"/>
          </w:tcPr>
          <w:p w14:paraId="16109DF3" w14:textId="77777777" w:rsidR="0029390E" w:rsidRPr="007154F7" w:rsidRDefault="0029390E" w:rsidP="00657CE7">
            <w:pPr>
              <w:pStyle w:val="SDMTableBoxParaNotNumbered"/>
              <w:rPr>
                <w:rFonts w:cs="Arial"/>
                <w:b/>
                <w:sz w:val="22"/>
                <w:szCs w:val="22"/>
              </w:rPr>
            </w:pPr>
            <w:r w:rsidRPr="007154F7">
              <w:rPr>
                <w:rFonts w:cs="Arial"/>
                <w:b/>
                <w:sz w:val="22"/>
                <w:szCs w:val="22"/>
              </w:rPr>
              <w:t>VPA implementer and/or responsible person/ entity</w:t>
            </w:r>
          </w:p>
        </w:tc>
        <w:tc>
          <w:tcPr>
            <w:tcW w:w="7060" w:type="dxa"/>
            <w:shd w:val="clear" w:color="auto" w:fill="auto"/>
          </w:tcPr>
          <w:p w14:paraId="168835AB" w14:textId="77777777" w:rsidR="0029390E" w:rsidRPr="007154F7" w:rsidRDefault="0029390E" w:rsidP="00657CE7">
            <w:pPr>
              <w:pStyle w:val="SDMTableBoxParaNotNumbered"/>
              <w:ind w:left="459" w:hanging="459"/>
              <w:rPr>
                <w:rFonts w:cs="Arial"/>
                <w:sz w:val="22"/>
                <w:szCs w:val="22"/>
              </w:rPr>
            </w:pPr>
            <w:r w:rsidRPr="007154F7">
              <w:rPr>
                <w:rFonts w:cs="Arial"/>
                <w:bCs/>
                <w:sz w:val="22"/>
                <w:szCs w:val="22"/>
              </w:rPr>
              <w:fldChar w:fldCharType="begin">
                <w:ffData>
                  <w:name w:val="Check2"/>
                  <w:enabled/>
                  <w:calcOnExit w:val="0"/>
                  <w:checkBox>
                    <w:size w:val="24"/>
                    <w:default w:val="1"/>
                  </w:checkBox>
                </w:ffData>
              </w:fldChar>
            </w:r>
            <w:bookmarkStart w:id="184" w:name="Check2"/>
            <w:r w:rsidRPr="007154F7">
              <w:rPr>
                <w:rFonts w:cs="Arial"/>
                <w:bCs/>
                <w:sz w:val="22"/>
                <w:szCs w:val="22"/>
              </w:rPr>
              <w:instrText xml:space="preserve"> FORMCHECKBOX </w:instrText>
            </w:r>
            <w:r w:rsidR="00987BB8">
              <w:rPr>
                <w:rFonts w:cs="Arial"/>
                <w:bCs/>
                <w:sz w:val="22"/>
                <w:szCs w:val="22"/>
                <w:rPrChange w:id="185" w:author="Szymon Mikolajczyk" w:date="2020-04-10T12:52:00Z">
                  <w:rPr>
                    <w:rFonts w:cs="Arial"/>
                    <w:bCs/>
                    <w:sz w:val="22"/>
                    <w:szCs w:val="22"/>
                  </w:rPr>
                </w:rPrChange>
              </w:rPr>
            </w:r>
            <w:r w:rsidR="00987BB8">
              <w:rPr>
                <w:rFonts w:cs="Arial"/>
                <w:bCs/>
                <w:sz w:val="22"/>
                <w:szCs w:val="22"/>
                <w:rPrChange w:id="186" w:author="Szymon Mikolajczyk" w:date="2020-04-10T12:52:00Z">
                  <w:rPr>
                    <w:rFonts w:cs="Arial"/>
                    <w:bCs/>
                    <w:sz w:val="22"/>
                    <w:szCs w:val="22"/>
                  </w:rPr>
                </w:rPrChange>
              </w:rPr>
              <w:fldChar w:fldCharType="separate"/>
            </w:r>
            <w:r w:rsidRPr="007154F7">
              <w:rPr>
                <w:rFonts w:cs="Arial"/>
                <w:bCs/>
                <w:sz w:val="22"/>
                <w:szCs w:val="22"/>
                <w:rPrChange w:id="187" w:author="Szymon Mikolajczyk" w:date="2020-04-10T12:52:00Z">
                  <w:rPr>
                    <w:rFonts w:cs="Arial"/>
                    <w:bCs/>
                    <w:sz w:val="22"/>
                    <w:szCs w:val="22"/>
                  </w:rPr>
                </w:rPrChange>
              </w:rPr>
              <w:fldChar w:fldCharType="end"/>
            </w:r>
            <w:bookmarkEnd w:id="184"/>
            <w:r w:rsidRPr="007154F7">
              <w:rPr>
                <w:rFonts w:cs="Arial"/>
                <w:bCs/>
                <w:sz w:val="22"/>
                <w:szCs w:val="22"/>
              </w:rPr>
              <w:tab/>
            </w:r>
            <w:r w:rsidRPr="007154F7">
              <w:rPr>
                <w:rFonts w:cs="Arial"/>
                <w:sz w:val="22"/>
                <w:szCs w:val="22"/>
              </w:rPr>
              <w:t>VPA implementer(s)</w:t>
            </w:r>
          </w:p>
          <w:p w14:paraId="027F920E" w14:textId="77777777" w:rsidR="0029390E" w:rsidRPr="007154F7" w:rsidRDefault="0029390E" w:rsidP="00657CE7">
            <w:pPr>
              <w:pStyle w:val="SDMTableBoxParaNotNumbered"/>
              <w:ind w:left="459" w:hanging="459"/>
              <w:rPr>
                <w:rFonts w:cs="Arial"/>
                <w:sz w:val="22"/>
                <w:szCs w:val="22"/>
              </w:rPr>
            </w:pPr>
            <w:r w:rsidRPr="007154F7">
              <w:rPr>
                <w:rFonts w:cs="Arial"/>
                <w:bCs/>
                <w:sz w:val="22"/>
                <w:szCs w:val="22"/>
              </w:rPr>
              <w:fldChar w:fldCharType="begin">
                <w:ffData>
                  <w:name w:val="Check2"/>
                  <w:enabled/>
                  <w:calcOnExit w:val="0"/>
                  <w:checkBox>
                    <w:size w:val="24"/>
                    <w:default w:val="0"/>
                  </w:checkBox>
                </w:ffData>
              </w:fldChar>
            </w:r>
            <w:r w:rsidRPr="007154F7">
              <w:rPr>
                <w:rFonts w:cs="Arial"/>
                <w:bCs/>
                <w:sz w:val="22"/>
                <w:szCs w:val="22"/>
              </w:rPr>
              <w:instrText xml:space="preserve"> FORMCHECKBOX </w:instrText>
            </w:r>
            <w:r w:rsidR="00987BB8">
              <w:rPr>
                <w:rFonts w:cs="Arial"/>
                <w:bCs/>
                <w:sz w:val="22"/>
                <w:szCs w:val="22"/>
                <w:rPrChange w:id="188" w:author="Szymon Mikolajczyk" w:date="2020-04-10T12:52:00Z">
                  <w:rPr>
                    <w:rFonts w:cs="Arial"/>
                    <w:bCs/>
                    <w:sz w:val="22"/>
                    <w:szCs w:val="22"/>
                  </w:rPr>
                </w:rPrChange>
              </w:rPr>
            </w:r>
            <w:r w:rsidR="00987BB8">
              <w:rPr>
                <w:rFonts w:cs="Arial"/>
                <w:bCs/>
                <w:sz w:val="22"/>
                <w:szCs w:val="22"/>
                <w:rPrChange w:id="189" w:author="Szymon Mikolajczyk" w:date="2020-04-10T12:52:00Z">
                  <w:rPr>
                    <w:rFonts w:cs="Arial"/>
                    <w:bCs/>
                    <w:sz w:val="22"/>
                    <w:szCs w:val="22"/>
                  </w:rPr>
                </w:rPrChange>
              </w:rPr>
              <w:fldChar w:fldCharType="separate"/>
            </w:r>
            <w:r w:rsidRPr="007154F7">
              <w:rPr>
                <w:rFonts w:cs="Arial"/>
                <w:bCs/>
                <w:sz w:val="22"/>
                <w:szCs w:val="22"/>
                <w:rPrChange w:id="190" w:author="Szymon Mikolajczyk" w:date="2020-04-10T12:52:00Z">
                  <w:rPr>
                    <w:rFonts w:cs="Arial"/>
                    <w:bCs/>
                    <w:sz w:val="22"/>
                    <w:szCs w:val="22"/>
                  </w:rPr>
                </w:rPrChange>
              </w:rPr>
              <w:fldChar w:fldCharType="end"/>
            </w:r>
            <w:r w:rsidRPr="007154F7">
              <w:rPr>
                <w:rFonts w:cs="Arial"/>
                <w:bCs/>
                <w:sz w:val="22"/>
                <w:szCs w:val="22"/>
              </w:rPr>
              <w:tab/>
            </w:r>
            <w:r w:rsidRPr="007154F7">
              <w:rPr>
                <w:rFonts w:cs="Arial"/>
                <w:sz w:val="22"/>
                <w:szCs w:val="22"/>
              </w:rPr>
              <w:t>Responsible person/ entity for completing the CDM-VPA-DD-FORM</w:t>
            </w:r>
          </w:p>
        </w:tc>
      </w:tr>
      <w:tr w:rsidR="0029390E" w:rsidRPr="007154F7" w14:paraId="58FC0C5C" w14:textId="77777777" w:rsidTr="007154F7">
        <w:trPr>
          <w:cantSplit/>
          <w:jc w:val="center"/>
        </w:trPr>
        <w:tc>
          <w:tcPr>
            <w:tcW w:w="2261" w:type="dxa"/>
            <w:shd w:val="clear" w:color="auto" w:fill="D9D9D9"/>
          </w:tcPr>
          <w:p w14:paraId="32821DB9" w14:textId="77777777" w:rsidR="0029390E" w:rsidRPr="007154F7" w:rsidRDefault="0029390E" w:rsidP="00657CE7">
            <w:pPr>
              <w:pStyle w:val="SDMTableBoxParaNotNumbered"/>
              <w:rPr>
                <w:rFonts w:cs="Arial"/>
                <w:b/>
                <w:sz w:val="22"/>
                <w:szCs w:val="22"/>
              </w:rPr>
            </w:pPr>
            <w:r w:rsidRPr="007154F7">
              <w:rPr>
                <w:rFonts w:cs="Arial"/>
                <w:b/>
                <w:sz w:val="22"/>
                <w:szCs w:val="22"/>
              </w:rPr>
              <w:t>Organization</w:t>
            </w:r>
          </w:p>
        </w:tc>
        <w:tc>
          <w:tcPr>
            <w:tcW w:w="7060" w:type="dxa"/>
            <w:shd w:val="clear" w:color="auto" w:fill="auto"/>
          </w:tcPr>
          <w:p w14:paraId="44BB1AB3" w14:textId="4EC2EA9E" w:rsidR="0029390E" w:rsidRPr="007154F7" w:rsidRDefault="007154F7" w:rsidP="00657CE7">
            <w:pPr>
              <w:rPr>
                <w:rFonts w:cs="Arial"/>
                <w:szCs w:val="22"/>
              </w:rPr>
            </w:pPr>
            <w:ins w:id="191" w:author="Szymon Mikolajczyk" w:date="2020-04-10T12:51:00Z">
              <w:r w:rsidRPr="007154F7">
                <w:rPr>
                  <w:rFonts w:cs="Arial"/>
                  <w:szCs w:val="22"/>
                </w:rPr>
                <w:t>Yayasan Rumah Energi (YRE)</w:t>
              </w:r>
            </w:ins>
            <w:del w:id="192" w:author="Szymon Mikolajczyk" w:date="2020-04-10T12:51:00Z">
              <w:r w:rsidR="0029390E" w:rsidRPr="007154F7" w:rsidDel="007154F7">
                <w:rPr>
                  <w:rFonts w:cs="Arial"/>
                  <w:szCs w:val="22"/>
                </w:rPr>
                <w:delText>Hivos Indonesia</w:delText>
              </w:r>
            </w:del>
          </w:p>
        </w:tc>
      </w:tr>
      <w:tr w:rsidR="0029390E" w:rsidRPr="007154F7" w14:paraId="358FE3DB" w14:textId="77777777" w:rsidTr="007154F7">
        <w:trPr>
          <w:cantSplit/>
          <w:jc w:val="center"/>
        </w:trPr>
        <w:tc>
          <w:tcPr>
            <w:tcW w:w="2261" w:type="dxa"/>
            <w:shd w:val="clear" w:color="auto" w:fill="D9D9D9"/>
          </w:tcPr>
          <w:p w14:paraId="5872FC43" w14:textId="77777777" w:rsidR="0029390E" w:rsidRPr="007154F7" w:rsidRDefault="0029390E" w:rsidP="00657CE7">
            <w:pPr>
              <w:pStyle w:val="SDMTableBoxParaNotNumbered"/>
              <w:rPr>
                <w:rFonts w:cs="Arial"/>
                <w:b/>
                <w:sz w:val="22"/>
                <w:szCs w:val="22"/>
              </w:rPr>
            </w:pPr>
            <w:r w:rsidRPr="007154F7">
              <w:rPr>
                <w:rFonts w:cs="Arial"/>
                <w:b/>
                <w:sz w:val="22"/>
                <w:szCs w:val="22"/>
              </w:rPr>
              <w:t>Street/P.O. Box</w:t>
            </w:r>
          </w:p>
        </w:tc>
        <w:tc>
          <w:tcPr>
            <w:tcW w:w="7060" w:type="dxa"/>
            <w:shd w:val="clear" w:color="auto" w:fill="auto"/>
          </w:tcPr>
          <w:p w14:paraId="4E44842F" w14:textId="1407B280" w:rsidR="0029390E" w:rsidRPr="007154F7" w:rsidRDefault="007154F7" w:rsidP="00657CE7">
            <w:pPr>
              <w:pStyle w:val="HTMLPreformatted"/>
              <w:rPr>
                <w:rFonts w:ascii="Arial" w:hAnsi="Arial" w:cs="Arial"/>
                <w:color w:val="000000"/>
                <w:sz w:val="22"/>
                <w:szCs w:val="22"/>
                <w:lang w:val="en-US" w:eastAsia="en-US"/>
              </w:rPr>
            </w:pPr>
            <w:ins w:id="193" w:author="Szymon Mikolajczyk" w:date="2020-04-10T12:51:00Z">
              <w:r w:rsidRPr="007154F7">
                <w:rPr>
                  <w:rFonts w:ascii="Arial" w:hAnsi="Arial" w:cs="Arial"/>
                  <w:color w:val="000000"/>
                  <w:sz w:val="22"/>
                  <w:szCs w:val="22"/>
                  <w:lang w:val="en-US" w:eastAsia="en-US"/>
                </w:rPr>
                <w:t>Jl. Pejaten Barat no. 30 A</w:t>
              </w:r>
            </w:ins>
            <w:del w:id="194" w:author="Szymon Mikolajczyk" w:date="2020-04-10T12:51:00Z">
              <w:r w:rsidR="0029390E" w:rsidRPr="007154F7" w:rsidDel="007154F7">
                <w:rPr>
                  <w:rFonts w:ascii="Arial" w:hAnsi="Arial" w:cs="Arial"/>
                  <w:color w:val="000000"/>
                  <w:sz w:val="22"/>
                  <w:szCs w:val="22"/>
                  <w:lang w:val="en-US" w:eastAsia="en-US"/>
                </w:rPr>
                <w:delText>Jl. Kemang Selatan XII/no.1</w:delText>
              </w:r>
            </w:del>
          </w:p>
        </w:tc>
      </w:tr>
      <w:tr w:rsidR="0029390E" w:rsidRPr="007154F7" w14:paraId="65D705D9" w14:textId="77777777" w:rsidTr="007154F7">
        <w:trPr>
          <w:cantSplit/>
          <w:jc w:val="center"/>
        </w:trPr>
        <w:tc>
          <w:tcPr>
            <w:tcW w:w="2261" w:type="dxa"/>
            <w:shd w:val="clear" w:color="auto" w:fill="D9D9D9"/>
          </w:tcPr>
          <w:p w14:paraId="6C2507CC" w14:textId="77777777" w:rsidR="0029390E" w:rsidRPr="007154F7" w:rsidRDefault="0029390E" w:rsidP="00657CE7">
            <w:pPr>
              <w:pStyle w:val="SDMTableBoxParaNotNumbered"/>
              <w:rPr>
                <w:rFonts w:cs="Arial"/>
                <w:b/>
                <w:sz w:val="22"/>
                <w:szCs w:val="22"/>
              </w:rPr>
            </w:pPr>
            <w:r w:rsidRPr="007154F7">
              <w:rPr>
                <w:rFonts w:cs="Arial"/>
                <w:b/>
                <w:sz w:val="22"/>
                <w:szCs w:val="22"/>
              </w:rPr>
              <w:t>Building</w:t>
            </w:r>
          </w:p>
        </w:tc>
        <w:tc>
          <w:tcPr>
            <w:tcW w:w="7060" w:type="dxa"/>
            <w:shd w:val="clear" w:color="auto" w:fill="auto"/>
          </w:tcPr>
          <w:p w14:paraId="63A902A3" w14:textId="77777777" w:rsidR="0029390E" w:rsidRPr="007154F7" w:rsidRDefault="0029390E" w:rsidP="00657CE7">
            <w:pPr>
              <w:pStyle w:val="HTMLPreformatted"/>
              <w:rPr>
                <w:rFonts w:ascii="Arial" w:hAnsi="Arial" w:cs="Arial"/>
                <w:color w:val="000000"/>
                <w:sz w:val="22"/>
                <w:szCs w:val="22"/>
                <w:lang w:val="en-US" w:eastAsia="en-US"/>
              </w:rPr>
            </w:pPr>
          </w:p>
        </w:tc>
      </w:tr>
      <w:tr w:rsidR="0029390E" w:rsidRPr="007154F7" w14:paraId="25D13DDA" w14:textId="77777777" w:rsidTr="007154F7">
        <w:trPr>
          <w:cantSplit/>
          <w:jc w:val="center"/>
        </w:trPr>
        <w:tc>
          <w:tcPr>
            <w:tcW w:w="2261" w:type="dxa"/>
            <w:shd w:val="clear" w:color="auto" w:fill="D9D9D9"/>
          </w:tcPr>
          <w:p w14:paraId="05083F7C" w14:textId="77777777" w:rsidR="0029390E" w:rsidRPr="007154F7" w:rsidRDefault="0029390E" w:rsidP="00657CE7">
            <w:pPr>
              <w:pStyle w:val="SDMTableBoxParaNotNumbered"/>
              <w:rPr>
                <w:rFonts w:cs="Arial"/>
                <w:b/>
                <w:sz w:val="22"/>
                <w:szCs w:val="22"/>
              </w:rPr>
            </w:pPr>
            <w:r w:rsidRPr="007154F7">
              <w:rPr>
                <w:rFonts w:cs="Arial"/>
                <w:b/>
                <w:sz w:val="22"/>
                <w:szCs w:val="22"/>
              </w:rPr>
              <w:t>City</w:t>
            </w:r>
          </w:p>
        </w:tc>
        <w:tc>
          <w:tcPr>
            <w:tcW w:w="7060" w:type="dxa"/>
            <w:shd w:val="clear" w:color="auto" w:fill="auto"/>
          </w:tcPr>
          <w:p w14:paraId="28782FDF" w14:textId="77777777" w:rsidR="0029390E" w:rsidRPr="007154F7" w:rsidRDefault="0029390E" w:rsidP="00657CE7">
            <w:pPr>
              <w:pStyle w:val="HTMLPreformatted"/>
              <w:rPr>
                <w:rFonts w:ascii="Arial" w:hAnsi="Arial" w:cs="Arial"/>
                <w:color w:val="000000"/>
                <w:sz w:val="22"/>
                <w:szCs w:val="22"/>
                <w:lang w:val="en-US" w:eastAsia="en-US"/>
              </w:rPr>
            </w:pPr>
            <w:r w:rsidRPr="007154F7">
              <w:rPr>
                <w:rFonts w:ascii="Arial" w:hAnsi="Arial" w:cs="Arial"/>
                <w:color w:val="000000"/>
                <w:sz w:val="22"/>
                <w:szCs w:val="22"/>
                <w:lang w:val="en-US" w:eastAsia="en-US"/>
              </w:rPr>
              <w:t xml:space="preserve">Jakarta </w:t>
            </w:r>
          </w:p>
        </w:tc>
      </w:tr>
      <w:tr w:rsidR="0029390E" w:rsidRPr="007154F7" w14:paraId="48238C7F" w14:textId="77777777" w:rsidTr="007154F7">
        <w:trPr>
          <w:cantSplit/>
          <w:jc w:val="center"/>
        </w:trPr>
        <w:tc>
          <w:tcPr>
            <w:tcW w:w="2261" w:type="dxa"/>
            <w:shd w:val="clear" w:color="auto" w:fill="D9D9D9"/>
          </w:tcPr>
          <w:p w14:paraId="673EA4BE" w14:textId="77777777" w:rsidR="0029390E" w:rsidRPr="007154F7" w:rsidRDefault="0029390E" w:rsidP="00657CE7">
            <w:pPr>
              <w:pStyle w:val="SDMTableBoxParaNotNumbered"/>
              <w:rPr>
                <w:rFonts w:cs="Arial"/>
                <w:b/>
                <w:sz w:val="22"/>
                <w:szCs w:val="22"/>
              </w:rPr>
            </w:pPr>
            <w:r w:rsidRPr="007154F7">
              <w:rPr>
                <w:rFonts w:cs="Arial"/>
                <w:b/>
                <w:sz w:val="22"/>
                <w:szCs w:val="22"/>
              </w:rPr>
              <w:t>State/Region</w:t>
            </w:r>
          </w:p>
        </w:tc>
        <w:tc>
          <w:tcPr>
            <w:tcW w:w="7060" w:type="dxa"/>
            <w:shd w:val="clear" w:color="auto" w:fill="auto"/>
          </w:tcPr>
          <w:p w14:paraId="6942F0FA" w14:textId="77777777" w:rsidR="0029390E" w:rsidRPr="007154F7" w:rsidRDefault="0029390E" w:rsidP="00657CE7">
            <w:pPr>
              <w:rPr>
                <w:rFonts w:cs="Arial"/>
                <w:szCs w:val="22"/>
              </w:rPr>
            </w:pPr>
          </w:p>
        </w:tc>
      </w:tr>
      <w:tr w:rsidR="0029390E" w:rsidRPr="007154F7" w14:paraId="7BC746EF" w14:textId="77777777" w:rsidTr="007154F7">
        <w:trPr>
          <w:cantSplit/>
          <w:jc w:val="center"/>
        </w:trPr>
        <w:tc>
          <w:tcPr>
            <w:tcW w:w="2261" w:type="dxa"/>
            <w:shd w:val="clear" w:color="auto" w:fill="D9D9D9"/>
          </w:tcPr>
          <w:p w14:paraId="16D1D0A3" w14:textId="77777777" w:rsidR="0029390E" w:rsidRPr="007154F7" w:rsidRDefault="0029390E" w:rsidP="00657CE7">
            <w:pPr>
              <w:pStyle w:val="SDMTableBoxParaNotNumbered"/>
              <w:rPr>
                <w:rFonts w:cs="Arial"/>
                <w:b/>
                <w:sz w:val="22"/>
                <w:szCs w:val="22"/>
              </w:rPr>
            </w:pPr>
            <w:r w:rsidRPr="007154F7">
              <w:rPr>
                <w:rFonts w:cs="Arial"/>
                <w:b/>
                <w:sz w:val="22"/>
                <w:szCs w:val="22"/>
              </w:rPr>
              <w:t>Postcode</w:t>
            </w:r>
          </w:p>
        </w:tc>
        <w:tc>
          <w:tcPr>
            <w:tcW w:w="7060" w:type="dxa"/>
            <w:shd w:val="clear" w:color="auto" w:fill="auto"/>
          </w:tcPr>
          <w:p w14:paraId="0A3DB14B" w14:textId="2FB70151" w:rsidR="0029390E" w:rsidRPr="007154F7" w:rsidRDefault="0029390E" w:rsidP="00657CE7">
            <w:pPr>
              <w:rPr>
                <w:rFonts w:cs="Arial"/>
                <w:szCs w:val="22"/>
              </w:rPr>
            </w:pPr>
            <w:del w:id="195" w:author="Szymon Mikolajczyk" w:date="2020-04-10T12:51:00Z">
              <w:r w:rsidRPr="007154F7" w:rsidDel="007154F7">
                <w:rPr>
                  <w:rFonts w:cs="Arial"/>
                  <w:color w:val="000000"/>
                  <w:szCs w:val="22"/>
                </w:rPr>
                <w:delText>12560</w:delText>
              </w:r>
            </w:del>
            <w:ins w:id="196" w:author="Szymon Mikolajczyk" w:date="2020-04-10T12:51:00Z">
              <w:r w:rsidR="007154F7" w:rsidRPr="007154F7">
                <w:rPr>
                  <w:rFonts w:cs="Arial"/>
                  <w:color w:val="000000"/>
                  <w:szCs w:val="22"/>
                </w:rPr>
                <w:t>12550</w:t>
              </w:r>
            </w:ins>
          </w:p>
        </w:tc>
      </w:tr>
      <w:tr w:rsidR="0029390E" w:rsidRPr="007154F7" w14:paraId="0A726107" w14:textId="77777777" w:rsidTr="007154F7">
        <w:trPr>
          <w:cantSplit/>
          <w:jc w:val="center"/>
        </w:trPr>
        <w:tc>
          <w:tcPr>
            <w:tcW w:w="2261" w:type="dxa"/>
            <w:shd w:val="clear" w:color="auto" w:fill="D9D9D9"/>
          </w:tcPr>
          <w:p w14:paraId="26F943F9" w14:textId="77777777" w:rsidR="0029390E" w:rsidRPr="007154F7" w:rsidRDefault="0029390E" w:rsidP="00657CE7">
            <w:pPr>
              <w:pStyle w:val="SDMTableBoxParaNotNumbered"/>
              <w:rPr>
                <w:rFonts w:cs="Arial"/>
                <w:b/>
                <w:sz w:val="22"/>
                <w:szCs w:val="22"/>
              </w:rPr>
            </w:pPr>
            <w:r w:rsidRPr="007154F7">
              <w:rPr>
                <w:rFonts w:cs="Arial"/>
                <w:b/>
                <w:sz w:val="22"/>
                <w:szCs w:val="22"/>
              </w:rPr>
              <w:t>Country</w:t>
            </w:r>
          </w:p>
        </w:tc>
        <w:tc>
          <w:tcPr>
            <w:tcW w:w="7060" w:type="dxa"/>
            <w:shd w:val="clear" w:color="auto" w:fill="auto"/>
          </w:tcPr>
          <w:p w14:paraId="43B178C1" w14:textId="77777777" w:rsidR="0029390E" w:rsidRPr="007154F7" w:rsidRDefault="0029390E" w:rsidP="00657CE7">
            <w:pPr>
              <w:rPr>
                <w:rFonts w:cs="Arial"/>
                <w:szCs w:val="22"/>
              </w:rPr>
            </w:pPr>
            <w:r w:rsidRPr="007154F7">
              <w:rPr>
                <w:rFonts w:cs="Arial"/>
                <w:color w:val="000000"/>
                <w:szCs w:val="22"/>
              </w:rPr>
              <w:t>Indonesia</w:t>
            </w:r>
          </w:p>
        </w:tc>
      </w:tr>
      <w:tr w:rsidR="007154F7" w:rsidRPr="007154F7" w14:paraId="4B2489AE" w14:textId="77777777" w:rsidTr="007154F7">
        <w:trPr>
          <w:cantSplit/>
          <w:jc w:val="center"/>
        </w:trPr>
        <w:tc>
          <w:tcPr>
            <w:tcW w:w="2261" w:type="dxa"/>
            <w:shd w:val="clear" w:color="auto" w:fill="D9D9D9"/>
          </w:tcPr>
          <w:p w14:paraId="61010602" w14:textId="77777777" w:rsidR="007154F7" w:rsidRPr="007154F7" w:rsidRDefault="007154F7" w:rsidP="007154F7">
            <w:pPr>
              <w:pStyle w:val="SDMTableBoxParaNotNumbered"/>
              <w:rPr>
                <w:rFonts w:cs="Arial"/>
                <w:b/>
                <w:sz w:val="22"/>
                <w:szCs w:val="22"/>
              </w:rPr>
            </w:pPr>
            <w:r w:rsidRPr="007154F7">
              <w:rPr>
                <w:rFonts w:cs="Arial"/>
                <w:b/>
                <w:sz w:val="22"/>
                <w:szCs w:val="22"/>
              </w:rPr>
              <w:t>Telephone</w:t>
            </w:r>
          </w:p>
        </w:tc>
        <w:tc>
          <w:tcPr>
            <w:tcW w:w="7060" w:type="dxa"/>
            <w:shd w:val="clear" w:color="auto" w:fill="auto"/>
          </w:tcPr>
          <w:p w14:paraId="7F506AF7" w14:textId="33C370C7" w:rsidR="007154F7" w:rsidRPr="007154F7" w:rsidRDefault="007154F7" w:rsidP="007154F7">
            <w:pPr>
              <w:rPr>
                <w:rFonts w:cs="Arial"/>
                <w:szCs w:val="22"/>
              </w:rPr>
            </w:pPr>
            <w:ins w:id="197" w:author="Szymon Mikolajczyk" w:date="2020-04-10T12:52:00Z">
              <w:r w:rsidRPr="007154F7">
                <w:rPr>
                  <w:rFonts w:cs="Arial"/>
                  <w:szCs w:val="22"/>
                  <w:rPrChange w:id="198" w:author="Szymon Mikolajczyk" w:date="2020-04-10T12:52:00Z">
                    <w:rPr>
                      <w:rFonts w:ascii="Avenir Book" w:hAnsi="Avenir Book" w:cs="Avenir Book"/>
                      <w:sz w:val="20"/>
                    </w:rPr>
                  </w:rPrChange>
                </w:rPr>
                <w:t>+62-21 782 1086</w:t>
              </w:r>
            </w:ins>
            <w:del w:id="199" w:author="Szymon Mikolajczyk" w:date="2020-04-10T12:52:00Z">
              <w:r w:rsidRPr="007154F7" w:rsidDel="00073687">
                <w:rPr>
                  <w:rFonts w:cs="Arial"/>
                  <w:color w:val="000000"/>
                  <w:szCs w:val="22"/>
                </w:rPr>
                <w:delText>+62-21 78837577 / 7808115</w:delText>
              </w:r>
            </w:del>
          </w:p>
        </w:tc>
      </w:tr>
      <w:tr w:rsidR="007154F7" w:rsidRPr="007154F7" w14:paraId="01B1A54D" w14:textId="77777777" w:rsidTr="007154F7">
        <w:trPr>
          <w:cantSplit/>
          <w:jc w:val="center"/>
        </w:trPr>
        <w:tc>
          <w:tcPr>
            <w:tcW w:w="2261" w:type="dxa"/>
            <w:shd w:val="clear" w:color="auto" w:fill="D9D9D9"/>
          </w:tcPr>
          <w:p w14:paraId="53C2AD1B" w14:textId="77777777" w:rsidR="007154F7" w:rsidRPr="007154F7" w:rsidRDefault="007154F7" w:rsidP="007154F7">
            <w:pPr>
              <w:pStyle w:val="SDMTableBoxParaNotNumbered"/>
              <w:rPr>
                <w:rFonts w:cs="Arial"/>
                <w:b/>
                <w:sz w:val="22"/>
                <w:szCs w:val="22"/>
              </w:rPr>
            </w:pPr>
            <w:r w:rsidRPr="007154F7">
              <w:rPr>
                <w:rFonts w:cs="Arial"/>
                <w:b/>
                <w:sz w:val="22"/>
                <w:szCs w:val="22"/>
              </w:rPr>
              <w:t>Fax</w:t>
            </w:r>
          </w:p>
        </w:tc>
        <w:tc>
          <w:tcPr>
            <w:tcW w:w="7060" w:type="dxa"/>
            <w:shd w:val="clear" w:color="auto" w:fill="auto"/>
          </w:tcPr>
          <w:p w14:paraId="6E77B6ED" w14:textId="6BCA42A7" w:rsidR="007154F7" w:rsidRPr="007154F7" w:rsidRDefault="007154F7" w:rsidP="007154F7">
            <w:pPr>
              <w:pStyle w:val="HTMLPreformatted"/>
              <w:rPr>
                <w:rFonts w:ascii="Arial" w:hAnsi="Arial" w:cs="Arial"/>
                <w:color w:val="000000"/>
                <w:sz w:val="22"/>
                <w:szCs w:val="22"/>
                <w:lang w:val="en-US" w:eastAsia="en-US"/>
              </w:rPr>
            </w:pPr>
            <w:del w:id="200" w:author="Szymon Mikolajczyk" w:date="2020-04-10T12:52:00Z">
              <w:r w:rsidRPr="007154F7" w:rsidDel="007154F7">
                <w:rPr>
                  <w:rFonts w:ascii="Arial" w:hAnsi="Arial" w:cs="Arial"/>
                  <w:color w:val="000000"/>
                  <w:sz w:val="22"/>
                  <w:szCs w:val="22"/>
                  <w:lang w:val="en-US" w:eastAsia="en-US"/>
                </w:rPr>
                <w:delText>+62-21 7808115</w:delText>
              </w:r>
            </w:del>
          </w:p>
        </w:tc>
      </w:tr>
      <w:tr w:rsidR="007154F7" w:rsidRPr="007154F7" w14:paraId="791B981B" w14:textId="77777777" w:rsidTr="007154F7">
        <w:trPr>
          <w:cantSplit/>
          <w:jc w:val="center"/>
        </w:trPr>
        <w:tc>
          <w:tcPr>
            <w:tcW w:w="2261" w:type="dxa"/>
            <w:shd w:val="clear" w:color="auto" w:fill="D9D9D9"/>
          </w:tcPr>
          <w:p w14:paraId="171F308D" w14:textId="77777777" w:rsidR="007154F7" w:rsidRPr="007154F7" w:rsidRDefault="007154F7" w:rsidP="007154F7">
            <w:pPr>
              <w:pStyle w:val="SDMTableBoxParaNotNumbered"/>
              <w:rPr>
                <w:rFonts w:cs="Arial"/>
                <w:b/>
                <w:sz w:val="22"/>
                <w:szCs w:val="22"/>
              </w:rPr>
            </w:pPr>
            <w:r w:rsidRPr="007154F7">
              <w:rPr>
                <w:rFonts w:cs="Arial"/>
                <w:b/>
                <w:sz w:val="22"/>
                <w:szCs w:val="22"/>
              </w:rPr>
              <w:t>E-mail</w:t>
            </w:r>
          </w:p>
        </w:tc>
        <w:tc>
          <w:tcPr>
            <w:tcW w:w="7060" w:type="dxa"/>
            <w:shd w:val="clear" w:color="auto" w:fill="auto"/>
          </w:tcPr>
          <w:p w14:paraId="22963FD5" w14:textId="06F31628" w:rsidR="007154F7" w:rsidRPr="007154F7" w:rsidRDefault="007154F7" w:rsidP="007154F7">
            <w:pPr>
              <w:rPr>
                <w:rFonts w:cs="Arial"/>
                <w:szCs w:val="22"/>
              </w:rPr>
            </w:pPr>
            <w:ins w:id="201" w:author="Szymon Mikolajczyk" w:date="2020-04-10T12:52:00Z">
              <w:r w:rsidRPr="007154F7">
                <w:rPr>
                  <w:rStyle w:val="Hyperlink"/>
                  <w:rFonts w:cs="Arial"/>
                  <w:szCs w:val="22"/>
                  <w:rPrChange w:id="202" w:author="Szymon Mikolajczyk" w:date="2020-04-10T12:52:00Z">
                    <w:rPr>
                      <w:rStyle w:val="Hyperlink"/>
                      <w:rFonts w:ascii="Avenir Book" w:hAnsi="Avenir Book" w:cs="Avenir Book"/>
                      <w:sz w:val="20"/>
                    </w:rPr>
                  </w:rPrChange>
                </w:rPr>
                <w:t>r.angelyn@rumahenergi.org</w:t>
              </w:r>
            </w:ins>
            <w:del w:id="203" w:author="Szymon Mikolajczyk" w:date="2020-04-10T12:52:00Z">
              <w:r w:rsidRPr="007154F7" w:rsidDel="007154F7">
                <w:fldChar w:fldCharType="begin"/>
              </w:r>
              <w:r w:rsidRPr="007154F7" w:rsidDel="007154F7">
                <w:rPr>
                  <w:rFonts w:cs="Arial"/>
                  <w:szCs w:val="22"/>
                  <w:rPrChange w:id="204" w:author="Szymon Mikolajczyk" w:date="2020-04-10T12:52:00Z">
                    <w:rPr/>
                  </w:rPrChange>
                </w:rPr>
                <w:delInstrText xml:space="preserve"> HYPERLINK "mailto:r.degroot@hivos.or.id" \t "_blank" </w:delInstrText>
              </w:r>
              <w:r w:rsidRPr="007154F7" w:rsidDel="007154F7">
                <w:rPr>
                  <w:rPrChange w:id="205" w:author="Szymon Mikolajczyk" w:date="2020-04-10T12:52:00Z">
                    <w:rPr>
                      <w:rStyle w:val="Hyperlink"/>
                      <w:rFonts w:cs="Arial"/>
                      <w:szCs w:val="22"/>
                    </w:rPr>
                  </w:rPrChange>
                </w:rPr>
                <w:fldChar w:fldCharType="separate"/>
              </w:r>
              <w:r w:rsidRPr="007154F7" w:rsidDel="007154F7">
                <w:rPr>
                  <w:rStyle w:val="Hyperlink"/>
                  <w:rFonts w:cs="Arial"/>
                  <w:szCs w:val="22"/>
                </w:rPr>
                <w:delText>r.degroot@hivos.or.id</w:delText>
              </w:r>
              <w:r w:rsidRPr="007154F7" w:rsidDel="007154F7">
                <w:rPr>
                  <w:rStyle w:val="Hyperlink"/>
                  <w:rFonts w:cs="Arial"/>
                  <w:szCs w:val="22"/>
                </w:rPr>
                <w:fldChar w:fldCharType="end"/>
              </w:r>
            </w:del>
          </w:p>
        </w:tc>
      </w:tr>
      <w:tr w:rsidR="007154F7" w:rsidRPr="007154F7" w14:paraId="5036C8F8" w14:textId="77777777" w:rsidTr="007154F7">
        <w:trPr>
          <w:cantSplit/>
          <w:jc w:val="center"/>
        </w:trPr>
        <w:tc>
          <w:tcPr>
            <w:tcW w:w="2261" w:type="dxa"/>
            <w:shd w:val="clear" w:color="auto" w:fill="D9D9D9"/>
          </w:tcPr>
          <w:p w14:paraId="32A739D2" w14:textId="77777777" w:rsidR="007154F7" w:rsidRPr="007154F7" w:rsidRDefault="007154F7" w:rsidP="007154F7">
            <w:pPr>
              <w:pStyle w:val="SDMTableBoxParaNotNumbered"/>
              <w:rPr>
                <w:rFonts w:cs="Arial"/>
                <w:b/>
                <w:sz w:val="22"/>
                <w:szCs w:val="22"/>
              </w:rPr>
            </w:pPr>
            <w:r w:rsidRPr="007154F7">
              <w:rPr>
                <w:rFonts w:cs="Arial"/>
                <w:b/>
                <w:sz w:val="22"/>
                <w:szCs w:val="22"/>
              </w:rPr>
              <w:t>Website</w:t>
            </w:r>
          </w:p>
        </w:tc>
        <w:tc>
          <w:tcPr>
            <w:tcW w:w="7060" w:type="dxa"/>
            <w:shd w:val="clear" w:color="auto" w:fill="auto"/>
          </w:tcPr>
          <w:p w14:paraId="54620A6D" w14:textId="1CD9333B" w:rsidR="007154F7" w:rsidRPr="007154F7" w:rsidRDefault="007154F7" w:rsidP="007154F7">
            <w:pPr>
              <w:rPr>
                <w:rFonts w:cs="Arial"/>
                <w:szCs w:val="22"/>
              </w:rPr>
            </w:pPr>
            <w:ins w:id="206" w:author="Szymon Mikolajczyk" w:date="2020-04-10T12:52:00Z">
              <w:r w:rsidRPr="007154F7">
                <w:rPr>
                  <w:rStyle w:val="Hyperlink"/>
                  <w:rFonts w:cs="Arial"/>
                  <w:color w:val="auto"/>
                  <w:szCs w:val="22"/>
                  <w:rPrChange w:id="207" w:author="Szymon Mikolajczyk" w:date="2020-04-10T12:52:00Z">
                    <w:rPr>
                      <w:rStyle w:val="Hyperlink"/>
                      <w:rFonts w:ascii="Avenir Book" w:hAnsi="Avenir Book" w:cs="Avenir Book"/>
                      <w:color w:val="auto"/>
                      <w:sz w:val="20"/>
                    </w:rPr>
                  </w:rPrChange>
                </w:rPr>
                <w:t>http://www.rumahenergi.org/en/homepage</w:t>
              </w:r>
            </w:ins>
            <w:del w:id="208" w:author="Szymon Mikolajczyk" w:date="2020-04-10T12:52:00Z">
              <w:r w:rsidRPr="007154F7" w:rsidDel="003D3C84">
                <w:fldChar w:fldCharType="begin"/>
              </w:r>
              <w:r w:rsidRPr="007154F7" w:rsidDel="003D3C84">
                <w:rPr>
                  <w:rFonts w:cs="Arial"/>
                  <w:szCs w:val="22"/>
                  <w:rPrChange w:id="209" w:author="Szymon Mikolajczyk" w:date="2020-04-10T12:52:00Z">
                    <w:rPr/>
                  </w:rPrChange>
                </w:rPr>
                <w:delInstrText xml:space="preserve"> HYPERLINK "http://www.hivos.nl" \t "_blank" </w:delInstrText>
              </w:r>
              <w:r w:rsidRPr="007154F7" w:rsidDel="003D3C84">
                <w:rPr>
                  <w:rPrChange w:id="210" w:author="Szymon Mikolajczyk" w:date="2020-04-10T12:52:00Z">
                    <w:rPr>
                      <w:rStyle w:val="Hyperlink"/>
                      <w:rFonts w:cs="Arial"/>
                      <w:szCs w:val="22"/>
                    </w:rPr>
                  </w:rPrChange>
                </w:rPr>
                <w:fldChar w:fldCharType="separate"/>
              </w:r>
              <w:r w:rsidRPr="007154F7" w:rsidDel="003D3C84">
                <w:rPr>
                  <w:rStyle w:val="Hyperlink"/>
                  <w:rFonts w:cs="Arial"/>
                  <w:szCs w:val="22"/>
                </w:rPr>
                <w:delText>www.hivos.nl</w:delText>
              </w:r>
              <w:r w:rsidRPr="007154F7" w:rsidDel="003D3C84">
                <w:rPr>
                  <w:rStyle w:val="Hyperlink"/>
                  <w:rFonts w:cs="Arial"/>
                  <w:szCs w:val="22"/>
                </w:rPr>
                <w:fldChar w:fldCharType="end"/>
              </w:r>
            </w:del>
          </w:p>
        </w:tc>
      </w:tr>
      <w:tr w:rsidR="007154F7" w:rsidRPr="007154F7" w14:paraId="257F6BE1" w14:textId="77777777" w:rsidTr="007154F7">
        <w:trPr>
          <w:cantSplit/>
          <w:jc w:val="center"/>
        </w:trPr>
        <w:tc>
          <w:tcPr>
            <w:tcW w:w="2261" w:type="dxa"/>
            <w:shd w:val="clear" w:color="auto" w:fill="D9D9D9"/>
          </w:tcPr>
          <w:p w14:paraId="60C8B5F9" w14:textId="77777777" w:rsidR="007154F7" w:rsidRPr="007154F7" w:rsidRDefault="007154F7" w:rsidP="007154F7">
            <w:pPr>
              <w:pStyle w:val="SDMTableBoxParaNotNumbered"/>
              <w:rPr>
                <w:rFonts w:cs="Arial"/>
                <w:b/>
                <w:sz w:val="22"/>
                <w:szCs w:val="22"/>
              </w:rPr>
            </w:pPr>
            <w:r w:rsidRPr="007154F7">
              <w:rPr>
                <w:rFonts w:cs="Arial"/>
                <w:b/>
                <w:sz w:val="22"/>
                <w:szCs w:val="22"/>
              </w:rPr>
              <w:t>Contact person</w:t>
            </w:r>
          </w:p>
        </w:tc>
        <w:tc>
          <w:tcPr>
            <w:tcW w:w="7060" w:type="dxa"/>
            <w:shd w:val="clear" w:color="auto" w:fill="auto"/>
          </w:tcPr>
          <w:p w14:paraId="0EF9F02B" w14:textId="77777777" w:rsidR="007154F7" w:rsidRPr="007154F7" w:rsidRDefault="007154F7" w:rsidP="007154F7">
            <w:pPr>
              <w:rPr>
                <w:rFonts w:cs="Arial"/>
                <w:szCs w:val="22"/>
              </w:rPr>
            </w:pPr>
          </w:p>
        </w:tc>
      </w:tr>
      <w:tr w:rsidR="007154F7" w:rsidRPr="007154F7" w14:paraId="465FAABB" w14:textId="77777777" w:rsidTr="007154F7">
        <w:trPr>
          <w:cantSplit/>
          <w:jc w:val="center"/>
        </w:trPr>
        <w:tc>
          <w:tcPr>
            <w:tcW w:w="2261" w:type="dxa"/>
            <w:shd w:val="clear" w:color="auto" w:fill="D9D9D9"/>
          </w:tcPr>
          <w:p w14:paraId="245A4A71" w14:textId="77777777" w:rsidR="007154F7" w:rsidRPr="007154F7" w:rsidRDefault="007154F7" w:rsidP="007154F7">
            <w:pPr>
              <w:pStyle w:val="SDMTableBoxParaNotNumbered"/>
              <w:rPr>
                <w:rFonts w:cs="Arial"/>
                <w:b/>
                <w:sz w:val="22"/>
                <w:szCs w:val="22"/>
              </w:rPr>
            </w:pPr>
            <w:r w:rsidRPr="007154F7">
              <w:rPr>
                <w:rFonts w:cs="Arial"/>
                <w:b/>
                <w:sz w:val="22"/>
                <w:szCs w:val="22"/>
              </w:rPr>
              <w:t>Title</w:t>
            </w:r>
          </w:p>
        </w:tc>
        <w:tc>
          <w:tcPr>
            <w:tcW w:w="7060" w:type="dxa"/>
            <w:shd w:val="clear" w:color="auto" w:fill="auto"/>
          </w:tcPr>
          <w:p w14:paraId="36E69144" w14:textId="5966C14E" w:rsidR="007154F7" w:rsidRPr="007154F7" w:rsidRDefault="007154F7" w:rsidP="007154F7">
            <w:pPr>
              <w:rPr>
                <w:rFonts w:cs="Arial"/>
                <w:szCs w:val="22"/>
              </w:rPr>
            </w:pPr>
            <w:del w:id="211" w:author="Szymon Mikolajczyk" w:date="2020-04-10T12:52:00Z">
              <w:r w:rsidRPr="007154F7" w:rsidDel="007154F7">
                <w:rPr>
                  <w:rFonts w:cs="Arial"/>
                  <w:szCs w:val="22"/>
                </w:rPr>
                <w:delText>Mr</w:delText>
              </w:r>
            </w:del>
            <w:ins w:id="212" w:author="Szymon Mikolajczyk" w:date="2020-04-10T12:52:00Z">
              <w:r w:rsidRPr="007154F7">
                <w:rPr>
                  <w:rFonts w:cs="Arial"/>
                  <w:szCs w:val="22"/>
                </w:rPr>
                <w:t>Ms</w:t>
              </w:r>
            </w:ins>
            <w:r w:rsidRPr="007154F7">
              <w:rPr>
                <w:rFonts w:cs="Arial"/>
                <w:szCs w:val="22"/>
              </w:rPr>
              <w:t>.</w:t>
            </w:r>
          </w:p>
        </w:tc>
      </w:tr>
      <w:tr w:rsidR="007154F7" w:rsidRPr="007154F7" w14:paraId="1507D6A5" w14:textId="77777777" w:rsidTr="007154F7">
        <w:trPr>
          <w:cantSplit/>
          <w:jc w:val="center"/>
        </w:trPr>
        <w:tc>
          <w:tcPr>
            <w:tcW w:w="2261" w:type="dxa"/>
            <w:shd w:val="clear" w:color="auto" w:fill="D9D9D9"/>
          </w:tcPr>
          <w:p w14:paraId="5F259748" w14:textId="77777777" w:rsidR="007154F7" w:rsidRPr="007154F7" w:rsidRDefault="007154F7" w:rsidP="007154F7">
            <w:pPr>
              <w:pStyle w:val="SDMTableBoxParaNotNumbered"/>
              <w:rPr>
                <w:rFonts w:cs="Arial"/>
                <w:b/>
                <w:sz w:val="22"/>
                <w:szCs w:val="22"/>
              </w:rPr>
            </w:pPr>
            <w:r w:rsidRPr="007154F7">
              <w:rPr>
                <w:rFonts w:cs="Arial"/>
                <w:b/>
                <w:sz w:val="22"/>
                <w:szCs w:val="22"/>
              </w:rPr>
              <w:t>Salutation</w:t>
            </w:r>
          </w:p>
        </w:tc>
        <w:tc>
          <w:tcPr>
            <w:tcW w:w="7060" w:type="dxa"/>
            <w:shd w:val="clear" w:color="auto" w:fill="auto"/>
          </w:tcPr>
          <w:p w14:paraId="40298CB5" w14:textId="77777777" w:rsidR="007154F7" w:rsidRPr="007154F7" w:rsidRDefault="007154F7" w:rsidP="007154F7">
            <w:pPr>
              <w:rPr>
                <w:rFonts w:cs="Arial"/>
                <w:szCs w:val="22"/>
              </w:rPr>
            </w:pPr>
          </w:p>
        </w:tc>
      </w:tr>
      <w:tr w:rsidR="007154F7" w:rsidRPr="007154F7" w14:paraId="38A78A69" w14:textId="77777777" w:rsidTr="007154F7">
        <w:trPr>
          <w:cantSplit/>
          <w:jc w:val="center"/>
        </w:trPr>
        <w:tc>
          <w:tcPr>
            <w:tcW w:w="2261" w:type="dxa"/>
            <w:shd w:val="clear" w:color="auto" w:fill="D9D9D9"/>
          </w:tcPr>
          <w:p w14:paraId="68C23814" w14:textId="77777777" w:rsidR="007154F7" w:rsidRPr="007154F7" w:rsidRDefault="007154F7" w:rsidP="007154F7">
            <w:pPr>
              <w:pStyle w:val="SDMTableBoxParaNotNumbered"/>
              <w:rPr>
                <w:rFonts w:cs="Arial"/>
                <w:b/>
                <w:sz w:val="22"/>
                <w:szCs w:val="22"/>
              </w:rPr>
            </w:pPr>
            <w:r w:rsidRPr="007154F7">
              <w:rPr>
                <w:rFonts w:cs="Arial"/>
                <w:b/>
                <w:sz w:val="22"/>
                <w:szCs w:val="22"/>
              </w:rPr>
              <w:t>Last name</w:t>
            </w:r>
          </w:p>
        </w:tc>
        <w:tc>
          <w:tcPr>
            <w:tcW w:w="7060" w:type="dxa"/>
            <w:shd w:val="clear" w:color="auto" w:fill="auto"/>
          </w:tcPr>
          <w:p w14:paraId="7DEE43AF" w14:textId="4934CCD2" w:rsidR="007154F7" w:rsidRPr="007154F7" w:rsidRDefault="007154F7" w:rsidP="007154F7">
            <w:pPr>
              <w:rPr>
                <w:rFonts w:cs="Arial"/>
                <w:szCs w:val="22"/>
              </w:rPr>
            </w:pPr>
            <w:ins w:id="213" w:author="Szymon Mikolajczyk" w:date="2020-04-10T12:52:00Z">
              <w:r w:rsidRPr="007154F7">
                <w:rPr>
                  <w:rFonts w:cs="Arial"/>
                  <w:szCs w:val="22"/>
                  <w:rPrChange w:id="214" w:author="Szymon Mikolajczyk" w:date="2020-04-10T12:52:00Z">
                    <w:rPr>
                      <w:rFonts w:ascii="Avenir Book" w:hAnsi="Avenir Book" w:cs="Avenir Book"/>
                      <w:sz w:val="20"/>
                    </w:rPr>
                  </w:rPrChange>
                </w:rPr>
                <w:t>Angelyn</w:t>
              </w:r>
            </w:ins>
            <w:del w:id="215" w:author="Szymon Mikolajczyk" w:date="2020-04-10T12:52:00Z">
              <w:r w:rsidRPr="007154F7" w:rsidDel="007154F7">
                <w:rPr>
                  <w:rFonts w:cs="Arial"/>
                  <w:szCs w:val="22"/>
                </w:rPr>
                <w:delText>de Groot</w:delText>
              </w:r>
            </w:del>
          </w:p>
        </w:tc>
      </w:tr>
      <w:tr w:rsidR="007154F7" w:rsidRPr="007154F7" w14:paraId="46C9BA08" w14:textId="77777777" w:rsidTr="007154F7">
        <w:trPr>
          <w:cantSplit/>
          <w:jc w:val="center"/>
        </w:trPr>
        <w:tc>
          <w:tcPr>
            <w:tcW w:w="2261" w:type="dxa"/>
            <w:shd w:val="clear" w:color="auto" w:fill="D9D9D9"/>
          </w:tcPr>
          <w:p w14:paraId="0E759F1C" w14:textId="77777777" w:rsidR="007154F7" w:rsidRPr="007154F7" w:rsidRDefault="007154F7" w:rsidP="007154F7">
            <w:pPr>
              <w:pStyle w:val="SDMTableBoxParaNotNumbered"/>
              <w:rPr>
                <w:rFonts w:cs="Arial"/>
                <w:b/>
                <w:sz w:val="22"/>
                <w:szCs w:val="22"/>
              </w:rPr>
            </w:pPr>
            <w:r w:rsidRPr="007154F7">
              <w:rPr>
                <w:rFonts w:cs="Arial"/>
                <w:b/>
                <w:sz w:val="22"/>
                <w:szCs w:val="22"/>
              </w:rPr>
              <w:t>Middle name</w:t>
            </w:r>
          </w:p>
        </w:tc>
        <w:tc>
          <w:tcPr>
            <w:tcW w:w="7060" w:type="dxa"/>
            <w:shd w:val="clear" w:color="auto" w:fill="auto"/>
          </w:tcPr>
          <w:p w14:paraId="5165BB27" w14:textId="77777777" w:rsidR="007154F7" w:rsidRPr="007154F7" w:rsidRDefault="007154F7" w:rsidP="007154F7">
            <w:pPr>
              <w:rPr>
                <w:rFonts w:cs="Arial"/>
                <w:szCs w:val="22"/>
              </w:rPr>
            </w:pPr>
          </w:p>
        </w:tc>
      </w:tr>
      <w:tr w:rsidR="007154F7" w:rsidRPr="007154F7" w14:paraId="581D945D" w14:textId="77777777" w:rsidTr="007154F7">
        <w:trPr>
          <w:cantSplit/>
          <w:jc w:val="center"/>
        </w:trPr>
        <w:tc>
          <w:tcPr>
            <w:tcW w:w="2261" w:type="dxa"/>
            <w:shd w:val="clear" w:color="auto" w:fill="D9D9D9"/>
          </w:tcPr>
          <w:p w14:paraId="43F2B034" w14:textId="77777777" w:rsidR="007154F7" w:rsidRPr="007154F7" w:rsidRDefault="007154F7" w:rsidP="007154F7">
            <w:pPr>
              <w:pStyle w:val="SDMTableBoxParaNotNumbered"/>
              <w:rPr>
                <w:rFonts w:cs="Arial"/>
                <w:b/>
                <w:sz w:val="22"/>
                <w:szCs w:val="22"/>
              </w:rPr>
            </w:pPr>
            <w:r w:rsidRPr="007154F7">
              <w:rPr>
                <w:rFonts w:cs="Arial"/>
                <w:b/>
                <w:sz w:val="22"/>
                <w:szCs w:val="22"/>
              </w:rPr>
              <w:t>First name</w:t>
            </w:r>
          </w:p>
        </w:tc>
        <w:tc>
          <w:tcPr>
            <w:tcW w:w="7060" w:type="dxa"/>
            <w:shd w:val="clear" w:color="auto" w:fill="auto"/>
          </w:tcPr>
          <w:p w14:paraId="505E98ED" w14:textId="133A0D9C" w:rsidR="007154F7" w:rsidRPr="007154F7" w:rsidRDefault="007154F7" w:rsidP="007154F7">
            <w:pPr>
              <w:rPr>
                <w:rFonts w:cs="Arial"/>
                <w:szCs w:val="22"/>
              </w:rPr>
            </w:pPr>
            <w:del w:id="216" w:author="Szymon Mikolajczyk" w:date="2020-04-10T12:52:00Z">
              <w:r w:rsidRPr="007154F7" w:rsidDel="007154F7">
                <w:rPr>
                  <w:rFonts w:cs="Arial"/>
                  <w:szCs w:val="22"/>
                </w:rPr>
                <w:delText>Robert</w:delText>
              </w:r>
            </w:del>
            <w:ins w:id="217" w:author="Szymon Mikolajczyk" w:date="2020-04-10T12:52:00Z">
              <w:r w:rsidRPr="007154F7">
                <w:rPr>
                  <w:rFonts w:cs="Arial"/>
                  <w:szCs w:val="22"/>
                </w:rPr>
                <w:t>Rebekka</w:t>
              </w:r>
            </w:ins>
          </w:p>
        </w:tc>
      </w:tr>
      <w:tr w:rsidR="007154F7" w:rsidRPr="007154F7" w14:paraId="3B721508" w14:textId="77777777" w:rsidTr="007154F7">
        <w:trPr>
          <w:cantSplit/>
          <w:jc w:val="center"/>
        </w:trPr>
        <w:tc>
          <w:tcPr>
            <w:tcW w:w="2261" w:type="dxa"/>
            <w:shd w:val="clear" w:color="auto" w:fill="D9D9D9"/>
          </w:tcPr>
          <w:p w14:paraId="01D18C94" w14:textId="77777777" w:rsidR="007154F7" w:rsidRPr="007154F7" w:rsidRDefault="007154F7" w:rsidP="007154F7">
            <w:pPr>
              <w:pStyle w:val="SDMTableBoxParaNotNumbered"/>
              <w:rPr>
                <w:rFonts w:cs="Arial"/>
                <w:b/>
                <w:sz w:val="22"/>
                <w:szCs w:val="22"/>
              </w:rPr>
            </w:pPr>
            <w:r w:rsidRPr="007154F7">
              <w:rPr>
                <w:rFonts w:cs="Arial"/>
                <w:b/>
                <w:sz w:val="22"/>
                <w:szCs w:val="22"/>
              </w:rPr>
              <w:t>Department</w:t>
            </w:r>
          </w:p>
        </w:tc>
        <w:tc>
          <w:tcPr>
            <w:tcW w:w="7060" w:type="dxa"/>
            <w:shd w:val="clear" w:color="auto" w:fill="auto"/>
          </w:tcPr>
          <w:p w14:paraId="5F0AC69B" w14:textId="3528C86E" w:rsidR="007154F7" w:rsidRPr="007154F7" w:rsidRDefault="007154F7" w:rsidP="007154F7">
            <w:pPr>
              <w:rPr>
                <w:rFonts w:cs="Arial"/>
                <w:szCs w:val="22"/>
              </w:rPr>
            </w:pPr>
            <w:del w:id="218" w:author="Szymon Mikolajczyk" w:date="2020-04-10T12:52:00Z">
              <w:r w:rsidRPr="007154F7" w:rsidDel="007154F7">
                <w:rPr>
                  <w:rFonts w:cs="Arial"/>
                  <w:color w:val="000000"/>
                  <w:szCs w:val="22"/>
                </w:rPr>
                <w:delText>Regional Office Southeast Asia</w:delText>
              </w:r>
            </w:del>
          </w:p>
        </w:tc>
      </w:tr>
      <w:tr w:rsidR="007154F7" w:rsidRPr="007154F7" w14:paraId="1BF6E5E0" w14:textId="77777777" w:rsidTr="007154F7">
        <w:trPr>
          <w:cantSplit/>
          <w:jc w:val="center"/>
        </w:trPr>
        <w:tc>
          <w:tcPr>
            <w:tcW w:w="2261" w:type="dxa"/>
            <w:shd w:val="clear" w:color="auto" w:fill="D9D9D9"/>
          </w:tcPr>
          <w:p w14:paraId="229DB3E4" w14:textId="77777777" w:rsidR="007154F7" w:rsidRPr="007154F7" w:rsidRDefault="007154F7" w:rsidP="007154F7">
            <w:pPr>
              <w:pStyle w:val="SDMTableBoxParaNotNumbered"/>
              <w:rPr>
                <w:rFonts w:cs="Arial"/>
                <w:b/>
                <w:sz w:val="22"/>
                <w:szCs w:val="22"/>
              </w:rPr>
            </w:pPr>
            <w:r w:rsidRPr="007154F7">
              <w:rPr>
                <w:rFonts w:cs="Arial"/>
                <w:b/>
                <w:sz w:val="22"/>
                <w:szCs w:val="22"/>
              </w:rPr>
              <w:t>Mobile</w:t>
            </w:r>
          </w:p>
        </w:tc>
        <w:tc>
          <w:tcPr>
            <w:tcW w:w="7060" w:type="dxa"/>
            <w:shd w:val="clear" w:color="auto" w:fill="auto"/>
          </w:tcPr>
          <w:p w14:paraId="170AFF75" w14:textId="77777777" w:rsidR="007154F7" w:rsidRPr="007154F7" w:rsidRDefault="007154F7" w:rsidP="007154F7">
            <w:pPr>
              <w:pStyle w:val="SDMTableBoxParaNotNumbered"/>
              <w:rPr>
                <w:rFonts w:cs="Arial"/>
                <w:sz w:val="22"/>
                <w:szCs w:val="22"/>
              </w:rPr>
            </w:pPr>
          </w:p>
        </w:tc>
      </w:tr>
      <w:tr w:rsidR="007154F7" w:rsidRPr="007154F7" w14:paraId="7C818127" w14:textId="77777777" w:rsidTr="007154F7">
        <w:trPr>
          <w:cantSplit/>
          <w:jc w:val="center"/>
        </w:trPr>
        <w:tc>
          <w:tcPr>
            <w:tcW w:w="2261" w:type="dxa"/>
            <w:shd w:val="clear" w:color="auto" w:fill="D9D9D9"/>
          </w:tcPr>
          <w:p w14:paraId="69DD88F5" w14:textId="77777777" w:rsidR="007154F7" w:rsidRPr="007154F7" w:rsidRDefault="007154F7" w:rsidP="007154F7">
            <w:pPr>
              <w:pStyle w:val="SDMTableBoxParaNotNumbered"/>
              <w:rPr>
                <w:rFonts w:cs="Arial"/>
                <w:b/>
                <w:sz w:val="22"/>
                <w:szCs w:val="22"/>
              </w:rPr>
            </w:pPr>
            <w:r w:rsidRPr="007154F7">
              <w:rPr>
                <w:rFonts w:cs="Arial"/>
                <w:b/>
                <w:sz w:val="22"/>
                <w:szCs w:val="22"/>
              </w:rPr>
              <w:t>Direct fax</w:t>
            </w:r>
          </w:p>
        </w:tc>
        <w:tc>
          <w:tcPr>
            <w:tcW w:w="7060" w:type="dxa"/>
            <w:shd w:val="clear" w:color="auto" w:fill="auto"/>
          </w:tcPr>
          <w:p w14:paraId="72DBFCE3" w14:textId="77777777" w:rsidR="007154F7" w:rsidRPr="007154F7" w:rsidRDefault="007154F7" w:rsidP="007154F7">
            <w:pPr>
              <w:pStyle w:val="SDMTableBoxParaNotNumbered"/>
              <w:rPr>
                <w:rFonts w:cs="Arial"/>
                <w:sz w:val="22"/>
                <w:szCs w:val="22"/>
              </w:rPr>
            </w:pPr>
          </w:p>
        </w:tc>
      </w:tr>
      <w:tr w:rsidR="007154F7" w:rsidRPr="007154F7" w14:paraId="13F9ACD7" w14:textId="77777777" w:rsidTr="007154F7">
        <w:trPr>
          <w:cantSplit/>
          <w:jc w:val="center"/>
        </w:trPr>
        <w:tc>
          <w:tcPr>
            <w:tcW w:w="2261" w:type="dxa"/>
            <w:shd w:val="clear" w:color="auto" w:fill="D9D9D9"/>
          </w:tcPr>
          <w:p w14:paraId="0F44BC91" w14:textId="77777777" w:rsidR="007154F7" w:rsidRPr="007154F7" w:rsidRDefault="007154F7" w:rsidP="007154F7">
            <w:pPr>
              <w:pStyle w:val="SDMTableBoxParaNotNumbered"/>
              <w:rPr>
                <w:rFonts w:cs="Arial"/>
                <w:b/>
                <w:sz w:val="22"/>
                <w:szCs w:val="22"/>
              </w:rPr>
            </w:pPr>
            <w:r w:rsidRPr="007154F7">
              <w:rPr>
                <w:rFonts w:cs="Arial"/>
                <w:b/>
                <w:sz w:val="22"/>
                <w:szCs w:val="22"/>
              </w:rPr>
              <w:t>Direct tel.</w:t>
            </w:r>
          </w:p>
        </w:tc>
        <w:tc>
          <w:tcPr>
            <w:tcW w:w="7060" w:type="dxa"/>
            <w:shd w:val="clear" w:color="auto" w:fill="auto"/>
          </w:tcPr>
          <w:p w14:paraId="5B02C2D8" w14:textId="77777777" w:rsidR="007154F7" w:rsidRPr="007154F7" w:rsidRDefault="007154F7" w:rsidP="007154F7">
            <w:pPr>
              <w:pStyle w:val="SDMTableBoxParaNotNumbered"/>
              <w:rPr>
                <w:rFonts w:cs="Arial"/>
                <w:sz w:val="22"/>
                <w:szCs w:val="22"/>
              </w:rPr>
            </w:pPr>
          </w:p>
        </w:tc>
      </w:tr>
      <w:tr w:rsidR="007154F7" w:rsidRPr="007154F7" w14:paraId="07B59058" w14:textId="77777777" w:rsidTr="007154F7">
        <w:trPr>
          <w:cantSplit/>
          <w:jc w:val="center"/>
        </w:trPr>
        <w:tc>
          <w:tcPr>
            <w:tcW w:w="2261" w:type="dxa"/>
            <w:shd w:val="clear" w:color="auto" w:fill="D9D9D9"/>
          </w:tcPr>
          <w:p w14:paraId="6C687BCF" w14:textId="77777777" w:rsidR="007154F7" w:rsidRPr="007154F7" w:rsidRDefault="007154F7" w:rsidP="007154F7">
            <w:pPr>
              <w:pStyle w:val="SDMTableBoxParaNotNumbered"/>
              <w:rPr>
                <w:rFonts w:cs="Arial"/>
                <w:b/>
                <w:sz w:val="22"/>
                <w:szCs w:val="22"/>
              </w:rPr>
            </w:pPr>
            <w:r w:rsidRPr="007154F7">
              <w:rPr>
                <w:rFonts w:cs="Arial"/>
                <w:b/>
                <w:sz w:val="22"/>
                <w:szCs w:val="22"/>
              </w:rPr>
              <w:t>Personal e-mail</w:t>
            </w:r>
          </w:p>
        </w:tc>
        <w:tc>
          <w:tcPr>
            <w:tcW w:w="7060" w:type="dxa"/>
            <w:shd w:val="clear" w:color="auto" w:fill="auto"/>
          </w:tcPr>
          <w:p w14:paraId="7F62ADE1" w14:textId="77777777" w:rsidR="007154F7" w:rsidRPr="007154F7" w:rsidRDefault="007154F7" w:rsidP="007154F7">
            <w:pPr>
              <w:pStyle w:val="SDMTableBoxParaNotNumbered"/>
              <w:rPr>
                <w:rFonts w:cs="Arial"/>
                <w:sz w:val="22"/>
                <w:szCs w:val="22"/>
              </w:rPr>
            </w:pPr>
          </w:p>
        </w:tc>
      </w:tr>
    </w:tbl>
    <w:p w14:paraId="5B6F4055" w14:textId="77777777" w:rsidR="0029390E" w:rsidRPr="00BC5484" w:rsidRDefault="0029390E" w:rsidP="0029390E">
      <w:pPr>
        <w:pStyle w:val="SDMApp1"/>
        <w:rPr>
          <w:sz w:val="22"/>
          <w:szCs w:val="22"/>
        </w:rPr>
      </w:pPr>
    </w:p>
    <w:tbl>
      <w:tblPr>
        <w:tblW w:w="93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bottom w:w="20" w:type="dxa"/>
        </w:tblCellMar>
        <w:tblLook w:val="00C0" w:firstRow="0" w:lastRow="1" w:firstColumn="1" w:lastColumn="0" w:noHBand="0" w:noVBand="0"/>
      </w:tblPr>
      <w:tblGrid>
        <w:gridCol w:w="2260"/>
        <w:gridCol w:w="7061"/>
      </w:tblGrid>
      <w:tr w:rsidR="0029390E" w:rsidRPr="007154F7" w14:paraId="4F20E03C" w14:textId="77777777" w:rsidTr="00657CE7">
        <w:trPr>
          <w:cantSplit/>
          <w:jc w:val="center"/>
        </w:trPr>
        <w:tc>
          <w:tcPr>
            <w:tcW w:w="2260" w:type="dxa"/>
            <w:shd w:val="clear" w:color="auto" w:fill="D9D9D9"/>
          </w:tcPr>
          <w:p w14:paraId="5603D7D7" w14:textId="77777777" w:rsidR="0029390E" w:rsidRPr="007154F7" w:rsidRDefault="0029390E" w:rsidP="00657CE7">
            <w:pPr>
              <w:pStyle w:val="SDMTableBoxParaNotNumbered"/>
              <w:rPr>
                <w:rFonts w:cs="Arial"/>
                <w:b/>
                <w:sz w:val="22"/>
                <w:szCs w:val="22"/>
              </w:rPr>
            </w:pPr>
            <w:r w:rsidRPr="007154F7">
              <w:rPr>
                <w:rFonts w:cs="Arial"/>
                <w:b/>
                <w:sz w:val="22"/>
                <w:szCs w:val="22"/>
              </w:rPr>
              <w:t>VPA implementer and/or responsible person/ entity</w:t>
            </w:r>
          </w:p>
        </w:tc>
        <w:tc>
          <w:tcPr>
            <w:tcW w:w="7061" w:type="dxa"/>
            <w:shd w:val="clear" w:color="auto" w:fill="auto"/>
          </w:tcPr>
          <w:p w14:paraId="6C7C4093" w14:textId="77777777" w:rsidR="0029390E" w:rsidRPr="007154F7" w:rsidRDefault="0029390E" w:rsidP="00657CE7">
            <w:pPr>
              <w:pStyle w:val="SDMTableBoxParaNotNumbered"/>
              <w:ind w:left="459" w:hanging="459"/>
              <w:rPr>
                <w:rFonts w:cs="Arial"/>
                <w:sz w:val="22"/>
                <w:szCs w:val="22"/>
              </w:rPr>
            </w:pPr>
            <w:r w:rsidRPr="007154F7">
              <w:rPr>
                <w:rFonts w:cs="Arial"/>
                <w:bCs/>
                <w:sz w:val="22"/>
                <w:szCs w:val="22"/>
              </w:rPr>
              <w:fldChar w:fldCharType="begin">
                <w:ffData>
                  <w:name w:val=""/>
                  <w:enabled/>
                  <w:calcOnExit w:val="0"/>
                  <w:checkBox>
                    <w:size w:val="24"/>
                    <w:default w:val="0"/>
                  </w:checkBox>
                </w:ffData>
              </w:fldChar>
            </w:r>
            <w:r w:rsidRPr="007154F7">
              <w:rPr>
                <w:rFonts w:cs="Arial"/>
                <w:bCs/>
                <w:sz w:val="22"/>
                <w:szCs w:val="22"/>
              </w:rPr>
              <w:instrText xml:space="preserve"> FORMCHECKBOX </w:instrText>
            </w:r>
            <w:r w:rsidR="00987BB8">
              <w:rPr>
                <w:rFonts w:cs="Arial"/>
                <w:bCs/>
                <w:sz w:val="22"/>
                <w:szCs w:val="22"/>
                <w:rPrChange w:id="219" w:author="Szymon Mikolajczyk" w:date="2020-04-10T12:54:00Z">
                  <w:rPr>
                    <w:rFonts w:cs="Arial"/>
                    <w:bCs/>
                    <w:sz w:val="22"/>
                    <w:szCs w:val="22"/>
                  </w:rPr>
                </w:rPrChange>
              </w:rPr>
            </w:r>
            <w:r w:rsidR="00987BB8">
              <w:rPr>
                <w:rFonts w:cs="Arial"/>
                <w:bCs/>
                <w:sz w:val="22"/>
                <w:szCs w:val="22"/>
                <w:rPrChange w:id="220" w:author="Szymon Mikolajczyk" w:date="2020-04-10T12:54:00Z">
                  <w:rPr>
                    <w:rFonts w:cs="Arial"/>
                    <w:bCs/>
                    <w:sz w:val="22"/>
                    <w:szCs w:val="22"/>
                  </w:rPr>
                </w:rPrChange>
              </w:rPr>
              <w:fldChar w:fldCharType="separate"/>
            </w:r>
            <w:r w:rsidRPr="007154F7">
              <w:rPr>
                <w:rFonts w:cs="Arial"/>
                <w:bCs/>
                <w:sz w:val="22"/>
                <w:szCs w:val="22"/>
                <w:rPrChange w:id="221" w:author="Szymon Mikolajczyk" w:date="2020-04-10T12:54:00Z">
                  <w:rPr>
                    <w:rFonts w:cs="Arial"/>
                    <w:bCs/>
                    <w:sz w:val="22"/>
                    <w:szCs w:val="22"/>
                  </w:rPr>
                </w:rPrChange>
              </w:rPr>
              <w:fldChar w:fldCharType="end"/>
            </w:r>
            <w:r w:rsidRPr="007154F7">
              <w:rPr>
                <w:rFonts w:cs="Arial"/>
                <w:bCs/>
                <w:sz w:val="22"/>
                <w:szCs w:val="22"/>
              </w:rPr>
              <w:tab/>
            </w:r>
            <w:r w:rsidRPr="007154F7">
              <w:rPr>
                <w:rFonts w:cs="Arial"/>
                <w:sz w:val="22"/>
                <w:szCs w:val="22"/>
              </w:rPr>
              <w:t>VPA implementer(s)</w:t>
            </w:r>
          </w:p>
          <w:p w14:paraId="75C62FB3" w14:textId="77777777" w:rsidR="0029390E" w:rsidRPr="007154F7" w:rsidRDefault="0029390E" w:rsidP="00657CE7">
            <w:pPr>
              <w:pStyle w:val="SDMTableBoxParaNotNumbered"/>
              <w:ind w:left="459" w:hanging="459"/>
              <w:rPr>
                <w:rFonts w:cs="Arial"/>
                <w:sz w:val="22"/>
                <w:szCs w:val="22"/>
              </w:rPr>
            </w:pPr>
            <w:r w:rsidRPr="007154F7">
              <w:rPr>
                <w:rFonts w:cs="Arial"/>
                <w:bCs/>
                <w:sz w:val="22"/>
                <w:szCs w:val="22"/>
              </w:rPr>
              <w:fldChar w:fldCharType="begin">
                <w:ffData>
                  <w:name w:val=""/>
                  <w:enabled/>
                  <w:calcOnExit w:val="0"/>
                  <w:checkBox>
                    <w:size w:val="24"/>
                    <w:default w:val="1"/>
                  </w:checkBox>
                </w:ffData>
              </w:fldChar>
            </w:r>
            <w:r w:rsidRPr="007154F7">
              <w:rPr>
                <w:rFonts w:cs="Arial"/>
                <w:bCs/>
                <w:sz w:val="22"/>
                <w:szCs w:val="22"/>
              </w:rPr>
              <w:instrText xml:space="preserve"> FORMCHECKBOX </w:instrText>
            </w:r>
            <w:r w:rsidR="00987BB8">
              <w:rPr>
                <w:rFonts w:cs="Arial"/>
                <w:bCs/>
                <w:sz w:val="22"/>
                <w:szCs w:val="22"/>
                <w:rPrChange w:id="222" w:author="Szymon Mikolajczyk" w:date="2020-04-10T12:54:00Z">
                  <w:rPr>
                    <w:rFonts w:cs="Arial"/>
                    <w:bCs/>
                    <w:sz w:val="22"/>
                    <w:szCs w:val="22"/>
                  </w:rPr>
                </w:rPrChange>
              </w:rPr>
            </w:r>
            <w:r w:rsidR="00987BB8">
              <w:rPr>
                <w:rFonts w:cs="Arial"/>
                <w:bCs/>
                <w:sz w:val="22"/>
                <w:szCs w:val="22"/>
                <w:rPrChange w:id="223" w:author="Szymon Mikolajczyk" w:date="2020-04-10T12:54:00Z">
                  <w:rPr>
                    <w:rFonts w:cs="Arial"/>
                    <w:bCs/>
                    <w:sz w:val="22"/>
                    <w:szCs w:val="22"/>
                  </w:rPr>
                </w:rPrChange>
              </w:rPr>
              <w:fldChar w:fldCharType="separate"/>
            </w:r>
            <w:r w:rsidRPr="007154F7">
              <w:rPr>
                <w:rFonts w:cs="Arial"/>
                <w:bCs/>
                <w:sz w:val="22"/>
                <w:szCs w:val="22"/>
                <w:rPrChange w:id="224" w:author="Szymon Mikolajczyk" w:date="2020-04-10T12:54:00Z">
                  <w:rPr>
                    <w:rFonts w:cs="Arial"/>
                    <w:bCs/>
                    <w:sz w:val="22"/>
                    <w:szCs w:val="22"/>
                  </w:rPr>
                </w:rPrChange>
              </w:rPr>
              <w:fldChar w:fldCharType="end"/>
            </w:r>
            <w:r w:rsidRPr="007154F7">
              <w:rPr>
                <w:rFonts w:cs="Arial"/>
                <w:bCs/>
                <w:sz w:val="22"/>
                <w:szCs w:val="22"/>
              </w:rPr>
              <w:tab/>
            </w:r>
            <w:r w:rsidRPr="007154F7">
              <w:rPr>
                <w:rFonts w:cs="Arial"/>
                <w:sz w:val="22"/>
                <w:szCs w:val="22"/>
              </w:rPr>
              <w:t>Responsible person/ entity for completing the CDM-VPA-DD-FORM</w:t>
            </w:r>
          </w:p>
        </w:tc>
      </w:tr>
      <w:tr w:rsidR="0029390E" w:rsidRPr="007154F7" w14:paraId="02BE2C6D" w14:textId="77777777" w:rsidTr="00657CE7">
        <w:trPr>
          <w:cantSplit/>
          <w:jc w:val="center"/>
        </w:trPr>
        <w:tc>
          <w:tcPr>
            <w:tcW w:w="2268" w:type="dxa"/>
            <w:shd w:val="clear" w:color="auto" w:fill="D9D9D9"/>
          </w:tcPr>
          <w:p w14:paraId="3B474187" w14:textId="77777777" w:rsidR="0029390E" w:rsidRPr="007154F7" w:rsidRDefault="0029390E" w:rsidP="00657CE7">
            <w:pPr>
              <w:pStyle w:val="SDMTableBoxParaNotNumbered"/>
              <w:rPr>
                <w:rFonts w:cs="Arial"/>
                <w:b/>
                <w:sz w:val="22"/>
                <w:szCs w:val="22"/>
              </w:rPr>
            </w:pPr>
            <w:r w:rsidRPr="007154F7">
              <w:rPr>
                <w:rFonts w:cs="Arial"/>
                <w:b/>
                <w:sz w:val="22"/>
                <w:szCs w:val="22"/>
              </w:rPr>
              <w:t>Organization</w:t>
            </w:r>
          </w:p>
        </w:tc>
        <w:tc>
          <w:tcPr>
            <w:tcW w:w="7111" w:type="dxa"/>
            <w:shd w:val="clear" w:color="auto" w:fill="auto"/>
          </w:tcPr>
          <w:p w14:paraId="37A9A8D1" w14:textId="77777777" w:rsidR="0029390E" w:rsidRPr="007154F7" w:rsidRDefault="0029390E" w:rsidP="00657CE7">
            <w:pPr>
              <w:rPr>
                <w:rFonts w:cs="Arial"/>
                <w:szCs w:val="22"/>
              </w:rPr>
            </w:pPr>
            <w:r w:rsidRPr="007154F7">
              <w:rPr>
                <w:rFonts w:cs="Arial"/>
                <w:szCs w:val="22"/>
              </w:rPr>
              <w:t>Climate Focus B.V.</w:t>
            </w:r>
          </w:p>
        </w:tc>
      </w:tr>
      <w:tr w:rsidR="0029390E" w:rsidRPr="007154F7" w14:paraId="13AAC190" w14:textId="77777777" w:rsidTr="00657CE7">
        <w:trPr>
          <w:cantSplit/>
          <w:jc w:val="center"/>
        </w:trPr>
        <w:tc>
          <w:tcPr>
            <w:tcW w:w="2260" w:type="dxa"/>
            <w:shd w:val="clear" w:color="auto" w:fill="D9D9D9"/>
          </w:tcPr>
          <w:p w14:paraId="54BB048C" w14:textId="77777777" w:rsidR="0029390E" w:rsidRPr="007154F7" w:rsidRDefault="0029390E" w:rsidP="00657CE7">
            <w:pPr>
              <w:pStyle w:val="SDMTableBoxParaNotNumbered"/>
              <w:rPr>
                <w:rFonts w:cs="Arial"/>
                <w:b/>
                <w:sz w:val="22"/>
                <w:szCs w:val="22"/>
              </w:rPr>
            </w:pPr>
            <w:r w:rsidRPr="007154F7">
              <w:rPr>
                <w:rFonts w:cs="Arial"/>
                <w:b/>
                <w:sz w:val="22"/>
                <w:szCs w:val="22"/>
              </w:rPr>
              <w:t>Street/P.O. Box</w:t>
            </w:r>
          </w:p>
        </w:tc>
        <w:tc>
          <w:tcPr>
            <w:tcW w:w="7061" w:type="dxa"/>
            <w:shd w:val="clear" w:color="auto" w:fill="auto"/>
          </w:tcPr>
          <w:p w14:paraId="25AA5C7C" w14:textId="6CEC193E" w:rsidR="0029390E" w:rsidRPr="007154F7" w:rsidRDefault="0029390E" w:rsidP="00657CE7">
            <w:pPr>
              <w:pStyle w:val="HTMLPreformatted"/>
              <w:rPr>
                <w:rFonts w:ascii="Arial" w:hAnsi="Arial" w:cs="Arial"/>
                <w:color w:val="000000"/>
                <w:sz w:val="22"/>
                <w:szCs w:val="22"/>
                <w:lang w:val="en-US" w:eastAsia="en-US"/>
              </w:rPr>
            </w:pPr>
            <w:del w:id="225" w:author="Szymon Mikolajczyk" w:date="2020-04-10T12:53:00Z">
              <w:r w:rsidRPr="007154F7" w:rsidDel="007154F7">
                <w:rPr>
                  <w:rFonts w:ascii="Arial" w:hAnsi="Arial" w:cs="Arial"/>
                  <w:color w:val="000000"/>
                  <w:sz w:val="22"/>
                  <w:szCs w:val="22"/>
                  <w:lang w:val="en-US" w:eastAsia="en-US"/>
                </w:rPr>
                <w:delText>Sarphatikade 13</w:delText>
              </w:r>
            </w:del>
            <w:ins w:id="226" w:author="Szymon Mikolajczyk" w:date="2020-04-10T12:53:00Z">
              <w:r w:rsidR="007154F7" w:rsidRPr="007154F7">
                <w:rPr>
                  <w:rFonts w:ascii="Arial" w:hAnsi="Arial" w:cs="Arial"/>
                  <w:color w:val="000000"/>
                  <w:sz w:val="22"/>
                  <w:szCs w:val="22"/>
                  <w:lang w:val="en-US" w:eastAsia="en-US"/>
                </w:rPr>
                <w:t>v</w:t>
              </w:r>
              <w:r w:rsidR="007154F7" w:rsidRPr="007154F7">
                <w:rPr>
                  <w:rFonts w:ascii="Arial" w:hAnsi="Arial" w:cs="Arial"/>
                  <w:color w:val="000000"/>
                  <w:sz w:val="22"/>
                  <w:szCs w:val="22"/>
                  <w:lang w:val="en-US" w:eastAsia="en-US"/>
                  <w:rPrChange w:id="227" w:author="Szymon Mikolajczyk" w:date="2020-04-10T12:54:00Z">
                    <w:rPr>
                      <w:rFonts w:cs="Arial"/>
                      <w:color w:val="000000"/>
                      <w:szCs w:val="22"/>
                      <w:lang w:val="en-US" w:eastAsia="en-US"/>
                    </w:rPr>
                  </w:rPrChange>
                </w:rPr>
                <w:t>an Diemenstraat 170</w:t>
              </w:r>
            </w:ins>
          </w:p>
        </w:tc>
      </w:tr>
      <w:tr w:rsidR="0029390E" w:rsidRPr="007154F7" w14:paraId="65DBF57F" w14:textId="77777777" w:rsidTr="00657CE7">
        <w:trPr>
          <w:cantSplit/>
          <w:jc w:val="center"/>
        </w:trPr>
        <w:tc>
          <w:tcPr>
            <w:tcW w:w="2260" w:type="dxa"/>
            <w:shd w:val="clear" w:color="auto" w:fill="D9D9D9"/>
          </w:tcPr>
          <w:p w14:paraId="18D073DA" w14:textId="77777777" w:rsidR="0029390E" w:rsidRPr="007154F7" w:rsidRDefault="0029390E" w:rsidP="00657CE7">
            <w:pPr>
              <w:pStyle w:val="SDMTableBoxParaNotNumbered"/>
              <w:rPr>
                <w:rFonts w:cs="Arial"/>
                <w:b/>
                <w:sz w:val="22"/>
                <w:szCs w:val="22"/>
              </w:rPr>
            </w:pPr>
            <w:r w:rsidRPr="007154F7">
              <w:rPr>
                <w:rFonts w:cs="Arial"/>
                <w:b/>
                <w:sz w:val="22"/>
                <w:szCs w:val="22"/>
              </w:rPr>
              <w:t>Building</w:t>
            </w:r>
          </w:p>
        </w:tc>
        <w:tc>
          <w:tcPr>
            <w:tcW w:w="7061" w:type="dxa"/>
            <w:shd w:val="clear" w:color="auto" w:fill="auto"/>
          </w:tcPr>
          <w:p w14:paraId="0FF93110" w14:textId="77777777" w:rsidR="0029390E" w:rsidRPr="007154F7" w:rsidRDefault="0029390E" w:rsidP="00657CE7">
            <w:pPr>
              <w:pStyle w:val="HTMLPreformatted"/>
              <w:rPr>
                <w:rFonts w:ascii="Arial" w:hAnsi="Arial" w:cs="Arial"/>
                <w:color w:val="000000"/>
                <w:sz w:val="22"/>
                <w:szCs w:val="22"/>
                <w:lang w:val="en-US" w:eastAsia="en-US"/>
              </w:rPr>
            </w:pPr>
          </w:p>
        </w:tc>
      </w:tr>
      <w:tr w:rsidR="0029390E" w:rsidRPr="007154F7" w14:paraId="03E42436" w14:textId="77777777" w:rsidTr="00657CE7">
        <w:trPr>
          <w:cantSplit/>
          <w:jc w:val="center"/>
        </w:trPr>
        <w:tc>
          <w:tcPr>
            <w:tcW w:w="2260" w:type="dxa"/>
            <w:shd w:val="clear" w:color="auto" w:fill="D9D9D9"/>
          </w:tcPr>
          <w:p w14:paraId="4265FC4D" w14:textId="77777777" w:rsidR="0029390E" w:rsidRPr="007154F7" w:rsidRDefault="0029390E" w:rsidP="00657CE7">
            <w:pPr>
              <w:pStyle w:val="SDMTableBoxParaNotNumbered"/>
              <w:rPr>
                <w:rFonts w:cs="Arial"/>
                <w:b/>
                <w:sz w:val="22"/>
                <w:szCs w:val="22"/>
              </w:rPr>
            </w:pPr>
            <w:r w:rsidRPr="007154F7">
              <w:rPr>
                <w:rFonts w:cs="Arial"/>
                <w:b/>
                <w:sz w:val="22"/>
                <w:szCs w:val="22"/>
              </w:rPr>
              <w:t>City</w:t>
            </w:r>
          </w:p>
        </w:tc>
        <w:tc>
          <w:tcPr>
            <w:tcW w:w="7061" w:type="dxa"/>
            <w:shd w:val="clear" w:color="auto" w:fill="auto"/>
          </w:tcPr>
          <w:p w14:paraId="5D8CF6C7" w14:textId="77777777" w:rsidR="0029390E" w:rsidRPr="007154F7" w:rsidRDefault="0029390E" w:rsidP="00657CE7">
            <w:pPr>
              <w:pStyle w:val="HTMLPreformatted"/>
              <w:rPr>
                <w:rFonts w:ascii="Arial" w:hAnsi="Arial" w:cs="Arial"/>
                <w:color w:val="000000"/>
                <w:sz w:val="22"/>
                <w:szCs w:val="22"/>
                <w:lang w:val="en-US" w:eastAsia="en-US"/>
              </w:rPr>
            </w:pPr>
            <w:r w:rsidRPr="007154F7">
              <w:rPr>
                <w:rFonts w:ascii="Arial" w:hAnsi="Arial" w:cs="Arial"/>
                <w:color w:val="000000"/>
                <w:sz w:val="22"/>
                <w:szCs w:val="22"/>
                <w:lang w:val="en-US" w:eastAsia="en-US"/>
              </w:rPr>
              <w:t>Amsterdam</w:t>
            </w:r>
          </w:p>
        </w:tc>
      </w:tr>
      <w:tr w:rsidR="0029390E" w:rsidRPr="007154F7" w14:paraId="7F4F04D3" w14:textId="77777777" w:rsidTr="00657CE7">
        <w:trPr>
          <w:cantSplit/>
          <w:jc w:val="center"/>
        </w:trPr>
        <w:tc>
          <w:tcPr>
            <w:tcW w:w="2260" w:type="dxa"/>
            <w:shd w:val="clear" w:color="auto" w:fill="D9D9D9"/>
          </w:tcPr>
          <w:p w14:paraId="624DDF04" w14:textId="77777777" w:rsidR="0029390E" w:rsidRPr="007154F7" w:rsidRDefault="0029390E" w:rsidP="00657CE7">
            <w:pPr>
              <w:pStyle w:val="SDMTableBoxParaNotNumbered"/>
              <w:rPr>
                <w:rFonts w:cs="Arial"/>
                <w:b/>
                <w:sz w:val="22"/>
                <w:szCs w:val="22"/>
              </w:rPr>
            </w:pPr>
            <w:r w:rsidRPr="007154F7">
              <w:rPr>
                <w:rFonts w:cs="Arial"/>
                <w:b/>
                <w:sz w:val="22"/>
                <w:szCs w:val="22"/>
              </w:rPr>
              <w:t>State/Region</w:t>
            </w:r>
          </w:p>
        </w:tc>
        <w:tc>
          <w:tcPr>
            <w:tcW w:w="7061" w:type="dxa"/>
            <w:shd w:val="clear" w:color="auto" w:fill="auto"/>
          </w:tcPr>
          <w:p w14:paraId="60718D85" w14:textId="77777777" w:rsidR="0029390E" w:rsidRPr="007154F7" w:rsidRDefault="0029390E" w:rsidP="00657CE7">
            <w:pPr>
              <w:rPr>
                <w:rFonts w:cs="Arial"/>
                <w:szCs w:val="22"/>
              </w:rPr>
            </w:pPr>
          </w:p>
        </w:tc>
      </w:tr>
      <w:tr w:rsidR="0029390E" w:rsidRPr="007154F7" w14:paraId="0135BB31" w14:textId="77777777" w:rsidTr="00657CE7">
        <w:trPr>
          <w:cantSplit/>
          <w:jc w:val="center"/>
        </w:trPr>
        <w:tc>
          <w:tcPr>
            <w:tcW w:w="2260" w:type="dxa"/>
            <w:shd w:val="clear" w:color="auto" w:fill="D9D9D9"/>
          </w:tcPr>
          <w:p w14:paraId="157906DE" w14:textId="77777777" w:rsidR="0029390E" w:rsidRPr="007154F7" w:rsidRDefault="0029390E" w:rsidP="00657CE7">
            <w:pPr>
              <w:pStyle w:val="SDMTableBoxParaNotNumbered"/>
              <w:rPr>
                <w:rFonts w:cs="Arial"/>
                <w:b/>
                <w:sz w:val="22"/>
                <w:szCs w:val="22"/>
              </w:rPr>
            </w:pPr>
            <w:r w:rsidRPr="007154F7">
              <w:rPr>
                <w:rFonts w:cs="Arial"/>
                <w:b/>
                <w:sz w:val="22"/>
                <w:szCs w:val="22"/>
              </w:rPr>
              <w:t>Postcode</w:t>
            </w:r>
          </w:p>
        </w:tc>
        <w:tc>
          <w:tcPr>
            <w:tcW w:w="7061" w:type="dxa"/>
            <w:shd w:val="clear" w:color="auto" w:fill="auto"/>
          </w:tcPr>
          <w:p w14:paraId="5F0941FF" w14:textId="2D94F9B6" w:rsidR="0029390E" w:rsidRPr="007154F7" w:rsidRDefault="0029390E" w:rsidP="00657CE7">
            <w:pPr>
              <w:rPr>
                <w:rFonts w:cs="Arial"/>
                <w:szCs w:val="22"/>
              </w:rPr>
            </w:pPr>
            <w:r w:rsidRPr="007154F7">
              <w:rPr>
                <w:rFonts w:cs="Arial"/>
                <w:color w:val="000000"/>
                <w:szCs w:val="22"/>
              </w:rPr>
              <w:t>101</w:t>
            </w:r>
            <w:ins w:id="228" w:author="Szymon Mikolajczyk" w:date="2020-04-10T12:53:00Z">
              <w:r w:rsidR="007154F7" w:rsidRPr="007154F7">
                <w:rPr>
                  <w:rFonts w:cs="Arial"/>
                  <w:color w:val="000000"/>
                  <w:szCs w:val="22"/>
                </w:rPr>
                <w:t>3</w:t>
              </w:r>
            </w:ins>
            <w:del w:id="229" w:author="Szymon Mikolajczyk" w:date="2020-04-10T12:53:00Z">
              <w:r w:rsidRPr="007154F7" w:rsidDel="007154F7">
                <w:rPr>
                  <w:rFonts w:cs="Arial"/>
                  <w:color w:val="000000"/>
                  <w:szCs w:val="22"/>
                </w:rPr>
                <w:delText>7</w:delText>
              </w:r>
            </w:del>
            <w:r w:rsidRPr="007154F7">
              <w:rPr>
                <w:rFonts w:cs="Arial"/>
                <w:color w:val="000000"/>
                <w:szCs w:val="22"/>
              </w:rPr>
              <w:t xml:space="preserve"> </w:t>
            </w:r>
            <w:del w:id="230" w:author="Szymon Mikolajczyk" w:date="2020-04-10T12:53:00Z">
              <w:r w:rsidRPr="007154F7" w:rsidDel="007154F7">
                <w:rPr>
                  <w:rFonts w:cs="Arial"/>
                  <w:color w:val="000000"/>
                  <w:szCs w:val="22"/>
                </w:rPr>
                <w:delText>WV</w:delText>
              </w:r>
            </w:del>
            <w:ins w:id="231" w:author="Szymon Mikolajczyk" w:date="2020-04-10T12:53:00Z">
              <w:r w:rsidR="007154F7" w:rsidRPr="007154F7">
                <w:rPr>
                  <w:rFonts w:cs="Arial"/>
                  <w:color w:val="000000"/>
                  <w:szCs w:val="22"/>
                </w:rPr>
                <w:t>CP</w:t>
              </w:r>
            </w:ins>
          </w:p>
        </w:tc>
      </w:tr>
      <w:tr w:rsidR="0029390E" w:rsidRPr="007154F7" w14:paraId="5ADC4F96" w14:textId="77777777" w:rsidTr="00657CE7">
        <w:trPr>
          <w:cantSplit/>
          <w:jc w:val="center"/>
        </w:trPr>
        <w:tc>
          <w:tcPr>
            <w:tcW w:w="2260" w:type="dxa"/>
            <w:shd w:val="clear" w:color="auto" w:fill="D9D9D9"/>
          </w:tcPr>
          <w:p w14:paraId="055AFB54" w14:textId="77777777" w:rsidR="0029390E" w:rsidRPr="007154F7" w:rsidRDefault="0029390E" w:rsidP="00657CE7">
            <w:pPr>
              <w:pStyle w:val="SDMTableBoxParaNotNumbered"/>
              <w:rPr>
                <w:rFonts w:cs="Arial"/>
                <w:b/>
                <w:sz w:val="22"/>
                <w:szCs w:val="22"/>
              </w:rPr>
            </w:pPr>
            <w:r w:rsidRPr="007154F7">
              <w:rPr>
                <w:rFonts w:cs="Arial"/>
                <w:b/>
                <w:sz w:val="22"/>
                <w:szCs w:val="22"/>
              </w:rPr>
              <w:t>Country</w:t>
            </w:r>
          </w:p>
        </w:tc>
        <w:tc>
          <w:tcPr>
            <w:tcW w:w="7061" w:type="dxa"/>
            <w:shd w:val="clear" w:color="auto" w:fill="auto"/>
          </w:tcPr>
          <w:p w14:paraId="0E6885A9" w14:textId="77777777" w:rsidR="0029390E" w:rsidRPr="007154F7" w:rsidRDefault="0029390E" w:rsidP="00657CE7">
            <w:pPr>
              <w:rPr>
                <w:rFonts w:cs="Arial"/>
                <w:szCs w:val="22"/>
              </w:rPr>
            </w:pPr>
            <w:r w:rsidRPr="007154F7">
              <w:rPr>
                <w:rFonts w:cs="Arial"/>
                <w:color w:val="000000"/>
                <w:szCs w:val="22"/>
              </w:rPr>
              <w:t>The Netherlands</w:t>
            </w:r>
          </w:p>
        </w:tc>
      </w:tr>
      <w:tr w:rsidR="0029390E" w:rsidRPr="007154F7" w14:paraId="142DE620" w14:textId="77777777" w:rsidTr="00657CE7">
        <w:trPr>
          <w:cantSplit/>
          <w:jc w:val="center"/>
        </w:trPr>
        <w:tc>
          <w:tcPr>
            <w:tcW w:w="2260" w:type="dxa"/>
            <w:shd w:val="clear" w:color="auto" w:fill="D9D9D9"/>
          </w:tcPr>
          <w:p w14:paraId="50E607FC" w14:textId="77777777" w:rsidR="0029390E" w:rsidRPr="007154F7" w:rsidRDefault="0029390E" w:rsidP="00657CE7">
            <w:pPr>
              <w:pStyle w:val="SDMTableBoxParaNotNumbered"/>
              <w:rPr>
                <w:rFonts w:cs="Arial"/>
                <w:b/>
                <w:sz w:val="22"/>
                <w:szCs w:val="22"/>
              </w:rPr>
            </w:pPr>
            <w:r w:rsidRPr="007154F7">
              <w:rPr>
                <w:rFonts w:cs="Arial"/>
                <w:b/>
                <w:sz w:val="22"/>
                <w:szCs w:val="22"/>
              </w:rPr>
              <w:t>Telephone</w:t>
            </w:r>
          </w:p>
        </w:tc>
        <w:tc>
          <w:tcPr>
            <w:tcW w:w="7061" w:type="dxa"/>
            <w:shd w:val="clear" w:color="auto" w:fill="auto"/>
          </w:tcPr>
          <w:p w14:paraId="23CD4071" w14:textId="4D12D0F0" w:rsidR="0029390E" w:rsidRPr="007154F7" w:rsidRDefault="0029390E" w:rsidP="00657CE7">
            <w:pPr>
              <w:rPr>
                <w:rFonts w:cs="Arial"/>
                <w:szCs w:val="22"/>
              </w:rPr>
            </w:pPr>
            <w:r w:rsidRPr="007154F7">
              <w:rPr>
                <w:rFonts w:cs="Arial"/>
                <w:color w:val="000000"/>
                <w:szCs w:val="22"/>
              </w:rPr>
              <w:t xml:space="preserve">+31 20 262 </w:t>
            </w:r>
            <w:del w:id="232" w:author="Szymon Mikolajczyk" w:date="2020-04-10T12:53:00Z">
              <w:r w:rsidRPr="007154F7" w:rsidDel="007154F7">
                <w:rPr>
                  <w:rFonts w:cs="Arial"/>
                  <w:color w:val="000000"/>
                  <w:szCs w:val="22"/>
                </w:rPr>
                <w:delText>1038</w:delText>
              </w:r>
            </w:del>
            <w:ins w:id="233" w:author="Szymon Mikolajczyk" w:date="2020-04-10T12:53:00Z">
              <w:r w:rsidR="007154F7" w:rsidRPr="007154F7">
                <w:rPr>
                  <w:rFonts w:cs="Arial"/>
                  <w:color w:val="000000"/>
                  <w:szCs w:val="22"/>
                </w:rPr>
                <w:t>1030</w:t>
              </w:r>
            </w:ins>
          </w:p>
        </w:tc>
      </w:tr>
      <w:tr w:rsidR="0029390E" w:rsidRPr="007154F7" w14:paraId="3BA029F8" w14:textId="77777777" w:rsidTr="00657CE7">
        <w:trPr>
          <w:cantSplit/>
          <w:jc w:val="center"/>
        </w:trPr>
        <w:tc>
          <w:tcPr>
            <w:tcW w:w="2260" w:type="dxa"/>
            <w:shd w:val="clear" w:color="auto" w:fill="D9D9D9"/>
          </w:tcPr>
          <w:p w14:paraId="3FE22082" w14:textId="77777777" w:rsidR="0029390E" w:rsidRPr="007154F7" w:rsidRDefault="0029390E" w:rsidP="00657CE7">
            <w:pPr>
              <w:pStyle w:val="SDMTableBoxParaNotNumbered"/>
              <w:rPr>
                <w:rFonts w:cs="Arial"/>
                <w:b/>
                <w:sz w:val="22"/>
                <w:szCs w:val="22"/>
              </w:rPr>
            </w:pPr>
            <w:r w:rsidRPr="007154F7">
              <w:rPr>
                <w:rFonts w:cs="Arial"/>
                <w:b/>
                <w:sz w:val="22"/>
                <w:szCs w:val="22"/>
              </w:rPr>
              <w:t>Fax</w:t>
            </w:r>
          </w:p>
        </w:tc>
        <w:tc>
          <w:tcPr>
            <w:tcW w:w="7061" w:type="dxa"/>
            <w:shd w:val="clear" w:color="auto" w:fill="auto"/>
          </w:tcPr>
          <w:p w14:paraId="6105EE9F" w14:textId="77777777" w:rsidR="0029390E" w:rsidRPr="007154F7" w:rsidRDefault="0029390E" w:rsidP="00657CE7">
            <w:pPr>
              <w:pStyle w:val="HTMLPreformatted"/>
              <w:rPr>
                <w:rFonts w:ascii="Arial" w:hAnsi="Arial" w:cs="Arial"/>
                <w:color w:val="000000"/>
                <w:sz w:val="22"/>
                <w:szCs w:val="22"/>
                <w:lang w:val="en-US" w:eastAsia="en-US"/>
              </w:rPr>
            </w:pPr>
          </w:p>
        </w:tc>
      </w:tr>
      <w:tr w:rsidR="0029390E" w:rsidRPr="007154F7" w14:paraId="4462DED8" w14:textId="77777777" w:rsidTr="00657CE7">
        <w:trPr>
          <w:cantSplit/>
          <w:jc w:val="center"/>
        </w:trPr>
        <w:tc>
          <w:tcPr>
            <w:tcW w:w="2260" w:type="dxa"/>
            <w:shd w:val="clear" w:color="auto" w:fill="D9D9D9"/>
          </w:tcPr>
          <w:p w14:paraId="0A76F1A1" w14:textId="77777777" w:rsidR="0029390E" w:rsidRPr="007154F7" w:rsidRDefault="0029390E" w:rsidP="00657CE7">
            <w:pPr>
              <w:pStyle w:val="SDMTableBoxParaNotNumbered"/>
              <w:rPr>
                <w:rFonts w:cs="Arial"/>
                <w:b/>
                <w:sz w:val="22"/>
                <w:szCs w:val="22"/>
              </w:rPr>
            </w:pPr>
            <w:r w:rsidRPr="007154F7">
              <w:rPr>
                <w:rFonts w:cs="Arial"/>
                <w:b/>
                <w:sz w:val="22"/>
                <w:szCs w:val="22"/>
              </w:rPr>
              <w:t>E-mail</w:t>
            </w:r>
          </w:p>
        </w:tc>
        <w:tc>
          <w:tcPr>
            <w:tcW w:w="7061" w:type="dxa"/>
            <w:shd w:val="clear" w:color="auto" w:fill="auto"/>
          </w:tcPr>
          <w:p w14:paraId="10205B7F" w14:textId="77777777" w:rsidR="0029390E" w:rsidRPr="007154F7" w:rsidRDefault="001958FE" w:rsidP="0029390E">
            <w:pPr>
              <w:rPr>
                <w:rFonts w:cs="Arial"/>
                <w:szCs w:val="22"/>
              </w:rPr>
            </w:pPr>
            <w:r w:rsidRPr="002D24CD">
              <w:fldChar w:fldCharType="begin"/>
            </w:r>
            <w:r w:rsidRPr="007154F7">
              <w:rPr>
                <w:rFonts w:cs="Arial"/>
                <w:szCs w:val="22"/>
                <w:rPrChange w:id="234" w:author="Szymon Mikolajczyk" w:date="2020-04-10T12:54:00Z">
                  <w:rPr/>
                </w:rPrChange>
              </w:rPr>
              <w:instrText xml:space="preserve"> HYPERLINK "mailto:info@climatefocus.com" </w:instrText>
            </w:r>
            <w:r w:rsidRPr="002D24CD">
              <w:rPr>
                <w:rPrChange w:id="235" w:author="Szymon Mikolajczyk" w:date="2020-04-10T12:54:00Z">
                  <w:rPr>
                    <w:rStyle w:val="Hyperlink"/>
                    <w:rFonts w:cs="Arial"/>
                    <w:szCs w:val="22"/>
                  </w:rPr>
                </w:rPrChange>
              </w:rPr>
              <w:fldChar w:fldCharType="separate"/>
            </w:r>
            <w:r w:rsidR="0029390E" w:rsidRPr="007154F7">
              <w:rPr>
                <w:rStyle w:val="Hyperlink"/>
                <w:rFonts w:cs="Arial"/>
                <w:szCs w:val="22"/>
              </w:rPr>
              <w:t>info@climatefocus.com</w:t>
            </w:r>
            <w:r w:rsidRPr="002D24CD">
              <w:rPr>
                <w:rStyle w:val="Hyperlink"/>
                <w:rFonts w:cs="Arial"/>
                <w:szCs w:val="22"/>
              </w:rPr>
              <w:fldChar w:fldCharType="end"/>
            </w:r>
          </w:p>
        </w:tc>
      </w:tr>
      <w:tr w:rsidR="0029390E" w:rsidRPr="007154F7" w14:paraId="30496F6A" w14:textId="77777777" w:rsidTr="00657CE7">
        <w:trPr>
          <w:cantSplit/>
          <w:jc w:val="center"/>
        </w:trPr>
        <w:tc>
          <w:tcPr>
            <w:tcW w:w="2260" w:type="dxa"/>
            <w:shd w:val="clear" w:color="auto" w:fill="D9D9D9"/>
          </w:tcPr>
          <w:p w14:paraId="200BD7CB" w14:textId="77777777" w:rsidR="0029390E" w:rsidRPr="007154F7" w:rsidRDefault="0029390E" w:rsidP="00657CE7">
            <w:pPr>
              <w:pStyle w:val="SDMTableBoxParaNotNumbered"/>
              <w:rPr>
                <w:rFonts w:cs="Arial"/>
                <w:b/>
                <w:sz w:val="22"/>
                <w:szCs w:val="22"/>
              </w:rPr>
            </w:pPr>
            <w:r w:rsidRPr="007154F7">
              <w:rPr>
                <w:rFonts w:cs="Arial"/>
                <w:b/>
                <w:sz w:val="22"/>
                <w:szCs w:val="22"/>
              </w:rPr>
              <w:t>Website</w:t>
            </w:r>
          </w:p>
        </w:tc>
        <w:tc>
          <w:tcPr>
            <w:tcW w:w="7061" w:type="dxa"/>
            <w:shd w:val="clear" w:color="auto" w:fill="auto"/>
          </w:tcPr>
          <w:p w14:paraId="016239A0" w14:textId="77777777" w:rsidR="0029390E" w:rsidRPr="007154F7" w:rsidRDefault="001958FE" w:rsidP="0029390E">
            <w:pPr>
              <w:rPr>
                <w:rFonts w:cs="Arial"/>
                <w:szCs w:val="22"/>
              </w:rPr>
            </w:pPr>
            <w:r w:rsidRPr="002D24CD">
              <w:fldChar w:fldCharType="begin"/>
            </w:r>
            <w:r w:rsidRPr="007154F7">
              <w:rPr>
                <w:rFonts w:cs="Arial"/>
                <w:szCs w:val="22"/>
                <w:rPrChange w:id="236" w:author="Szymon Mikolajczyk" w:date="2020-04-10T12:54:00Z">
                  <w:rPr/>
                </w:rPrChange>
              </w:rPr>
              <w:instrText xml:space="preserve"> HYPERLINK "http://www.climatefocus.com" </w:instrText>
            </w:r>
            <w:r w:rsidRPr="002D24CD">
              <w:rPr>
                <w:rPrChange w:id="237" w:author="Szymon Mikolajczyk" w:date="2020-04-10T12:54:00Z">
                  <w:rPr>
                    <w:rStyle w:val="Hyperlink"/>
                    <w:rFonts w:cs="Arial"/>
                    <w:szCs w:val="22"/>
                  </w:rPr>
                </w:rPrChange>
              </w:rPr>
              <w:fldChar w:fldCharType="separate"/>
            </w:r>
            <w:r w:rsidR="0029390E" w:rsidRPr="007154F7">
              <w:rPr>
                <w:rStyle w:val="Hyperlink"/>
                <w:rFonts w:cs="Arial"/>
                <w:szCs w:val="22"/>
              </w:rPr>
              <w:t>www.climatefocus.com</w:t>
            </w:r>
            <w:r w:rsidRPr="002D24CD">
              <w:rPr>
                <w:rStyle w:val="Hyperlink"/>
                <w:rFonts w:cs="Arial"/>
                <w:szCs w:val="22"/>
              </w:rPr>
              <w:fldChar w:fldCharType="end"/>
            </w:r>
          </w:p>
        </w:tc>
      </w:tr>
      <w:tr w:rsidR="0029390E" w:rsidRPr="007154F7" w14:paraId="4F45476E" w14:textId="77777777" w:rsidTr="00657CE7">
        <w:trPr>
          <w:cantSplit/>
          <w:jc w:val="center"/>
        </w:trPr>
        <w:tc>
          <w:tcPr>
            <w:tcW w:w="2260" w:type="dxa"/>
            <w:shd w:val="clear" w:color="auto" w:fill="D9D9D9"/>
          </w:tcPr>
          <w:p w14:paraId="0C440982" w14:textId="77777777" w:rsidR="0029390E" w:rsidRPr="007154F7" w:rsidRDefault="0029390E" w:rsidP="00657CE7">
            <w:pPr>
              <w:pStyle w:val="SDMTableBoxParaNotNumbered"/>
              <w:rPr>
                <w:rFonts w:cs="Arial"/>
                <w:b/>
                <w:sz w:val="22"/>
                <w:szCs w:val="22"/>
              </w:rPr>
            </w:pPr>
            <w:r w:rsidRPr="007154F7">
              <w:rPr>
                <w:rFonts w:cs="Arial"/>
                <w:b/>
                <w:sz w:val="22"/>
                <w:szCs w:val="22"/>
              </w:rPr>
              <w:t>Contact person</w:t>
            </w:r>
          </w:p>
        </w:tc>
        <w:tc>
          <w:tcPr>
            <w:tcW w:w="7061" w:type="dxa"/>
            <w:shd w:val="clear" w:color="auto" w:fill="auto"/>
          </w:tcPr>
          <w:p w14:paraId="292D7098" w14:textId="77777777" w:rsidR="0029390E" w:rsidRPr="007154F7" w:rsidRDefault="0029390E" w:rsidP="00657CE7">
            <w:pPr>
              <w:rPr>
                <w:rFonts w:cs="Arial"/>
                <w:szCs w:val="22"/>
              </w:rPr>
            </w:pPr>
          </w:p>
        </w:tc>
      </w:tr>
      <w:tr w:rsidR="0029390E" w:rsidRPr="007154F7" w14:paraId="2568D6E7" w14:textId="77777777" w:rsidTr="00657CE7">
        <w:trPr>
          <w:cantSplit/>
          <w:jc w:val="center"/>
        </w:trPr>
        <w:tc>
          <w:tcPr>
            <w:tcW w:w="2260" w:type="dxa"/>
            <w:shd w:val="clear" w:color="auto" w:fill="D9D9D9"/>
          </w:tcPr>
          <w:p w14:paraId="2FD21EBE" w14:textId="77777777" w:rsidR="0029390E" w:rsidRPr="007154F7" w:rsidRDefault="0029390E" w:rsidP="00657CE7">
            <w:pPr>
              <w:pStyle w:val="SDMTableBoxParaNotNumbered"/>
              <w:rPr>
                <w:rFonts w:cs="Arial"/>
                <w:b/>
                <w:sz w:val="22"/>
                <w:szCs w:val="22"/>
              </w:rPr>
            </w:pPr>
            <w:r w:rsidRPr="007154F7">
              <w:rPr>
                <w:rFonts w:cs="Arial"/>
                <w:b/>
                <w:sz w:val="22"/>
                <w:szCs w:val="22"/>
              </w:rPr>
              <w:lastRenderedPageBreak/>
              <w:t>Title</w:t>
            </w:r>
          </w:p>
        </w:tc>
        <w:tc>
          <w:tcPr>
            <w:tcW w:w="7061" w:type="dxa"/>
            <w:shd w:val="clear" w:color="auto" w:fill="auto"/>
          </w:tcPr>
          <w:p w14:paraId="2AF21DAA" w14:textId="77777777" w:rsidR="0029390E" w:rsidRPr="007154F7" w:rsidRDefault="0029390E" w:rsidP="00657CE7">
            <w:pPr>
              <w:rPr>
                <w:rFonts w:cs="Arial"/>
                <w:szCs w:val="22"/>
              </w:rPr>
            </w:pPr>
            <w:r w:rsidRPr="007154F7">
              <w:rPr>
                <w:rFonts w:cs="Arial"/>
                <w:szCs w:val="22"/>
              </w:rPr>
              <w:t>Mr.</w:t>
            </w:r>
          </w:p>
        </w:tc>
      </w:tr>
      <w:tr w:rsidR="0029390E" w:rsidRPr="007154F7" w14:paraId="0104432F" w14:textId="77777777" w:rsidTr="00657CE7">
        <w:trPr>
          <w:cantSplit/>
          <w:jc w:val="center"/>
        </w:trPr>
        <w:tc>
          <w:tcPr>
            <w:tcW w:w="2260" w:type="dxa"/>
            <w:shd w:val="clear" w:color="auto" w:fill="D9D9D9"/>
          </w:tcPr>
          <w:p w14:paraId="42093515" w14:textId="77777777" w:rsidR="0029390E" w:rsidRPr="007154F7" w:rsidRDefault="0029390E" w:rsidP="00657CE7">
            <w:pPr>
              <w:pStyle w:val="SDMTableBoxParaNotNumbered"/>
              <w:rPr>
                <w:rFonts w:cs="Arial"/>
                <w:b/>
                <w:sz w:val="22"/>
                <w:szCs w:val="22"/>
              </w:rPr>
            </w:pPr>
            <w:r w:rsidRPr="007154F7">
              <w:rPr>
                <w:rFonts w:cs="Arial"/>
                <w:b/>
                <w:sz w:val="22"/>
                <w:szCs w:val="22"/>
              </w:rPr>
              <w:t>Salutation</w:t>
            </w:r>
          </w:p>
        </w:tc>
        <w:tc>
          <w:tcPr>
            <w:tcW w:w="7061" w:type="dxa"/>
            <w:shd w:val="clear" w:color="auto" w:fill="auto"/>
          </w:tcPr>
          <w:p w14:paraId="7646464F" w14:textId="77777777" w:rsidR="0029390E" w:rsidRPr="007154F7" w:rsidRDefault="0029390E" w:rsidP="00657CE7">
            <w:pPr>
              <w:rPr>
                <w:rFonts w:cs="Arial"/>
                <w:szCs w:val="22"/>
              </w:rPr>
            </w:pPr>
          </w:p>
        </w:tc>
      </w:tr>
      <w:tr w:rsidR="0029390E" w:rsidRPr="007154F7" w14:paraId="03A0E2F4" w14:textId="77777777" w:rsidTr="00657CE7">
        <w:trPr>
          <w:cantSplit/>
          <w:jc w:val="center"/>
        </w:trPr>
        <w:tc>
          <w:tcPr>
            <w:tcW w:w="2260" w:type="dxa"/>
            <w:shd w:val="clear" w:color="auto" w:fill="D9D9D9"/>
          </w:tcPr>
          <w:p w14:paraId="1B920691" w14:textId="77777777" w:rsidR="0029390E" w:rsidRPr="007154F7" w:rsidRDefault="0029390E" w:rsidP="00657CE7">
            <w:pPr>
              <w:pStyle w:val="SDMTableBoxParaNotNumbered"/>
              <w:rPr>
                <w:rFonts w:cs="Arial"/>
                <w:b/>
                <w:sz w:val="22"/>
                <w:szCs w:val="22"/>
              </w:rPr>
            </w:pPr>
            <w:r w:rsidRPr="007154F7">
              <w:rPr>
                <w:rFonts w:cs="Arial"/>
                <w:b/>
                <w:sz w:val="22"/>
                <w:szCs w:val="22"/>
              </w:rPr>
              <w:t>Last name</w:t>
            </w:r>
          </w:p>
        </w:tc>
        <w:tc>
          <w:tcPr>
            <w:tcW w:w="7061" w:type="dxa"/>
            <w:shd w:val="clear" w:color="auto" w:fill="auto"/>
          </w:tcPr>
          <w:p w14:paraId="4C12ADC3" w14:textId="77777777" w:rsidR="0029390E" w:rsidRPr="007154F7" w:rsidRDefault="0029390E" w:rsidP="00657CE7">
            <w:pPr>
              <w:rPr>
                <w:rFonts w:cs="Arial"/>
                <w:szCs w:val="22"/>
              </w:rPr>
            </w:pPr>
            <w:r w:rsidRPr="007154F7">
              <w:rPr>
                <w:rFonts w:cs="Arial"/>
                <w:szCs w:val="22"/>
              </w:rPr>
              <w:t>Mikolajczyk</w:t>
            </w:r>
          </w:p>
        </w:tc>
      </w:tr>
      <w:tr w:rsidR="0029390E" w:rsidRPr="007154F7" w14:paraId="7FC47B51" w14:textId="77777777" w:rsidTr="00657CE7">
        <w:trPr>
          <w:cantSplit/>
          <w:jc w:val="center"/>
        </w:trPr>
        <w:tc>
          <w:tcPr>
            <w:tcW w:w="2260" w:type="dxa"/>
            <w:shd w:val="clear" w:color="auto" w:fill="D9D9D9"/>
          </w:tcPr>
          <w:p w14:paraId="4E2F62FC" w14:textId="77777777" w:rsidR="0029390E" w:rsidRPr="007154F7" w:rsidRDefault="0029390E" w:rsidP="00657CE7">
            <w:pPr>
              <w:pStyle w:val="SDMTableBoxParaNotNumbered"/>
              <w:rPr>
                <w:rFonts w:cs="Arial"/>
                <w:b/>
                <w:sz w:val="22"/>
                <w:szCs w:val="22"/>
              </w:rPr>
            </w:pPr>
            <w:r w:rsidRPr="007154F7">
              <w:rPr>
                <w:rFonts w:cs="Arial"/>
                <w:b/>
                <w:sz w:val="22"/>
                <w:szCs w:val="22"/>
              </w:rPr>
              <w:t>Middle name</w:t>
            </w:r>
          </w:p>
        </w:tc>
        <w:tc>
          <w:tcPr>
            <w:tcW w:w="7061" w:type="dxa"/>
            <w:shd w:val="clear" w:color="auto" w:fill="auto"/>
          </w:tcPr>
          <w:p w14:paraId="0AF54E2B" w14:textId="77777777" w:rsidR="0029390E" w:rsidRPr="007154F7" w:rsidRDefault="0029390E" w:rsidP="00657CE7">
            <w:pPr>
              <w:rPr>
                <w:rFonts w:cs="Arial"/>
                <w:szCs w:val="22"/>
              </w:rPr>
            </w:pPr>
          </w:p>
        </w:tc>
      </w:tr>
      <w:tr w:rsidR="0029390E" w:rsidRPr="007154F7" w14:paraId="00B1FB92" w14:textId="77777777" w:rsidTr="00657CE7">
        <w:trPr>
          <w:cantSplit/>
          <w:jc w:val="center"/>
        </w:trPr>
        <w:tc>
          <w:tcPr>
            <w:tcW w:w="2260" w:type="dxa"/>
            <w:shd w:val="clear" w:color="auto" w:fill="D9D9D9"/>
          </w:tcPr>
          <w:p w14:paraId="2FBBDF5E" w14:textId="77777777" w:rsidR="0029390E" w:rsidRPr="007154F7" w:rsidRDefault="0029390E" w:rsidP="00657CE7">
            <w:pPr>
              <w:pStyle w:val="SDMTableBoxParaNotNumbered"/>
              <w:rPr>
                <w:rFonts w:cs="Arial"/>
                <w:b/>
                <w:sz w:val="22"/>
                <w:szCs w:val="22"/>
              </w:rPr>
            </w:pPr>
            <w:r w:rsidRPr="007154F7">
              <w:rPr>
                <w:rFonts w:cs="Arial"/>
                <w:b/>
                <w:sz w:val="22"/>
                <w:szCs w:val="22"/>
              </w:rPr>
              <w:t>First name</w:t>
            </w:r>
          </w:p>
        </w:tc>
        <w:tc>
          <w:tcPr>
            <w:tcW w:w="7061" w:type="dxa"/>
            <w:shd w:val="clear" w:color="auto" w:fill="auto"/>
          </w:tcPr>
          <w:p w14:paraId="5574E640" w14:textId="77777777" w:rsidR="0029390E" w:rsidRPr="007154F7" w:rsidRDefault="0029390E" w:rsidP="00657CE7">
            <w:pPr>
              <w:rPr>
                <w:rFonts w:cs="Arial"/>
                <w:szCs w:val="22"/>
              </w:rPr>
            </w:pPr>
            <w:r w:rsidRPr="007154F7">
              <w:rPr>
                <w:rFonts w:cs="Arial"/>
                <w:szCs w:val="22"/>
              </w:rPr>
              <w:t>Szymon</w:t>
            </w:r>
          </w:p>
        </w:tc>
      </w:tr>
      <w:tr w:rsidR="0029390E" w:rsidRPr="007154F7" w14:paraId="21E380FC" w14:textId="77777777" w:rsidTr="00657CE7">
        <w:trPr>
          <w:cantSplit/>
          <w:jc w:val="center"/>
        </w:trPr>
        <w:tc>
          <w:tcPr>
            <w:tcW w:w="2260" w:type="dxa"/>
            <w:shd w:val="clear" w:color="auto" w:fill="D9D9D9"/>
          </w:tcPr>
          <w:p w14:paraId="470CCD1B" w14:textId="77777777" w:rsidR="0029390E" w:rsidRPr="007154F7" w:rsidRDefault="0029390E" w:rsidP="00657CE7">
            <w:pPr>
              <w:pStyle w:val="SDMTableBoxParaNotNumbered"/>
              <w:rPr>
                <w:rFonts w:cs="Arial"/>
                <w:b/>
                <w:sz w:val="22"/>
                <w:szCs w:val="22"/>
              </w:rPr>
            </w:pPr>
            <w:r w:rsidRPr="007154F7">
              <w:rPr>
                <w:rFonts w:cs="Arial"/>
                <w:b/>
                <w:sz w:val="22"/>
                <w:szCs w:val="22"/>
              </w:rPr>
              <w:t>Department</w:t>
            </w:r>
          </w:p>
        </w:tc>
        <w:tc>
          <w:tcPr>
            <w:tcW w:w="7061" w:type="dxa"/>
            <w:shd w:val="clear" w:color="auto" w:fill="auto"/>
          </w:tcPr>
          <w:p w14:paraId="51256012" w14:textId="77777777" w:rsidR="0029390E" w:rsidRPr="007154F7" w:rsidRDefault="0029390E" w:rsidP="00657CE7">
            <w:pPr>
              <w:rPr>
                <w:rFonts w:cs="Arial"/>
                <w:szCs w:val="22"/>
              </w:rPr>
            </w:pPr>
          </w:p>
        </w:tc>
      </w:tr>
      <w:tr w:rsidR="0029390E" w:rsidRPr="007154F7" w14:paraId="17374942" w14:textId="77777777" w:rsidTr="00657CE7">
        <w:trPr>
          <w:cantSplit/>
          <w:jc w:val="center"/>
        </w:trPr>
        <w:tc>
          <w:tcPr>
            <w:tcW w:w="2260" w:type="dxa"/>
            <w:shd w:val="clear" w:color="auto" w:fill="D9D9D9"/>
          </w:tcPr>
          <w:p w14:paraId="2FD81359" w14:textId="77777777" w:rsidR="0029390E" w:rsidRPr="007154F7" w:rsidRDefault="0029390E" w:rsidP="00657CE7">
            <w:pPr>
              <w:pStyle w:val="SDMTableBoxParaNotNumbered"/>
              <w:rPr>
                <w:rFonts w:cs="Arial"/>
                <w:b/>
                <w:sz w:val="22"/>
                <w:szCs w:val="22"/>
              </w:rPr>
            </w:pPr>
            <w:r w:rsidRPr="007154F7">
              <w:rPr>
                <w:rFonts w:cs="Arial"/>
                <w:b/>
                <w:sz w:val="22"/>
                <w:szCs w:val="22"/>
              </w:rPr>
              <w:t>Mobile</w:t>
            </w:r>
          </w:p>
        </w:tc>
        <w:tc>
          <w:tcPr>
            <w:tcW w:w="7061" w:type="dxa"/>
            <w:shd w:val="clear" w:color="auto" w:fill="auto"/>
          </w:tcPr>
          <w:p w14:paraId="0F6B01F8" w14:textId="77777777" w:rsidR="0029390E" w:rsidRPr="007154F7" w:rsidRDefault="0029390E" w:rsidP="00657CE7">
            <w:pPr>
              <w:pStyle w:val="SDMTableBoxParaNotNumbered"/>
              <w:rPr>
                <w:rFonts w:cs="Arial"/>
                <w:sz w:val="22"/>
                <w:szCs w:val="22"/>
              </w:rPr>
            </w:pPr>
          </w:p>
        </w:tc>
      </w:tr>
      <w:tr w:rsidR="0029390E" w:rsidRPr="007154F7" w14:paraId="14C6D832" w14:textId="77777777" w:rsidTr="00657CE7">
        <w:trPr>
          <w:cantSplit/>
          <w:jc w:val="center"/>
        </w:trPr>
        <w:tc>
          <w:tcPr>
            <w:tcW w:w="2260" w:type="dxa"/>
            <w:shd w:val="clear" w:color="auto" w:fill="D9D9D9"/>
          </w:tcPr>
          <w:p w14:paraId="3F022B5D" w14:textId="77777777" w:rsidR="0029390E" w:rsidRPr="007154F7" w:rsidRDefault="0029390E" w:rsidP="00657CE7">
            <w:pPr>
              <w:pStyle w:val="SDMTableBoxParaNotNumbered"/>
              <w:rPr>
                <w:rFonts w:cs="Arial"/>
                <w:b/>
                <w:sz w:val="22"/>
                <w:szCs w:val="22"/>
              </w:rPr>
            </w:pPr>
            <w:r w:rsidRPr="007154F7">
              <w:rPr>
                <w:rFonts w:cs="Arial"/>
                <w:b/>
                <w:sz w:val="22"/>
                <w:szCs w:val="22"/>
              </w:rPr>
              <w:t>Direct fax</w:t>
            </w:r>
          </w:p>
        </w:tc>
        <w:tc>
          <w:tcPr>
            <w:tcW w:w="7061" w:type="dxa"/>
            <w:shd w:val="clear" w:color="auto" w:fill="auto"/>
          </w:tcPr>
          <w:p w14:paraId="51466613" w14:textId="77777777" w:rsidR="0029390E" w:rsidRPr="007154F7" w:rsidRDefault="0029390E" w:rsidP="00657CE7">
            <w:pPr>
              <w:pStyle w:val="SDMTableBoxParaNotNumbered"/>
              <w:rPr>
                <w:rFonts w:cs="Arial"/>
                <w:sz w:val="22"/>
                <w:szCs w:val="22"/>
              </w:rPr>
            </w:pPr>
          </w:p>
        </w:tc>
      </w:tr>
      <w:tr w:rsidR="0029390E" w:rsidRPr="007154F7" w14:paraId="518B7EC7" w14:textId="77777777" w:rsidTr="00657CE7">
        <w:trPr>
          <w:cantSplit/>
          <w:jc w:val="center"/>
        </w:trPr>
        <w:tc>
          <w:tcPr>
            <w:tcW w:w="2260" w:type="dxa"/>
            <w:shd w:val="clear" w:color="auto" w:fill="D9D9D9"/>
          </w:tcPr>
          <w:p w14:paraId="2B60C238" w14:textId="77777777" w:rsidR="0029390E" w:rsidRPr="001870EA" w:rsidRDefault="0029390E" w:rsidP="00657CE7">
            <w:pPr>
              <w:pStyle w:val="SDMTableBoxParaNotNumbered"/>
              <w:rPr>
                <w:rFonts w:cs="Arial"/>
                <w:b/>
                <w:sz w:val="22"/>
                <w:szCs w:val="22"/>
              </w:rPr>
            </w:pPr>
            <w:r w:rsidRPr="002D24CD">
              <w:rPr>
                <w:rFonts w:cs="Arial"/>
                <w:b/>
                <w:sz w:val="22"/>
                <w:szCs w:val="22"/>
              </w:rPr>
              <w:t>Direct tel.</w:t>
            </w:r>
          </w:p>
        </w:tc>
        <w:tc>
          <w:tcPr>
            <w:tcW w:w="7061" w:type="dxa"/>
            <w:shd w:val="clear" w:color="auto" w:fill="auto"/>
          </w:tcPr>
          <w:p w14:paraId="3A079FD5" w14:textId="77777777" w:rsidR="0029390E" w:rsidRPr="001870EA" w:rsidRDefault="0029390E" w:rsidP="00657CE7">
            <w:pPr>
              <w:pStyle w:val="SDMTableBoxParaNotNumbered"/>
              <w:rPr>
                <w:rFonts w:cs="Arial"/>
                <w:sz w:val="22"/>
                <w:szCs w:val="22"/>
              </w:rPr>
            </w:pPr>
          </w:p>
        </w:tc>
      </w:tr>
      <w:tr w:rsidR="0029390E" w:rsidRPr="007154F7" w14:paraId="36EB2B39" w14:textId="77777777" w:rsidTr="00657CE7">
        <w:trPr>
          <w:cantSplit/>
          <w:jc w:val="center"/>
        </w:trPr>
        <w:tc>
          <w:tcPr>
            <w:tcW w:w="2260" w:type="dxa"/>
            <w:shd w:val="clear" w:color="auto" w:fill="D9D9D9"/>
          </w:tcPr>
          <w:p w14:paraId="6F8B6E4F" w14:textId="77777777" w:rsidR="0029390E" w:rsidRPr="001870EA" w:rsidRDefault="0029390E" w:rsidP="00657CE7">
            <w:pPr>
              <w:pStyle w:val="SDMTableBoxParaNotNumbered"/>
              <w:rPr>
                <w:rFonts w:cs="Arial"/>
                <w:b/>
                <w:sz w:val="22"/>
                <w:szCs w:val="22"/>
              </w:rPr>
            </w:pPr>
            <w:r w:rsidRPr="002D24CD">
              <w:rPr>
                <w:rFonts w:cs="Arial"/>
                <w:b/>
                <w:sz w:val="22"/>
                <w:szCs w:val="22"/>
              </w:rPr>
              <w:t>Personal e-mail</w:t>
            </w:r>
          </w:p>
        </w:tc>
        <w:tc>
          <w:tcPr>
            <w:tcW w:w="7061" w:type="dxa"/>
            <w:shd w:val="clear" w:color="auto" w:fill="auto"/>
          </w:tcPr>
          <w:p w14:paraId="5313BA9E" w14:textId="77777777" w:rsidR="0029390E" w:rsidRPr="001870EA" w:rsidRDefault="0029390E" w:rsidP="00657CE7">
            <w:pPr>
              <w:pStyle w:val="SDMTableBoxParaNotNumbered"/>
              <w:rPr>
                <w:rFonts w:cs="Arial"/>
                <w:sz w:val="22"/>
                <w:szCs w:val="22"/>
              </w:rPr>
            </w:pPr>
          </w:p>
        </w:tc>
      </w:tr>
    </w:tbl>
    <w:p w14:paraId="76E5EBCA" w14:textId="77777777" w:rsidR="0029390E" w:rsidRPr="00BC5484" w:rsidRDefault="0029390E" w:rsidP="00B2516D">
      <w:pPr>
        <w:pStyle w:val="SDMApp1"/>
        <w:ind w:left="0" w:firstLine="0"/>
      </w:pPr>
    </w:p>
    <w:p w14:paraId="6D93AC86" w14:textId="77777777" w:rsidR="000978C2" w:rsidRPr="00BC5484" w:rsidRDefault="00D2383B" w:rsidP="003476B9">
      <w:pPr>
        <w:pStyle w:val="SDMAppTitle"/>
        <w:pageBreakBefore w:val="0"/>
        <w:spacing w:before="720"/>
      </w:pPr>
      <w:bookmarkStart w:id="238" w:name="_Toc315340783"/>
      <w:bookmarkStart w:id="239" w:name="_Ref315858648"/>
      <w:bookmarkStart w:id="240" w:name="_Toc315960447"/>
      <w:bookmarkStart w:id="241" w:name="_Ref316941105"/>
      <w:bookmarkStart w:id="242" w:name="_Ref316977515"/>
      <w:bookmarkStart w:id="243" w:name="_Toc317063000"/>
      <w:bookmarkEnd w:id="183"/>
      <w:r w:rsidRPr="00BC5484">
        <w:rPr>
          <w:noProof/>
          <w:lang w:val="en-US" w:eastAsia="en-US"/>
        </w:rPr>
        <w:drawing>
          <wp:anchor distT="0" distB="0" distL="114300" distR="114300" simplePos="0" relativeHeight="251658240" behindDoc="1" locked="0" layoutInCell="1" allowOverlap="1" wp14:anchorId="2A109359" wp14:editId="58F18138">
            <wp:simplePos x="0" y="0"/>
            <wp:positionH relativeFrom="column">
              <wp:posOffset>-85090</wp:posOffset>
            </wp:positionH>
            <wp:positionV relativeFrom="paragraph">
              <wp:posOffset>1242060</wp:posOffset>
            </wp:positionV>
            <wp:extent cx="5755005" cy="5073650"/>
            <wp:effectExtent l="0" t="0" r="0" b="0"/>
            <wp:wrapTight wrapText="bothSides">
              <wp:wrapPolygon edited="0">
                <wp:start x="0" y="0"/>
                <wp:lineTo x="0" y="21492"/>
                <wp:lineTo x="21521" y="21492"/>
                <wp:lineTo x="21521" y="0"/>
                <wp:lineTo x="0" y="0"/>
              </wp:wrapPolygon>
            </wp:wrapTight>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t="1907"/>
                    <a:stretch>
                      <a:fillRect/>
                    </a:stretch>
                  </pic:blipFill>
                  <pic:spPr bwMode="auto">
                    <a:xfrm>
                      <a:off x="0" y="0"/>
                      <a:ext cx="5755005" cy="5073650"/>
                    </a:xfrm>
                    <a:prstGeom prst="rect">
                      <a:avLst/>
                    </a:prstGeom>
                    <a:noFill/>
                    <a:ln>
                      <a:noFill/>
                    </a:ln>
                  </pic:spPr>
                </pic:pic>
              </a:graphicData>
            </a:graphic>
            <wp14:sizeRelH relativeFrom="page">
              <wp14:pctWidth>0</wp14:pctWidth>
            </wp14:sizeRelH>
            <wp14:sizeRelV relativeFrom="page">
              <wp14:pctHeight>0</wp14:pctHeight>
            </wp14:sizeRelV>
          </wp:anchor>
        </w:drawing>
      </w:r>
      <w:r w:rsidR="000978C2" w:rsidRPr="00BC5484">
        <w:t>Affirmation regarding public funding</w:t>
      </w:r>
      <w:bookmarkEnd w:id="238"/>
      <w:bookmarkEnd w:id="239"/>
      <w:bookmarkEnd w:id="240"/>
      <w:bookmarkEnd w:id="241"/>
      <w:bookmarkEnd w:id="242"/>
      <w:bookmarkEnd w:id="243"/>
    </w:p>
    <w:p w14:paraId="554E9288" w14:textId="77777777" w:rsidR="00251799" w:rsidRPr="00BC5484" w:rsidRDefault="00251799" w:rsidP="00251799">
      <w:pPr>
        <w:rPr>
          <w:rFonts w:cs="Arial"/>
          <w:lang w:eastAsia="en-US"/>
        </w:rPr>
      </w:pPr>
    </w:p>
    <w:p w14:paraId="42583D01" w14:textId="77777777" w:rsidR="00B2516D" w:rsidRPr="00BC5484" w:rsidRDefault="00B2516D" w:rsidP="00251799">
      <w:pPr>
        <w:rPr>
          <w:rFonts w:cs="Arial"/>
          <w:lang w:eastAsia="en-US"/>
        </w:rPr>
      </w:pPr>
    </w:p>
    <w:p w14:paraId="4E2921C9" w14:textId="77777777" w:rsidR="00B2516D" w:rsidRPr="00BC5484" w:rsidRDefault="00B2516D" w:rsidP="00B2516D">
      <w:pPr>
        <w:rPr>
          <w:rFonts w:cs="Arial"/>
          <w:lang w:eastAsia="en-US"/>
        </w:rPr>
      </w:pPr>
    </w:p>
    <w:p w14:paraId="1B01EE5E" w14:textId="77777777" w:rsidR="00B2516D" w:rsidRPr="00BC5484" w:rsidRDefault="00B2516D" w:rsidP="00B2516D">
      <w:pPr>
        <w:rPr>
          <w:rFonts w:cs="Arial"/>
          <w:lang w:eastAsia="en-US"/>
        </w:rPr>
      </w:pPr>
    </w:p>
    <w:p w14:paraId="34225787" w14:textId="77777777" w:rsidR="00B2516D" w:rsidRPr="00BC5484" w:rsidRDefault="00B2516D" w:rsidP="00B2516D">
      <w:pPr>
        <w:rPr>
          <w:rFonts w:cs="Arial"/>
          <w:lang w:eastAsia="en-US"/>
        </w:rPr>
      </w:pPr>
    </w:p>
    <w:p w14:paraId="2484A58B" w14:textId="77777777" w:rsidR="00B2516D" w:rsidRPr="00BC5484" w:rsidRDefault="00B2516D" w:rsidP="00B2516D">
      <w:pPr>
        <w:rPr>
          <w:rFonts w:cs="Arial"/>
          <w:lang w:eastAsia="en-US"/>
        </w:rPr>
      </w:pPr>
    </w:p>
    <w:p w14:paraId="0FCF94A0" w14:textId="77777777" w:rsidR="00B2516D" w:rsidRPr="00BC5484" w:rsidRDefault="00B2516D" w:rsidP="00B2516D">
      <w:pPr>
        <w:rPr>
          <w:rFonts w:cs="Arial"/>
          <w:lang w:eastAsia="en-US"/>
        </w:rPr>
      </w:pPr>
    </w:p>
    <w:p w14:paraId="29856A69" w14:textId="77777777" w:rsidR="00B2516D" w:rsidRPr="00BC5484" w:rsidRDefault="00B2516D" w:rsidP="00B2516D">
      <w:pPr>
        <w:rPr>
          <w:rFonts w:cs="Arial"/>
          <w:lang w:eastAsia="en-US"/>
        </w:rPr>
      </w:pPr>
    </w:p>
    <w:p w14:paraId="7E4FFF07" w14:textId="77777777" w:rsidR="00B2516D" w:rsidRPr="00BC5484" w:rsidRDefault="00B2516D" w:rsidP="00B2516D">
      <w:pPr>
        <w:rPr>
          <w:rFonts w:cs="Arial"/>
          <w:lang w:eastAsia="en-US"/>
        </w:rPr>
      </w:pPr>
    </w:p>
    <w:p w14:paraId="5DF7BB48" w14:textId="77777777" w:rsidR="00B2516D" w:rsidRPr="00BC5484" w:rsidRDefault="00B2516D" w:rsidP="00B2516D">
      <w:pPr>
        <w:rPr>
          <w:rFonts w:cs="Arial"/>
          <w:lang w:eastAsia="en-US"/>
        </w:rPr>
      </w:pPr>
    </w:p>
    <w:p w14:paraId="03D8B039" w14:textId="77777777" w:rsidR="00B2516D" w:rsidRPr="00BC5484" w:rsidRDefault="00B2516D" w:rsidP="00B2516D">
      <w:pPr>
        <w:rPr>
          <w:rFonts w:cs="Arial"/>
          <w:lang w:eastAsia="en-US"/>
        </w:rPr>
      </w:pPr>
    </w:p>
    <w:p w14:paraId="2AED1FE0" w14:textId="77777777" w:rsidR="00B2516D" w:rsidRPr="00BC5484" w:rsidRDefault="00B2516D" w:rsidP="00B2516D">
      <w:pPr>
        <w:rPr>
          <w:rFonts w:cs="Arial"/>
          <w:lang w:eastAsia="en-US"/>
        </w:rPr>
      </w:pPr>
    </w:p>
    <w:p w14:paraId="65EC8B72" w14:textId="77777777" w:rsidR="00B2516D" w:rsidRPr="00BC5484" w:rsidRDefault="00B2516D" w:rsidP="00B2516D">
      <w:pPr>
        <w:rPr>
          <w:rFonts w:cs="Arial"/>
          <w:lang w:eastAsia="en-US"/>
        </w:rPr>
      </w:pPr>
    </w:p>
    <w:p w14:paraId="3EAE81A9" w14:textId="77777777" w:rsidR="00B2516D" w:rsidRPr="00BC5484" w:rsidRDefault="00B2516D" w:rsidP="00B2516D">
      <w:pPr>
        <w:rPr>
          <w:rFonts w:cs="Arial"/>
          <w:lang w:eastAsia="en-US"/>
        </w:rPr>
      </w:pPr>
    </w:p>
    <w:p w14:paraId="47B103CA" w14:textId="77777777" w:rsidR="00B2516D" w:rsidRPr="00BC5484" w:rsidRDefault="00B2516D" w:rsidP="00B2516D">
      <w:pPr>
        <w:rPr>
          <w:rFonts w:cs="Arial"/>
          <w:lang w:eastAsia="en-US"/>
        </w:rPr>
      </w:pPr>
    </w:p>
    <w:p w14:paraId="6CEB3C97" w14:textId="77777777" w:rsidR="00B2516D" w:rsidRPr="00BC5484" w:rsidRDefault="00B2516D" w:rsidP="00B2516D">
      <w:pPr>
        <w:rPr>
          <w:rFonts w:cs="Arial"/>
          <w:lang w:eastAsia="en-US"/>
        </w:rPr>
      </w:pPr>
    </w:p>
    <w:p w14:paraId="17804F64" w14:textId="77777777" w:rsidR="00B2516D" w:rsidRPr="00BC5484" w:rsidRDefault="00B2516D" w:rsidP="00B2516D">
      <w:pPr>
        <w:rPr>
          <w:rFonts w:cs="Arial"/>
          <w:lang w:eastAsia="en-US"/>
        </w:rPr>
      </w:pPr>
    </w:p>
    <w:p w14:paraId="30725D69" w14:textId="77777777" w:rsidR="00B2516D" w:rsidRPr="00BC5484" w:rsidRDefault="00B2516D" w:rsidP="00B2516D">
      <w:pPr>
        <w:rPr>
          <w:rFonts w:cs="Arial"/>
          <w:lang w:eastAsia="en-US"/>
        </w:rPr>
      </w:pPr>
    </w:p>
    <w:p w14:paraId="2E7653D2" w14:textId="77777777" w:rsidR="00B2516D" w:rsidRPr="00BC5484" w:rsidRDefault="00B2516D" w:rsidP="00B2516D">
      <w:pPr>
        <w:rPr>
          <w:rFonts w:cs="Arial"/>
          <w:lang w:eastAsia="en-US"/>
        </w:rPr>
      </w:pPr>
    </w:p>
    <w:p w14:paraId="0C7A6E7E" w14:textId="77777777" w:rsidR="00B2516D" w:rsidRPr="00BC5484" w:rsidRDefault="00B2516D" w:rsidP="00B2516D">
      <w:pPr>
        <w:rPr>
          <w:rFonts w:cs="Arial"/>
          <w:lang w:eastAsia="en-US"/>
        </w:rPr>
      </w:pPr>
    </w:p>
    <w:p w14:paraId="4FED8B06" w14:textId="77777777" w:rsidR="00B2516D" w:rsidRPr="00BC5484" w:rsidRDefault="00B2516D" w:rsidP="00B2516D">
      <w:pPr>
        <w:rPr>
          <w:rFonts w:cs="Arial"/>
          <w:lang w:eastAsia="en-US"/>
        </w:rPr>
      </w:pPr>
    </w:p>
    <w:p w14:paraId="66FB484F" w14:textId="77777777" w:rsidR="00B2516D" w:rsidRPr="00BC5484" w:rsidRDefault="00B2516D" w:rsidP="00B2516D">
      <w:pPr>
        <w:rPr>
          <w:rFonts w:cs="Arial"/>
          <w:lang w:eastAsia="en-US"/>
        </w:rPr>
      </w:pPr>
    </w:p>
    <w:p w14:paraId="5111E473" w14:textId="77777777" w:rsidR="00B2516D" w:rsidRPr="00BC5484" w:rsidRDefault="00B2516D" w:rsidP="00B2516D">
      <w:pPr>
        <w:rPr>
          <w:rFonts w:cs="Arial"/>
          <w:lang w:eastAsia="en-US"/>
        </w:rPr>
      </w:pPr>
    </w:p>
    <w:p w14:paraId="3676033E" w14:textId="77777777" w:rsidR="00B2516D" w:rsidRPr="00BC5484" w:rsidRDefault="00B2516D" w:rsidP="00B2516D">
      <w:pPr>
        <w:rPr>
          <w:rFonts w:cs="Arial"/>
          <w:lang w:eastAsia="en-US"/>
        </w:rPr>
      </w:pPr>
    </w:p>
    <w:p w14:paraId="686737D7" w14:textId="77777777" w:rsidR="00B2516D" w:rsidRPr="00BC5484" w:rsidRDefault="00B2516D" w:rsidP="00B2516D">
      <w:pPr>
        <w:rPr>
          <w:rFonts w:cs="Arial"/>
          <w:lang w:eastAsia="en-US"/>
        </w:rPr>
      </w:pPr>
    </w:p>
    <w:p w14:paraId="5AD61689" w14:textId="77777777" w:rsidR="00B2516D" w:rsidRPr="00BC5484" w:rsidRDefault="00B2516D" w:rsidP="00B2516D">
      <w:pPr>
        <w:rPr>
          <w:rFonts w:cs="Arial"/>
          <w:lang w:eastAsia="en-US"/>
        </w:rPr>
      </w:pPr>
    </w:p>
    <w:p w14:paraId="622B6108" w14:textId="77777777" w:rsidR="00B2516D" w:rsidRPr="00BC5484" w:rsidRDefault="00B2516D" w:rsidP="00B2516D">
      <w:pPr>
        <w:rPr>
          <w:rFonts w:cs="Arial"/>
          <w:lang w:eastAsia="en-US"/>
        </w:rPr>
      </w:pPr>
    </w:p>
    <w:p w14:paraId="353652E3" w14:textId="77777777" w:rsidR="00B2516D" w:rsidRPr="00BC5484" w:rsidRDefault="00B2516D" w:rsidP="00B2516D">
      <w:pPr>
        <w:rPr>
          <w:rFonts w:cs="Arial"/>
          <w:lang w:eastAsia="en-US"/>
        </w:rPr>
      </w:pPr>
    </w:p>
    <w:p w14:paraId="0016A649" w14:textId="77777777" w:rsidR="00B2516D" w:rsidRPr="00BC5484" w:rsidRDefault="00B2516D" w:rsidP="00B2516D">
      <w:pPr>
        <w:rPr>
          <w:rFonts w:cs="Arial"/>
          <w:lang w:eastAsia="en-US"/>
        </w:rPr>
      </w:pPr>
    </w:p>
    <w:p w14:paraId="7FF5ED7F" w14:textId="77777777" w:rsidR="00B2516D" w:rsidRPr="00BC5484" w:rsidRDefault="00B2516D" w:rsidP="00B2516D">
      <w:pPr>
        <w:rPr>
          <w:rFonts w:cs="Arial"/>
          <w:lang w:eastAsia="en-US"/>
        </w:rPr>
      </w:pPr>
    </w:p>
    <w:p w14:paraId="18A51D12" w14:textId="77777777" w:rsidR="00B2516D" w:rsidRPr="00BC5484" w:rsidRDefault="00B2516D" w:rsidP="00B2516D">
      <w:pPr>
        <w:rPr>
          <w:rFonts w:cs="Arial"/>
          <w:lang w:eastAsia="en-US"/>
        </w:rPr>
      </w:pPr>
    </w:p>
    <w:p w14:paraId="11590D70" w14:textId="77777777" w:rsidR="00B2516D" w:rsidRPr="00BC5484" w:rsidRDefault="00B2516D" w:rsidP="00B2516D">
      <w:pPr>
        <w:rPr>
          <w:rFonts w:cs="Arial"/>
          <w:lang w:eastAsia="en-US"/>
        </w:rPr>
      </w:pPr>
    </w:p>
    <w:p w14:paraId="2065499F" w14:textId="77777777" w:rsidR="00B2516D" w:rsidRPr="00BC5484" w:rsidRDefault="00B2516D" w:rsidP="00B2516D">
      <w:pPr>
        <w:rPr>
          <w:rFonts w:cs="Arial"/>
          <w:lang w:eastAsia="en-US"/>
        </w:rPr>
      </w:pPr>
    </w:p>
    <w:p w14:paraId="68C61A9F" w14:textId="77777777" w:rsidR="00B2516D" w:rsidRPr="00BC5484" w:rsidRDefault="00B2516D" w:rsidP="00B2516D">
      <w:pPr>
        <w:rPr>
          <w:rFonts w:cs="Arial"/>
          <w:lang w:eastAsia="en-US"/>
        </w:rPr>
      </w:pPr>
    </w:p>
    <w:p w14:paraId="12F83901" w14:textId="77777777" w:rsidR="00B2516D" w:rsidRPr="00BC5484" w:rsidRDefault="00B2516D" w:rsidP="00B2516D">
      <w:pPr>
        <w:tabs>
          <w:tab w:val="left" w:pos="3920"/>
        </w:tabs>
        <w:rPr>
          <w:noProof/>
          <w:lang w:val="en-US"/>
        </w:rPr>
      </w:pPr>
      <w:r w:rsidRPr="00BC5484">
        <w:rPr>
          <w:rFonts w:cs="Arial"/>
          <w:lang w:eastAsia="en-US"/>
        </w:rPr>
        <w:lastRenderedPageBreak/>
        <w:tab/>
      </w:r>
      <w:r w:rsidR="00D2383B" w:rsidRPr="00BC5484">
        <w:rPr>
          <w:noProof/>
          <w:lang w:val="en-US" w:eastAsia="en-US"/>
        </w:rPr>
        <w:drawing>
          <wp:inline distT="0" distB="0" distL="0" distR="0" wp14:anchorId="43F7160D" wp14:editId="7915C4A4">
            <wp:extent cx="5753100" cy="3800475"/>
            <wp:effectExtent l="0" t="0" r="0" b="0"/>
            <wp:docPr id="3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t="29333"/>
                    <a:stretch>
                      <a:fillRect/>
                    </a:stretch>
                  </pic:blipFill>
                  <pic:spPr bwMode="auto">
                    <a:xfrm>
                      <a:off x="0" y="0"/>
                      <a:ext cx="5753100" cy="3800475"/>
                    </a:xfrm>
                    <a:prstGeom prst="rect">
                      <a:avLst/>
                    </a:prstGeom>
                    <a:noFill/>
                    <a:ln>
                      <a:noFill/>
                    </a:ln>
                  </pic:spPr>
                </pic:pic>
              </a:graphicData>
            </a:graphic>
          </wp:inline>
        </w:drawing>
      </w:r>
    </w:p>
    <w:p w14:paraId="57AF9CC6" w14:textId="77777777" w:rsidR="00B2516D" w:rsidRPr="00BC5484" w:rsidRDefault="00B2516D" w:rsidP="00B2516D">
      <w:pPr>
        <w:tabs>
          <w:tab w:val="left" w:pos="3920"/>
        </w:tabs>
        <w:rPr>
          <w:noProof/>
          <w:lang w:val="en-US"/>
        </w:rPr>
      </w:pPr>
    </w:p>
    <w:p w14:paraId="071E47BA" w14:textId="77777777" w:rsidR="00B2516D" w:rsidRPr="00BC5484" w:rsidRDefault="00B2516D" w:rsidP="00B2516D">
      <w:pPr>
        <w:tabs>
          <w:tab w:val="left" w:pos="3920"/>
        </w:tabs>
        <w:rPr>
          <w:rFonts w:cs="Arial"/>
          <w:lang w:eastAsia="en-US"/>
        </w:rPr>
      </w:pPr>
    </w:p>
    <w:p w14:paraId="2FB25E59" w14:textId="77777777" w:rsidR="00251799" w:rsidRPr="00BC5484" w:rsidRDefault="00251799" w:rsidP="00B2516D">
      <w:pPr>
        <w:rPr>
          <w:rFonts w:cs="Arial"/>
          <w:lang w:eastAsia="en-US"/>
        </w:rPr>
      </w:pPr>
    </w:p>
    <w:p w14:paraId="68DA4383" w14:textId="77777777" w:rsidR="000978C2" w:rsidRPr="00BC5484" w:rsidRDefault="0035720C" w:rsidP="003476B9">
      <w:pPr>
        <w:pStyle w:val="SDMAppTitle"/>
        <w:pageBreakBefore w:val="0"/>
      </w:pPr>
      <w:bookmarkStart w:id="244" w:name="appendix3"/>
      <w:bookmarkStart w:id="245" w:name="_Toc315340784"/>
      <w:r w:rsidRPr="00BC5484">
        <w:t>Applicability of methodology(ies) and standardized baseline(s)</w:t>
      </w:r>
    </w:p>
    <w:p w14:paraId="185CE7DC" w14:textId="77777777" w:rsidR="00251799" w:rsidRPr="00BC5484" w:rsidRDefault="00B2516D" w:rsidP="00251799">
      <w:pPr>
        <w:rPr>
          <w:rFonts w:cs="Arial"/>
          <w:lang w:eastAsia="en-US"/>
        </w:rPr>
      </w:pPr>
      <w:r w:rsidRPr="00BC5484">
        <w:rPr>
          <w:rFonts w:cs="Arial"/>
          <w:lang w:eastAsia="en-US"/>
        </w:rPr>
        <w:t>This section is not applicable as the project is a Voluntary Gold Standard Programme.</w:t>
      </w:r>
    </w:p>
    <w:p w14:paraId="3F37B2A5" w14:textId="77777777" w:rsidR="00251799" w:rsidRPr="00BC5484" w:rsidRDefault="00251799" w:rsidP="00251799">
      <w:pPr>
        <w:rPr>
          <w:rFonts w:cs="Arial"/>
          <w:lang w:eastAsia="en-US"/>
        </w:rPr>
      </w:pPr>
    </w:p>
    <w:p w14:paraId="56CD47F8" w14:textId="77777777" w:rsidR="000978C2" w:rsidRPr="00BC5484" w:rsidRDefault="000978C2" w:rsidP="003476B9">
      <w:pPr>
        <w:pStyle w:val="SDMAppTitle"/>
        <w:pageBreakBefore w:val="0"/>
      </w:pPr>
      <w:bookmarkStart w:id="246" w:name="_Ref315858718"/>
      <w:bookmarkStart w:id="247" w:name="_Toc315960449"/>
      <w:bookmarkStart w:id="248" w:name="_Toc317063002"/>
      <w:r w:rsidRPr="00BC5484">
        <w:t xml:space="preserve">Further background information on </w:t>
      </w:r>
      <w:bookmarkEnd w:id="244"/>
      <w:bookmarkEnd w:id="245"/>
      <w:r w:rsidRPr="00BC5484">
        <w:t>ex ante calculation of emission reductions</w:t>
      </w:r>
      <w:bookmarkEnd w:id="246"/>
      <w:bookmarkEnd w:id="247"/>
      <w:bookmarkEnd w:id="248"/>
    </w:p>
    <w:p w14:paraId="1C4EE1BE" w14:textId="77777777" w:rsidR="00251799" w:rsidRPr="00BC5484" w:rsidRDefault="00B2516D" w:rsidP="00251799">
      <w:pPr>
        <w:rPr>
          <w:rFonts w:cs="Arial"/>
          <w:lang w:eastAsia="en-US"/>
        </w:rPr>
      </w:pPr>
      <w:r w:rsidRPr="00BC5484">
        <w:rPr>
          <w:rFonts w:cs="Arial"/>
          <w:lang w:eastAsia="en-US"/>
        </w:rPr>
        <w:t>This section is not applicable as the project is a Voluntary Gold Standard Programme.</w:t>
      </w:r>
    </w:p>
    <w:p w14:paraId="1936F80A" w14:textId="77777777" w:rsidR="00251799" w:rsidRPr="00BC5484" w:rsidRDefault="00251799" w:rsidP="00251799">
      <w:pPr>
        <w:rPr>
          <w:rFonts w:cs="Arial"/>
          <w:lang w:eastAsia="en-US"/>
        </w:rPr>
      </w:pPr>
    </w:p>
    <w:p w14:paraId="6CD64C15" w14:textId="77777777" w:rsidR="00E8385B" w:rsidRPr="00BC5484" w:rsidRDefault="000978C2" w:rsidP="003476B9">
      <w:pPr>
        <w:pStyle w:val="SDMAppTitle"/>
        <w:pageBreakBefore w:val="0"/>
      </w:pPr>
      <w:bookmarkStart w:id="249" w:name="appendix4"/>
      <w:bookmarkStart w:id="250" w:name="_Toc315340785"/>
      <w:bookmarkStart w:id="251" w:name="_Toc315960450"/>
      <w:bookmarkStart w:id="252" w:name="_Toc317063003"/>
      <w:r w:rsidRPr="00BC5484">
        <w:t>Further background information on monitoring plan</w:t>
      </w:r>
      <w:bookmarkEnd w:id="249"/>
      <w:bookmarkEnd w:id="250"/>
      <w:bookmarkEnd w:id="251"/>
      <w:bookmarkEnd w:id="252"/>
    </w:p>
    <w:p w14:paraId="7431A129" w14:textId="77777777" w:rsidR="00FC25A4" w:rsidRPr="00BC5484" w:rsidRDefault="00FC25A4" w:rsidP="00FC25A4">
      <w:r w:rsidRPr="00BC5484">
        <w:t>This Section includes Section A.4.4.1 of the PoA-DD, which outlines the VPA’s operational and management plan. This plan lays out the framework to ensure that programme execution and operation achieves real and measurable emission reductions and supports the verification process. The entities involved in the PoA and their tasks are defined below.</w:t>
      </w:r>
    </w:p>
    <w:p w14:paraId="2F009283" w14:textId="77777777" w:rsidR="00FC25A4" w:rsidRPr="00BC5484" w:rsidRDefault="00FC25A4" w:rsidP="00FC25A4"/>
    <w:p w14:paraId="440185BB" w14:textId="77777777" w:rsidR="00FC25A4" w:rsidRPr="00BC5484" w:rsidRDefault="00FC25A4" w:rsidP="00B36E81">
      <w:pPr>
        <w:pStyle w:val="ListParagraph"/>
        <w:numPr>
          <w:ilvl w:val="0"/>
          <w:numId w:val="46"/>
        </w:numPr>
        <w:tabs>
          <w:tab w:val="left" w:pos="994"/>
        </w:tabs>
        <w:rPr>
          <w:i/>
        </w:rPr>
      </w:pPr>
      <w:r w:rsidRPr="00BC5484">
        <w:rPr>
          <w:i/>
        </w:rPr>
        <w:t>Entities involved in the programme.</w:t>
      </w:r>
    </w:p>
    <w:p w14:paraId="09741E1E" w14:textId="77777777" w:rsidR="00FC25A4" w:rsidRPr="00BC5484" w:rsidRDefault="00FC25A4" w:rsidP="00FC25A4"/>
    <w:p w14:paraId="46B42DCE" w14:textId="77777777" w:rsidR="00FC25A4" w:rsidRPr="00BC5484" w:rsidRDefault="00FC25A4" w:rsidP="00FC25A4">
      <w:pPr>
        <w:rPr>
          <w:szCs w:val="22"/>
        </w:rPr>
      </w:pPr>
      <w:r w:rsidRPr="00BC5484">
        <w:rPr>
          <w:u w:val="single"/>
          <w:lang w:val="en-US"/>
        </w:rPr>
        <w:lastRenderedPageBreak/>
        <w:t>The CME (Hivos):</w:t>
      </w:r>
      <w:r w:rsidRPr="00BC5484">
        <w:rPr>
          <w:b/>
          <w:lang w:val="en-US"/>
        </w:rPr>
        <w:t xml:space="preserve"> </w:t>
      </w:r>
      <w:r w:rsidRPr="00BC5484">
        <w:rPr>
          <w:szCs w:val="22"/>
        </w:rPr>
        <w:t>Responsible for overall programme execution and management, raising awareness, promotion,</w:t>
      </w:r>
      <w:r w:rsidRPr="00BC5484">
        <w:rPr>
          <w:rStyle w:val="hps"/>
          <w:rFonts w:eastAsia="Calibri"/>
          <w:szCs w:val="22"/>
          <w:lang w:val="en-US"/>
        </w:rPr>
        <w:t xml:space="preserve"> </w:t>
      </w:r>
      <w:r w:rsidRPr="00BC5484">
        <w:rPr>
          <w:szCs w:val="22"/>
        </w:rPr>
        <w:t xml:space="preserve">capacity building, quality control, extension services, general monitoring and reporting. It will liaise with financial institutions to determine terms and conditions for loans to programme participants, and management of subsidies. It will also be responsible for </w:t>
      </w:r>
      <w:r w:rsidRPr="00BC5484">
        <w:t>investing the carbon revenues in the project to enhance the dissemination of biodigesters</w:t>
      </w:r>
      <w:r w:rsidRPr="00BC5484">
        <w:rPr>
          <w:szCs w:val="22"/>
        </w:rPr>
        <w:t>.</w:t>
      </w:r>
      <w:r w:rsidRPr="00BC5484">
        <w:rPr>
          <w:bCs/>
          <w:szCs w:val="22"/>
          <w:lang w:val="en-US"/>
        </w:rPr>
        <w:t xml:space="preserve"> </w:t>
      </w:r>
      <w:r w:rsidRPr="00BC5484">
        <w:rPr>
          <w:szCs w:val="22"/>
        </w:rPr>
        <w:t>It will fulfil the following tasks:</w:t>
      </w:r>
      <w:r w:rsidRPr="00BC5484">
        <w:rPr>
          <w:rStyle w:val="FootnoteReference"/>
          <w:szCs w:val="22"/>
        </w:rPr>
        <w:footnoteReference w:id="40"/>
      </w:r>
    </w:p>
    <w:p w14:paraId="094E0790" w14:textId="77777777" w:rsidR="00FC25A4" w:rsidRPr="00BC5484" w:rsidRDefault="00FC25A4" w:rsidP="00B36E81">
      <w:pPr>
        <w:pStyle w:val="ListParagraph"/>
        <w:numPr>
          <w:ilvl w:val="0"/>
          <w:numId w:val="37"/>
        </w:numPr>
        <w:autoSpaceDE w:val="0"/>
        <w:autoSpaceDN w:val="0"/>
        <w:adjustRightInd w:val="0"/>
        <w:ind w:left="360"/>
        <w:rPr>
          <w:szCs w:val="22"/>
        </w:rPr>
      </w:pPr>
      <w:r w:rsidRPr="00BC5484">
        <w:rPr>
          <w:szCs w:val="22"/>
        </w:rPr>
        <w:t>General management of the programme, including its carbon asset management and coordination of the contributions of all entities involved;</w:t>
      </w:r>
    </w:p>
    <w:p w14:paraId="1184DCFB" w14:textId="77777777" w:rsidR="00FC25A4" w:rsidRPr="00BC5484" w:rsidRDefault="00FC25A4" w:rsidP="00B36E81">
      <w:pPr>
        <w:pStyle w:val="ListParagraph"/>
        <w:numPr>
          <w:ilvl w:val="0"/>
          <w:numId w:val="37"/>
        </w:numPr>
        <w:autoSpaceDE w:val="0"/>
        <w:autoSpaceDN w:val="0"/>
        <w:adjustRightInd w:val="0"/>
        <w:ind w:left="360"/>
        <w:rPr>
          <w:szCs w:val="22"/>
        </w:rPr>
      </w:pPr>
      <w:r w:rsidRPr="00BC5484">
        <w:rPr>
          <w:szCs w:val="22"/>
        </w:rPr>
        <w:t>Draft monitoring reports for all VPAs in accordance with the</w:t>
      </w:r>
      <w:r w:rsidRPr="00BC5484">
        <w:t xml:space="preserve"> methodology version applied in time of inclusion of the VPA</w:t>
      </w:r>
      <w:r w:rsidRPr="00BC5484">
        <w:rPr>
          <w:szCs w:val="22"/>
        </w:rPr>
        <w:t xml:space="preserve"> of the methodology ‘Technologies and practices to displace decentralized thermal energy consumption’ (11/04/2011) outlined in the registered PoA-DD;</w:t>
      </w:r>
    </w:p>
    <w:p w14:paraId="311E4F78" w14:textId="77777777" w:rsidR="00FC25A4" w:rsidRPr="00BC5484" w:rsidRDefault="00FC25A4" w:rsidP="00B36E81">
      <w:pPr>
        <w:pStyle w:val="ListParagraph"/>
        <w:numPr>
          <w:ilvl w:val="0"/>
          <w:numId w:val="37"/>
        </w:numPr>
        <w:autoSpaceDE w:val="0"/>
        <w:autoSpaceDN w:val="0"/>
        <w:adjustRightInd w:val="0"/>
        <w:ind w:left="360"/>
        <w:rPr>
          <w:szCs w:val="22"/>
        </w:rPr>
      </w:pPr>
      <w:r w:rsidRPr="00BC5484">
        <w:rPr>
          <w:szCs w:val="22"/>
        </w:rPr>
        <w:t>Coordinate and communicate with the validator/verifier and the Gold Standard Foundation;</w:t>
      </w:r>
    </w:p>
    <w:p w14:paraId="72DB709A" w14:textId="77777777" w:rsidR="00FC25A4" w:rsidRPr="00BC5484" w:rsidRDefault="00FC25A4" w:rsidP="00B36E81">
      <w:pPr>
        <w:pStyle w:val="ListParagraph"/>
        <w:numPr>
          <w:ilvl w:val="0"/>
          <w:numId w:val="37"/>
        </w:numPr>
        <w:autoSpaceDE w:val="0"/>
        <w:autoSpaceDN w:val="0"/>
        <w:adjustRightInd w:val="0"/>
        <w:ind w:left="360"/>
        <w:rPr>
          <w:szCs w:val="22"/>
        </w:rPr>
      </w:pPr>
      <w:r w:rsidRPr="00BC5484">
        <w:rPr>
          <w:szCs w:val="22"/>
        </w:rPr>
        <w:t>Maintain a system for management and record keeping for each VPA under the PoA;</w:t>
      </w:r>
    </w:p>
    <w:p w14:paraId="677BC51F" w14:textId="77777777" w:rsidR="00FC25A4" w:rsidRPr="00BC5484" w:rsidRDefault="00FC25A4" w:rsidP="00B36E81">
      <w:pPr>
        <w:pStyle w:val="ListParagraph"/>
        <w:numPr>
          <w:ilvl w:val="0"/>
          <w:numId w:val="37"/>
        </w:numPr>
        <w:autoSpaceDE w:val="0"/>
        <w:autoSpaceDN w:val="0"/>
        <w:adjustRightInd w:val="0"/>
        <w:ind w:left="360"/>
        <w:rPr>
          <w:szCs w:val="22"/>
        </w:rPr>
      </w:pPr>
      <w:r w:rsidRPr="00BC5484">
        <w:rPr>
          <w:szCs w:val="22"/>
        </w:rPr>
        <w:t xml:space="preserve">Coordinate quality control check of the technology implemented;  </w:t>
      </w:r>
    </w:p>
    <w:p w14:paraId="124615CC" w14:textId="77777777" w:rsidR="00FC25A4" w:rsidRPr="00BC5484" w:rsidRDefault="00FC25A4" w:rsidP="00B36E81">
      <w:pPr>
        <w:pStyle w:val="ListParagraph"/>
        <w:numPr>
          <w:ilvl w:val="0"/>
          <w:numId w:val="37"/>
        </w:numPr>
        <w:autoSpaceDE w:val="0"/>
        <w:autoSpaceDN w:val="0"/>
        <w:adjustRightInd w:val="0"/>
        <w:ind w:left="360"/>
        <w:rPr>
          <w:szCs w:val="22"/>
        </w:rPr>
      </w:pPr>
      <w:r w:rsidRPr="00BC5484">
        <w:rPr>
          <w:szCs w:val="22"/>
        </w:rPr>
        <w:t>Prepare monitoring reports for carbon credit verification and issuance;</w:t>
      </w:r>
    </w:p>
    <w:p w14:paraId="25BEFD4A" w14:textId="77777777" w:rsidR="00FC25A4" w:rsidRPr="00BC5484" w:rsidRDefault="00FC25A4" w:rsidP="00B36E81">
      <w:pPr>
        <w:pStyle w:val="ListParagraph"/>
        <w:numPr>
          <w:ilvl w:val="0"/>
          <w:numId w:val="37"/>
        </w:numPr>
        <w:autoSpaceDE w:val="0"/>
        <w:autoSpaceDN w:val="0"/>
        <w:adjustRightInd w:val="0"/>
        <w:ind w:left="360"/>
        <w:rPr>
          <w:szCs w:val="22"/>
        </w:rPr>
      </w:pPr>
      <w:r w:rsidRPr="00BC5484">
        <w:rPr>
          <w:szCs w:val="22"/>
        </w:rPr>
        <w:t>Request the Gold Standard Foundation to issue carbon credits into a registry account.</w:t>
      </w:r>
    </w:p>
    <w:p w14:paraId="2B07D2FB" w14:textId="77777777" w:rsidR="00FC25A4" w:rsidRPr="00BC5484" w:rsidRDefault="00FC25A4" w:rsidP="00FC25A4">
      <w:pPr>
        <w:rPr>
          <w:szCs w:val="22"/>
        </w:rPr>
      </w:pPr>
    </w:p>
    <w:p w14:paraId="6635AB84" w14:textId="77777777" w:rsidR="00FC25A4" w:rsidRPr="00BC5484" w:rsidRDefault="00FC25A4" w:rsidP="00FC25A4">
      <w:pPr>
        <w:rPr>
          <w:szCs w:val="22"/>
        </w:rPr>
      </w:pPr>
      <w:r w:rsidRPr="00BC5484">
        <w:rPr>
          <w:szCs w:val="22"/>
          <w:u w:val="single"/>
        </w:rPr>
        <w:t>Users</w:t>
      </w:r>
      <w:r w:rsidRPr="00BC5484">
        <w:rPr>
          <w:szCs w:val="22"/>
        </w:rPr>
        <w:t>: End-users will purchase the biodigester, treat animal waste with it, reduce NRB and/or fossil fuel use, and ensure effective destruction of methane through appropriate biogas use. Furthermore they can use or sell bio-fertiliser produced as a by-product of the digestion process. They will support monitoring efforts required by the programme and will transfer the title to the generated emission reductions to the CME. There are three distinct groups of users targeted under this PoA:</w:t>
      </w:r>
    </w:p>
    <w:p w14:paraId="3401D9F8" w14:textId="77777777" w:rsidR="00FC25A4" w:rsidRPr="00BC5484" w:rsidRDefault="00FC25A4" w:rsidP="00B36E81">
      <w:pPr>
        <w:numPr>
          <w:ilvl w:val="0"/>
          <w:numId w:val="50"/>
        </w:numPr>
        <w:rPr>
          <w:szCs w:val="22"/>
        </w:rPr>
      </w:pPr>
      <w:r w:rsidRPr="00BC5484">
        <w:rPr>
          <w:szCs w:val="22"/>
        </w:rPr>
        <w:t>Households: Individual houses inhabited by dairy farmers or other types of farmers.</w:t>
      </w:r>
    </w:p>
    <w:p w14:paraId="4613D1F7" w14:textId="77777777" w:rsidR="00FC25A4" w:rsidRPr="00BC5484" w:rsidRDefault="00FC25A4" w:rsidP="00B36E81">
      <w:pPr>
        <w:numPr>
          <w:ilvl w:val="0"/>
          <w:numId w:val="50"/>
        </w:numPr>
        <w:rPr>
          <w:szCs w:val="22"/>
        </w:rPr>
      </w:pPr>
      <w:r w:rsidRPr="00BC5484">
        <w:rPr>
          <w:szCs w:val="22"/>
        </w:rPr>
        <w:t xml:space="preserve">Communities: Aggregation of individuals living or meeting in a particular place or area, such as schools, farmer communities, or other social venues. </w:t>
      </w:r>
    </w:p>
    <w:p w14:paraId="016AC687" w14:textId="77777777" w:rsidR="00FC25A4" w:rsidRPr="00BC5484" w:rsidRDefault="00FC25A4" w:rsidP="00B36E81">
      <w:pPr>
        <w:numPr>
          <w:ilvl w:val="0"/>
          <w:numId w:val="50"/>
        </w:numPr>
        <w:rPr>
          <w:szCs w:val="22"/>
        </w:rPr>
      </w:pPr>
      <w:r w:rsidRPr="00BC5484">
        <w:rPr>
          <w:szCs w:val="22"/>
        </w:rPr>
        <w:t>SMEs: Domestic firms with an annual turnover of up to 300 million Rupiah, as defined by the Indonesian Law of Micro, Small and Medium Enterprises from 2008.</w:t>
      </w:r>
      <w:r w:rsidRPr="00BC5484">
        <w:rPr>
          <w:rStyle w:val="FootnoteReference"/>
          <w:szCs w:val="22"/>
        </w:rPr>
        <w:footnoteReference w:id="41"/>
      </w:r>
    </w:p>
    <w:p w14:paraId="784EDBB1" w14:textId="77777777" w:rsidR="00FC25A4" w:rsidRPr="00BC5484" w:rsidRDefault="00FC25A4" w:rsidP="00FC25A4">
      <w:pPr>
        <w:rPr>
          <w:szCs w:val="22"/>
        </w:rPr>
      </w:pPr>
    </w:p>
    <w:p w14:paraId="044F0D6A" w14:textId="77777777" w:rsidR="00FC25A4" w:rsidRPr="00BC5484" w:rsidRDefault="00FC25A4" w:rsidP="00FC25A4">
      <w:r w:rsidRPr="00BC5484">
        <w:rPr>
          <w:u w:val="single"/>
        </w:rPr>
        <w:t>Technology Suppliers</w:t>
      </w:r>
      <w:r w:rsidRPr="00BC5484">
        <w:t>: Suppliers are responsible for providing reliable biogas technologies and providing/arranging after-sale services for users. In doing so, they will prepare Household Agreements and Completion Reports and arrange for after-sales service for users and assist in PoA monitoring at the request of Hivos.</w:t>
      </w:r>
    </w:p>
    <w:p w14:paraId="67C2611D" w14:textId="77777777" w:rsidR="00FC25A4" w:rsidRPr="00BC5484" w:rsidRDefault="00FC25A4" w:rsidP="00FC25A4"/>
    <w:p w14:paraId="27148BEC" w14:textId="77777777" w:rsidR="00FC25A4" w:rsidRPr="00BC5484" w:rsidRDefault="00FC25A4" w:rsidP="00FC25A4">
      <w:pPr>
        <w:rPr>
          <w:u w:val="single"/>
          <w:lang w:val="en-US"/>
        </w:rPr>
      </w:pPr>
      <w:r w:rsidRPr="00BC5484">
        <w:rPr>
          <w:u w:val="single"/>
        </w:rPr>
        <w:t xml:space="preserve">VPA implementing entity: </w:t>
      </w:r>
      <w:r w:rsidRPr="00BC5484">
        <w:t>The VPA implementing entity is the party that is in charge for realising a particular VPA. While this role can be performed by the CME, other parties can join the programme and set up new VPAs.</w:t>
      </w:r>
    </w:p>
    <w:p w14:paraId="5A48B646" w14:textId="77777777" w:rsidR="00FC25A4" w:rsidRPr="00BC5484" w:rsidRDefault="00FC25A4" w:rsidP="00FC25A4">
      <w:pPr>
        <w:rPr>
          <w:lang w:val="en-US"/>
        </w:rPr>
      </w:pPr>
    </w:p>
    <w:p w14:paraId="32857798" w14:textId="77777777" w:rsidR="00FC25A4" w:rsidRPr="00BC5484" w:rsidRDefault="00FC25A4" w:rsidP="00FC25A4">
      <w:pPr>
        <w:rPr>
          <w:szCs w:val="22"/>
          <w:lang w:val="en-US"/>
        </w:rPr>
      </w:pPr>
      <w:r w:rsidRPr="00BC5484">
        <w:rPr>
          <w:szCs w:val="22"/>
          <w:u w:val="single"/>
        </w:rPr>
        <w:t>(Micro) finance institutions ((M)FIs)</w:t>
      </w:r>
      <w:r w:rsidRPr="00BC5484">
        <w:rPr>
          <w:szCs w:val="22"/>
        </w:rPr>
        <w:t>: (M)FIs involved in this PoA will act as loan provider.</w:t>
      </w:r>
    </w:p>
    <w:p w14:paraId="4549C5BB" w14:textId="77777777" w:rsidR="00FC25A4" w:rsidRPr="00BC5484" w:rsidRDefault="00FC25A4" w:rsidP="00FC25A4">
      <w:pPr>
        <w:tabs>
          <w:tab w:val="left" w:pos="994"/>
        </w:tabs>
      </w:pPr>
    </w:p>
    <w:p w14:paraId="3A3363A9" w14:textId="77777777" w:rsidR="00FC25A4" w:rsidRPr="00BC5484" w:rsidRDefault="00FC25A4" w:rsidP="00B36E81">
      <w:pPr>
        <w:pStyle w:val="ListParagraph"/>
        <w:numPr>
          <w:ilvl w:val="0"/>
          <w:numId w:val="46"/>
        </w:numPr>
        <w:tabs>
          <w:tab w:val="left" w:pos="994"/>
        </w:tabs>
        <w:rPr>
          <w:i/>
        </w:rPr>
      </w:pPr>
      <w:r w:rsidRPr="00BC5484">
        <w:rPr>
          <w:i/>
        </w:rPr>
        <w:t>Operational and management plan of the programme.</w:t>
      </w:r>
    </w:p>
    <w:p w14:paraId="6083243B" w14:textId="77777777" w:rsidR="00FC25A4" w:rsidRPr="00BC5484" w:rsidRDefault="00FC25A4" w:rsidP="00FC25A4">
      <w:pPr>
        <w:tabs>
          <w:tab w:val="left" w:pos="994"/>
        </w:tabs>
      </w:pPr>
    </w:p>
    <w:p w14:paraId="2211E379" w14:textId="77777777" w:rsidR="00FC25A4" w:rsidRPr="00BC5484" w:rsidRDefault="00FC25A4" w:rsidP="00FC25A4">
      <w:pPr>
        <w:tabs>
          <w:tab w:val="left" w:pos="994"/>
        </w:tabs>
      </w:pPr>
      <w:r w:rsidRPr="00BC5484">
        <w:t>The operation of the programme, including the installation and commissioning of the biodigesters will be carried out as per the procedure outlined below.</w:t>
      </w:r>
    </w:p>
    <w:p w14:paraId="23504BFC" w14:textId="77777777" w:rsidR="00FC25A4" w:rsidRPr="00BC5484" w:rsidRDefault="00FC25A4" w:rsidP="00FC25A4"/>
    <w:p w14:paraId="5A7FD0C5" w14:textId="77777777" w:rsidR="00FC25A4" w:rsidRPr="00077145" w:rsidRDefault="00FC25A4" w:rsidP="00FC25A4">
      <w:pPr>
        <w:pStyle w:val="Caption"/>
        <w:rPr>
          <w:rFonts w:cs="Arial"/>
          <w:b w:val="0"/>
          <w:sz w:val="22"/>
          <w:szCs w:val="22"/>
          <w:rPrChange w:id="253" w:author="Szymon Mikolajczyk" w:date="2020-03-20T16:28:00Z">
            <w:rPr>
              <w:rFonts w:ascii="Times New Roman" w:hAnsi="Times New Roman"/>
              <w:b w:val="0"/>
              <w:sz w:val="22"/>
              <w:szCs w:val="22"/>
            </w:rPr>
          </w:rPrChange>
        </w:rPr>
      </w:pPr>
      <w:r w:rsidRPr="00077145">
        <w:rPr>
          <w:rFonts w:cs="Arial"/>
          <w:sz w:val="22"/>
          <w:szCs w:val="22"/>
          <w:rPrChange w:id="254" w:author="Szymon Mikolajczyk" w:date="2020-03-20T16:28:00Z">
            <w:rPr>
              <w:rFonts w:ascii="Times New Roman" w:hAnsi="Times New Roman"/>
              <w:sz w:val="22"/>
              <w:szCs w:val="22"/>
            </w:rPr>
          </w:rPrChange>
        </w:rPr>
        <w:lastRenderedPageBreak/>
        <w:t xml:space="preserve">Figure </w:t>
      </w:r>
      <w:del w:id="255" w:author="Szymon Mikolajczyk" w:date="2020-03-20T16:24:00Z">
        <w:r w:rsidRPr="00077145" w:rsidDel="00077145">
          <w:rPr>
            <w:rFonts w:cs="Arial"/>
            <w:sz w:val="22"/>
            <w:szCs w:val="22"/>
            <w:rPrChange w:id="256" w:author="Szymon Mikolajczyk" w:date="2020-03-20T16:28:00Z">
              <w:rPr>
                <w:rFonts w:ascii="Times New Roman" w:hAnsi="Times New Roman"/>
                <w:sz w:val="22"/>
                <w:szCs w:val="22"/>
              </w:rPr>
            </w:rPrChange>
          </w:rPr>
          <w:delText xml:space="preserve">1 </w:delText>
        </w:r>
      </w:del>
      <w:ins w:id="257" w:author="Szymon Mikolajczyk" w:date="2020-03-20T16:24:00Z">
        <w:r w:rsidR="00077145" w:rsidRPr="00077145">
          <w:rPr>
            <w:rFonts w:cs="Arial"/>
            <w:sz w:val="22"/>
            <w:szCs w:val="22"/>
            <w:rPrChange w:id="258" w:author="Szymon Mikolajczyk" w:date="2020-03-20T16:28:00Z">
              <w:rPr>
                <w:rFonts w:ascii="Times New Roman" w:hAnsi="Times New Roman"/>
                <w:sz w:val="22"/>
                <w:szCs w:val="22"/>
              </w:rPr>
            </w:rPrChange>
          </w:rPr>
          <w:t>4</w:t>
        </w:r>
      </w:ins>
      <w:ins w:id="259" w:author="Szymon Mikolajczyk" w:date="2020-03-20T16:28:00Z">
        <w:r w:rsidR="00077145">
          <w:rPr>
            <w:rFonts w:cs="Arial"/>
            <w:sz w:val="22"/>
            <w:szCs w:val="22"/>
          </w:rPr>
          <w:t>:</w:t>
        </w:r>
      </w:ins>
      <w:del w:id="260" w:author="Szymon Mikolajczyk" w:date="2020-03-20T16:28:00Z">
        <w:r w:rsidRPr="00077145" w:rsidDel="00077145">
          <w:rPr>
            <w:rFonts w:cs="Arial"/>
            <w:b w:val="0"/>
            <w:sz w:val="22"/>
            <w:szCs w:val="22"/>
            <w:rPrChange w:id="261" w:author="Szymon Mikolajczyk" w:date="2020-03-20T16:28:00Z">
              <w:rPr>
                <w:rFonts w:ascii="Times New Roman" w:hAnsi="Times New Roman"/>
                <w:b w:val="0"/>
                <w:sz w:val="22"/>
                <w:szCs w:val="22"/>
              </w:rPr>
            </w:rPrChange>
          </w:rPr>
          <w:delText>–</w:delText>
        </w:r>
      </w:del>
      <w:r w:rsidRPr="00077145">
        <w:rPr>
          <w:rFonts w:cs="Arial"/>
          <w:b w:val="0"/>
          <w:sz w:val="22"/>
          <w:szCs w:val="22"/>
          <w:rPrChange w:id="262" w:author="Szymon Mikolajczyk" w:date="2020-03-20T16:28:00Z">
            <w:rPr>
              <w:rFonts w:ascii="Times New Roman" w:hAnsi="Times New Roman"/>
              <w:b w:val="0"/>
              <w:sz w:val="22"/>
              <w:szCs w:val="22"/>
            </w:rPr>
          </w:rPrChange>
        </w:rPr>
        <w:t xml:space="preserve"> General operational framework &amp; responsibilities</w:t>
      </w:r>
    </w:p>
    <w:p w14:paraId="747907AE" w14:textId="77777777" w:rsidR="00FC25A4" w:rsidRPr="00BC5484" w:rsidRDefault="00D2383B" w:rsidP="00FC25A4">
      <w:r w:rsidRPr="00BC5484">
        <w:rPr>
          <w:noProof/>
          <w:lang w:val="en-US" w:eastAsia="en-US"/>
        </w:rPr>
        <w:drawing>
          <wp:inline distT="0" distB="0" distL="0" distR="0" wp14:anchorId="5325B233" wp14:editId="68323AA6">
            <wp:extent cx="3762375" cy="47339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2375" cy="4733925"/>
                    </a:xfrm>
                    <a:prstGeom prst="rect">
                      <a:avLst/>
                    </a:prstGeom>
                    <a:noFill/>
                    <a:ln>
                      <a:noFill/>
                    </a:ln>
                  </pic:spPr>
                </pic:pic>
              </a:graphicData>
            </a:graphic>
          </wp:inline>
        </w:drawing>
      </w:r>
    </w:p>
    <w:p w14:paraId="6228908D" w14:textId="77777777" w:rsidR="00FC25A4" w:rsidRPr="00BC5484" w:rsidRDefault="00FC25A4" w:rsidP="00FC25A4"/>
    <w:p w14:paraId="493E5241" w14:textId="77777777" w:rsidR="00FC25A4" w:rsidRPr="00BC5484" w:rsidRDefault="00FC25A4" w:rsidP="00FC25A4"/>
    <w:p w14:paraId="76E66A11" w14:textId="77777777" w:rsidR="00FC25A4" w:rsidRPr="00BC5484" w:rsidRDefault="00FC25A4" w:rsidP="00B36E81">
      <w:pPr>
        <w:numPr>
          <w:ilvl w:val="0"/>
          <w:numId w:val="48"/>
        </w:numPr>
        <w:tabs>
          <w:tab w:val="clear" w:pos="720"/>
          <w:tab w:val="num" w:pos="360"/>
          <w:tab w:val="left" w:pos="994"/>
        </w:tabs>
        <w:ind w:left="360"/>
      </w:pPr>
      <w:r w:rsidRPr="00BC5484">
        <w:rPr>
          <w:u w:val="single"/>
        </w:rPr>
        <w:t xml:space="preserve">Pre-construction Form: </w:t>
      </w:r>
      <w:r w:rsidRPr="00BC5484">
        <w:t xml:space="preserve">The pre-construction phase is a time where the CPO surveys the potential household and establishes the eligibility of the household to become a biodigester user. The gathered information is included in the Pre-construction Form. The information in the form is used to ensure that the household receives the appropriate size of biodigester given the household size and the amount of farm animals kept. After the form is filled in, the CPO will submit the form to IDBP for approval. </w:t>
      </w:r>
    </w:p>
    <w:p w14:paraId="008001F2" w14:textId="77777777" w:rsidR="00FC25A4" w:rsidRPr="00BC5484" w:rsidRDefault="00FC25A4" w:rsidP="00FC25A4">
      <w:pPr>
        <w:tabs>
          <w:tab w:val="left" w:pos="994"/>
        </w:tabs>
        <w:rPr>
          <w:u w:val="single"/>
        </w:rPr>
      </w:pPr>
    </w:p>
    <w:p w14:paraId="49D74674" w14:textId="77777777" w:rsidR="00FC25A4" w:rsidRPr="00BC5484" w:rsidRDefault="00FC25A4" w:rsidP="00FC25A4">
      <w:pPr>
        <w:tabs>
          <w:tab w:val="left" w:pos="994"/>
        </w:tabs>
        <w:ind w:left="360"/>
      </w:pPr>
    </w:p>
    <w:p w14:paraId="62B6AA0E" w14:textId="77777777" w:rsidR="00FC25A4" w:rsidRPr="00BC5484" w:rsidRDefault="00FC25A4" w:rsidP="00B36E81">
      <w:pPr>
        <w:numPr>
          <w:ilvl w:val="0"/>
          <w:numId w:val="48"/>
        </w:numPr>
        <w:tabs>
          <w:tab w:val="clear" w:pos="720"/>
          <w:tab w:val="num" w:pos="360"/>
          <w:tab w:val="left" w:pos="994"/>
        </w:tabs>
        <w:ind w:left="360"/>
      </w:pPr>
      <w:r w:rsidRPr="00BC5484">
        <w:rPr>
          <w:u w:val="single"/>
        </w:rPr>
        <w:t>Household Agreement:</w:t>
      </w:r>
      <w:r w:rsidRPr="00BC5484">
        <w:rPr>
          <w:b/>
        </w:rPr>
        <w:t xml:space="preserve"> </w:t>
      </w:r>
      <w:r w:rsidRPr="00BC5484">
        <w:t>Supplier and user in each VPA shall sign a ‘Household Agreement’, which is the sales contract covering the biodigester. The supplier is responsible for ensuring that the information is correct and complete. The Household Agreement will, at least, contain the following data, in addition to specific sales and financing arrangements:</w:t>
      </w:r>
    </w:p>
    <w:p w14:paraId="14A6BF31" w14:textId="77777777" w:rsidR="00FC25A4" w:rsidRPr="00BC5484" w:rsidRDefault="00FC25A4" w:rsidP="00B36E81">
      <w:pPr>
        <w:pStyle w:val="ListParagraph"/>
        <w:numPr>
          <w:ilvl w:val="0"/>
          <w:numId w:val="37"/>
        </w:numPr>
        <w:autoSpaceDE w:val="0"/>
        <w:autoSpaceDN w:val="0"/>
        <w:adjustRightInd w:val="0"/>
        <w:ind w:left="630" w:hanging="270"/>
        <w:rPr>
          <w:szCs w:val="22"/>
        </w:rPr>
      </w:pPr>
      <w:r w:rsidRPr="00BC5484">
        <w:rPr>
          <w:szCs w:val="22"/>
        </w:rPr>
        <w:t xml:space="preserve">A unique serial number of the implemented biodigester. The serial number shall either be physically attached to or integrated in the biogas system or recorded in the User’s Manual. </w:t>
      </w:r>
    </w:p>
    <w:p w14:paraId="5C01880D" w14:textId="77777777" w:rsidR="00FC25A4" w:rsidRPr="00BC5484" w:rsidRDefault="00FC25A4" w:rsidP="00B36E81">
      <w:pPr>
        <w:pStyle w:val="ListParagraph"/>
        <w:numPr>
          <w:ilvl w:val="0"/>
          <w:numId w:val="37"/>
        </w:numPr>
        <w:autoSpaceDE w:val="0"/>
        <w:autoSpaceDN w:val="0"/>
        <w:adjustRightInd w:val="0"/>
        <w:rPr>
          <w:szCs w:val="22"/>
        </w:rPr>
      </w:pPr>
      <w:r w:rsidRPr="00BC5484">
        <w:rPr>
          <w:szCs w:val="22"/>
        </w:rPr>
        <w:t>Date of installation (day when construction of the biodigester begins);</w:t>
      </w:r>
    </w:p>
    <w:p w14:paraId="41CD3EFA" w14:textId="77777777" w:rsidR="00FC25A4" w:rsidRPr="00BC5484" w:rsidRDefault="00FC25A4" w:rsidP="00B36E81">
      <w:pPr>
        <w:pStyle w:val="ListParagraph"/>
        <w:numPr>
          <w:ilvl w:val="0"/>
          <w:numId w:val="37"/>
        </w:numPr>
        <w:autoSpaceDE w:val="0"/>
        <w:autoSpaceDN w:val="0"/>
        <w:adjustRightInd w:val="0"/>
        <w:rPr>
          <w:szCs w:val="22"/>
        </w:rPr>
      </w:pPr>
      <w:r w:rsidRPr="00BC5484">
        <w:rPr>
          <w:szCs w:val="22"/>
        </w:rPr>
        <w:t>Name of the user;</w:t>
      </w:r>
    </w:p>
    <w:p w14:paraId="79F5D801" w14:textId="77777777" w:rsidR="00FC25A4" w:rsidRPr="00BC5484" w:rsidRDefault="00FC25A4" w:rsidP="00B36E81">
      <w:pPr>
        <w:pStyle w:val="ListParagraph"/>
        <w:numPr>
          <w:ilvl w:val="0"/>
          <w:numId w:val="37"/>
        </w:numPr>
        <w:autoSpaceDE w:val="0"/>
        <w:autoSpaceDN w:val="0"/>
        <w:adjustRightInd w:val="0"/>
        <w:rPr>
          <w:szCs w:val="22"/>
        </w:rPr>
      </w:pPr>
      <w:r w:rsidRPr="00BC5484">
        <w:rPr>
          <w:szCs w:val="22"/>
        </w:rPr>
        <w:t>Address of the user;</w:t>
      </w:r>
    </w:p>
    <w:p w14:paraId="676CA0BD" w14:textId="77777777" w:rsidR="00FC25A4" w:rsidRPr="00BC5484" w:rsidRDefault="00FC25A4" w:rsidP="00B36E81">
      <w:pPr>
        <w:pStyle w:val="ListParagraph"/>
        <w:numPr>
          <w:ilvl w:val="0"/>
          <w:numId w:val="37"/>
        </w:numPr>
        <w:autoSpaceDE w:val="0"/>
        <w:autoSpaceDN w:val="0"/>
        <w:adjustRightInd w:val="0"/>
        <w:rPr>
          <w:szCs w:val="22"/>
        </w:rPr>
      </w:pPr>
      <w:r w:rsidRPr="00BC5484">
        <w:rPr>
          <w:szCs w:val="22"/>
        </w:rPr>
        <w:t>Mobile phone number/landline of the user (if available);</w:t>
      </w:r>
    </w:p>
    <w:p w14:paraId="4D5F4E99" w14:textId="77777777" w:rsidR="00FC25A4" w:rsidRPr="00BC5484" w:rsidRDefault="00FC25A4" w:rsidP="00B36E81">
      <w:pPr>
        <w:pStyle w:val="ListParagraph"/>
        <w:numPr>
          <w:ilvl w:val="0"/>
          <w:numId w:val="37"/>
        </w:numPr>
        <w:autoSpaceDE w:val="0"/>
        <w:autoSpaceDN w:val="0"/>
        <w:adjustRightInd w:val="0"/>
        <w:rPr>
          <w:szCs w:val="22"/>
        </w:rPr>
      </w:pPr>
      <w:r w:rsidRPr="00BC5484">
        <w:rPr>
          <w:szCs w:val="22"/>
        </w:rPr>
        <w:t>Type and size (m3) of the biodigester;</w:t>
      </w:r>
    </w:p>
    <w:p w14:paraId="5C57188D" w14:textId="77777777" w:rsidR="00FC25A4" w:rsidRPr="00BC5484" w:rsidRDefault="00FC25A4" w:rsidP="00B36E81">
      <w:pPr>
        <w:pStyle w:val="ListParagraph"/>
        <w:numPr>
          <w:ilvl w:val="0"/>
          <w:numId w:val="37"/>
        </w:numPr>
        <w:autoSpaceDE w:val="0"/>
        <w:autoSpaceDN w:val="0"/>
        <w:adjustRightInd w:val="0"/>
        <w:rPr>
          <w:szCs w:val="22"/>
        </w:rPr>
      </w:pPr>
      <w:r w:rsidRPr="00BC5484">
        <w:rPr>
          <w:szCs w:val="22"/>
        </w:rPr>
        <w:t>Typology of the user: household, community and SMEs;</w:t>
      </w:r>
    </w:p>
    <w:p w14:paraId="1455B251" w14:textId="77777777" w:rsidR="00FC25A4" w:rsidRPr="00BC5484" w:rsidRDefault="00FC25A4" w:rsidP="00B36E81">
      <w:pPr>
        <w:pStyle w:val="ListParagraph"/>
        <w:numPr>
          <w:ilvl w:val="0"/>
          <w:numId w:val="37"/>
        </w:numPr>
        <w:autoSpaceDE w:val="0"/>
        <w:autoSpaceDN w:val="0"/>
        <w:adjustRightInd w:val="0"/>
        <w:ind w:left="630" w:hanging="270"/>
        <w:rPr>
          <w:szCs w:val="22"/>
        </w:rPr>
      </w:pPr>
      <w:r w:rsidRPr="00BC5484">
        <w:rPr>
          <w:szCs w:val="22"/>
        </w:rPr>
        <w:t>Acknowledgement that the user is aware that the installation is operating as part of a PoA, and confirmation that they are not taking part in another registered PoA;</w:t>
      </w:r>
    </w:p>
    <w:p w14:paraId="36A67FC7" w14:textId="77777777" w:rsidR="00FC25A4" w:rsidRPr="00BC5484" w:rsidRDefault="00FC25A4" w:rsidP="00B36E81">
      <w:pPr>
        <w:pStyle w:val="ListParagraph"/>
        <w:numPr>
          <w:ilvl w:val="0"/>
          <w:numId w:val="37"/>
        </w:numPr>
        <w:autoSpaceDE w:val="0"/>
        <w:autoSpaceDN w:val="0"/>
        <w:adjustRightInd w:val="0"/>
        <w:rPr>
          <w:szCs w:val="22"/>
        </w:rPr>
      </w:pPr>
      <w:r w:rsidRPr="00BC5484">
        <w:rPr>
          <w:szCs w:val="22"/>
        </w:rPr>
        <w:t>Confirmation from the user that his participation in the PoA is voluntary;</w:t>
      </w:r>
    </w:p>
    <w:p w14:paraId="2C80D188" w14:textId="77777777" w:rsidR="00FC25A4" w:rsidRPr="00BC5484" w:rsidRDefault="00FC25A4" w:rsidP="00B36E81">
      <w:pPr>
        <w:pStyle w:val="ListParagraph"/>
        <w:numPr>
          <w:ilvl w:val="0"/>
          <w:numId w:val="37"/>
        </w:numPr>
        <w:autoSpaceDE w:val="0"/>
        <w:autoSpaceDN w:val="0"/>
        <w:adjustRightInd w:val="0"/>
        <w:ind w:left="630" w:hanging="270"/>
        <w:rPr>
          <w:szCs w:val="22"/>
        </w:rPr>
      </w:pPr>
      <w:r w:rsidRPr="00BC5484">
        <w:rPr>
          <w:szCs w:val="22"/>
        </w:rPr>
        <w:lastRenderedPageBreak/>
        <w:t>A confirmation that the user assigns the right and title to the generated emission reductions to Hivos;</w:t>
      </w:r>
    </w:p>
    <w:p w14:paraId="64F318E2" w14:textId="77777777" w:rsidR="00FC25A4" w:rsidRPr="00BC5484" w:rsidRDefault="00FC25A4" w:rsidP="00B36E81">
      <w:pPr>
        <w:pStyle w:val="ListParagraph"/>
        <w:numPr>
          <w:ilvl w:val="0"/>
          <w:numId w:val="37"/>
        </w:numPr>
        <w:autoSpaceDE w:val="0"/>
        <w:autoSpaceDN w:val="0"/>
        <w:adjustRightInd w:val="0"/>
        <w:rPr>
          <w:szCs w:val="22"/>
        </w:rPr>
      </w:pPr>
      <w:r w:rsidRPr="00BC5484">
        <w:rPr>
          <w:szCs w:val="22"/>
        </w:rPr>
        <w:t>Signature of the user;</w:t>
      </w:r>
    </w:p>
    <w:p w14:paraId="5D0E8512" w14:textId="77777777" w:rsidR="00FC25A4" w:rsidRPr="00BC5484" w:rsidRDefault="00FC25A4" w:rsidP="00B36E81">
      <w:pPr>
        <w:pStyle w:val="ListParagraph"/>
        <w:numPr>
          <w:ilvl w:val="0"/>
          <w:numId w:val="37"/>
        </w:numPr>
        <w:autoSpaceDE w:val="0"/>
        <w:autoSpaceDN w:val="0"/>
        <w:adjustRightInd w:val="0"/>
        <w:rPr>
          <w:szCs w:val="22"/>
        </w:rPr>
      </w:pPr>
      <w:r w:rsidRPr="00BC5484">
        <w:rPr>
          <w:szCs w:val="22"/>
        </w:rPr>
        <w:t>Name, company, contact details and signature of the supplier.</w:t>
      </w:r>
    </w:p>
    <w:p w14:paraId="1113DDC2" w14:textId="77777777" w:rsidR="00FC25A4" w:rsidRPr="00BC5484" w:rsidRDefault="00FC25A4" w:rsidP="00FC25A4">
      <w:pPr>
        <w:tabs>
          <w:tab w:val="left" w:pos="994"/>
        </w:tabs>
      </w:pPr>
    </w:p>
    <w:p w14:paraId="422F0344" w14:textId="77777777" w:rsidR="00FC25A4" w:rsidRPr="00BC5484" w:rsidRDefault="00FC25A4" w:rsidP="00B36E81">
      <w:pPr>
        <w:numPr>
          <w:ilvl w:val="0"/>
          <w:numId w:val="48"/>
        </w:numPr>
        <w:tabs>
          <w:tab w:val="clear" w:pos="720"/>
          <w:tab w:val="num" w:pos="360"/>
          <w:tab w:val="left" w:pos="994"/>
        </w:tabs>
        <w:ind w:left="360"/>
      </w:pPr>
      <w:r w:rsidRPr="00BC5484">
        <w:rPr>
          <w:u w:val="single"/>
        </w:rPr>
        <w:t>Installation:</w:t>
      </w:r>
      <w:r w:rsidRPr="00BC5484">
        <w:t xml:space="preserve"> Supplier will install the biodigester, or have a specialised installation company do so. The installation is finalised by filling and inoculating the biodigester. </w:t>
      </w:r>
    </w:p>
    <w:p w14:paraId="209D0C7D" w14:textId="77777777" w:rsidR="00FC25A4" w:rsidRPr="00BC5484" w:rsidRDefault="00FC25A4" w:rsidP="00FC25A4">
      <w:pPr>
        <w:tabs>
          <w:tab w:val="left" w:pos="994"/>
        </w:tabs>
      </w:pPr>
    </w:p>
    <w:p w14:paraId="43F4E782" w14:textId="77777777" w:rsidR="00FC25A4" w:rsidRPr="00BC5484" w:rsidRDefault="00FC25A4" w:rsidP="00B36E81">
      <w:pPr>
        <w:numPr>
          <w:ilvl w:val="0"/>
          <w:numId w:val="48"/>
        </w:numPr>
        <w:tabs>
          <w:tab w:val="clear" w:pos="720"/>
          <w:tab w:val="num" w:pos="360"/>
          <w:tab w:val="left" w:pos="994"/>
        </w:tabs>
        <w:ind w:left="360"/>
        <w:rPr>
          <w:u w:val="single"/>
        </w:rPr>
      </w:pPr>
      <w:r w:rsidRPr="00BC5484">
        <w:rPr>
          <w:u w:val="single"/>
        </w:rPr>
        <w:t>Commissioning:</w:t>
      </w:r>
      <w:r w:rsidRPr="00BC5484">
        <w:t xml:space="preserve"> One week after installation, the supplier shall commission the biodigester by: </w:t>
      </w:r>
    </w:p>
    <w:p w14:paraId="256246BC" w14:textId="77777777" w:rsidR="00FC25A4" w:rsidRPr="00BC5484" w:rsidRDefault="00FC25A4" w:rsidP="00B36E81">
      <w:pPr>
        <w:pStyle w:val="ListParagraph"/>
        <w:numPr>
          <w:ilvl w:val="0"/>
          <w:numId w:val="37"/>
        </w:numPr>
        <w:autoSpaceDE w:val="0"/>
        <w:autoSpaceDN w:val="0"/>
        <w:adjustRightInd w:val="0"/>
        <w:rPr>
          <w:szCs w:val="22"/>
        </w:rPr>
      </w:pPr>
      <w:r w:rsidRPr="00BC5484">
        <w:rPr>
          <w:szCs w:val="22"/>
        </w:rPr>
        <w:t>Handing over the biogas appliances;</w:t>
      </w:r>
    </w:p>
    <w:p w14:paraId="46407256" w14:textId="77777777" w:rsidR="00FC25A4" w:rsidRPr="00BC5484" w:rsidRDefault="00FC25A4" w:rsidP="00B36E81">
      <w:pPr>
        <w:pStyle w:val="ListParagraph"/>
        <w:numPr>
          <w:ilvl w:val="0"/>
          <w:numId w:val="37"/>
        </w:numPr>
        <w:autoSpaceDE w:val="0"/>
        <w:autoSpaceDN w:val="0"/>
        <w:adjustRightInd w:val="0"/>
        <w:rPr>
          <w:szCs w:val="22"/>
        </w:rPr>
      </w:pPr>
      <w:r w:rsidRPr="00BC5484">
        <w:rPr>
          <w:szCs w:val="22"/>
        </w:rPr>
        <w:t>Checking sufficient flow of gas;</w:t>
      </w:r>
    </w:p>
    <w:p w14:paraId="316F377E" w14:textId="77777777" w:rsidR="00FC25A4" w:rsidRPr="00BC5484" w:rsidRDefault="00FC25A4" w:rsidP="00B36E81">
      <w:pPr>
        <w:pStyle w:val="ListParagraph"/>
        <w:numPr>
          <w:ilvl w:val="0"/>
          <w:numId w:val="37"/>
        </w:numPr>
        <w:autoSpaceDE w:val="0"/>
        <w:autoSpaceDN w:val="0"/>
        <w:adjustRightInd w:val="0"/>
        <w:ind w:left="630" w:hanging="270"/>
        <w:rPr>
          <w:szCs w:val="22"/>
        </w:rPr>
      </w:pPr>
      <w:r w:rsidRPr="00BC5484">
        <w:rPr>
          <w:szCs w:val="22"/>
        </w:rPr>
        <w:t>Instructing the user to contact the supplier should any maintenance be needed. Contact details of the supplier shall be provided;</w:t>
      </w:r>
    </w:p>
    <w:p w14:paraId="12B0A5FB" w14:textId="77777777" w:rsidR="00FC25A4" w:rsidRPr="00BC5484" w:rsidRDefault="00FC25A4" w:rsidP="00B36E81">
      <w:pPr>
        <w:pStyle w:val="ListParagraph"/>
        <w:numPr>
          <w:ilvl w:val="0"/>
          <w:numId w:val="37"/>
        </w:numPr>
        <w:autoSpaceDE w:val="0"/>
        <w:autoSpaceDN w:val="0"/>
        <w:adjustRightInd w:val="0"/>
        <w:rPr>
          <w:szCs w:val="22"/>
        </w:rPr>
      </w:pPr>
      <w:r w:rsidRPr="00BC5484">
        <w:rPr>
          <w:szCs w:val="22"/>
        </w:rPr>
        <w:t>Instructing the user to contact the supplier should the biodigesters be removed;</w:t>
      </w:r>
    </w:p>
    <w:p w14:paraId="1DDC536B" w14:textId="77777777" w:rsidR="00FC25A4" w:rsidRPr="00BC5484" w:rsidRDefault="00FC25A4" w:rsidP="00B36E81">
      <w:pPr>
        <w:pStyle w:val="ListParagraph"/>
        <w:numPr>
          <w:ilvl w:val="0"/>
          <w:numId w:val="37"/>
        </w:numPr>
        <w:autoSpaceDE w:val="0"/>
        <w:autoSpaceDN w:val="0"/>
        <w:adjustRightInd w:val="0"/>
        <w:rPr>
          <w:szCs w:val="22"/>
        </w:rPr>
      </w:pPr>
      <w:r w:rsidRPr="00BC5484">
        <w:rPr>
          <w:szCs w:val="22"/>
        </w:rPr>
        <w:t>Providing user training on the proper application of slurry to agricultural land;</w:t>
      </w:r>
    </w:p>
    <w:p w14:paraId="2879036B" w14:textId="77777777" w:rsidR="00FC25A4" w:rsidRPr="00BC5484" w:rsidRDefault="00FC25A4" w:rsidP="00B36E81">
      <w:pPr>
        <w:pStyle w:val="ListParagraph"/>
        <w:numPr>
          <w:ilvl w:val="0"/>
          <w:numId w:val="37"/>
        </w:numPr>
        <w:autoSpaceDE w:val="0"/>
        <w:autoSpaceDN w:val="0"/>
        <w:adjustRightInd w:val="0"/>
        <w:rPr>
          <w:szCs w:val="22"/>
        </w:rPr>
      </w:pPr>
      <w:r w:rsidRPr="00BC5484">
        <w:rPr>
          <w:szCs w:val="22"/>
        </w:rPr>
        <w:t>Providing user training on how to record the quantity of manure fed into the biodigesters;</w:t>
      </w:r>
    </w:p>
    <w:p w14:paraId="4584E7A7" w14:textId="77777777" w:rsidR="00FC25A4" w:rsidRPr="00BC5484" w:rsidRDefault="00FC25A4" w:rsidP="00B36E81">
      <w:pPr>
        <w:pStyle w:val="ListParagraph"/>
        <w:numPr>
          <w:ilvl w:val="0"/>
          <w:numId w:val="37"/>
        </w:numPr>
        <w:autoSpaceDE w:val="0"/>
        <w:autoSpaceDN w:val="0"/>
        <w:adjustRightInd w:val="0"/>
        <w:ind w:left="630" w:hanging="270"/>
        <w:rPr>
          <w:szCs w:val="22"/>
        </w:rPr>
      </w:pPr>
      <w:r w:rsidRPr="00BC5484">
        <w:rPr>
          <w:szCs w:val="22"/>
        </w:rPr>
        <w:t>Providing user training on the operation and maintenance of the biogas system, and, if applicable, the water collection facility;</w:t>
      </w:r>
    </w:p>
    <w:p w14:paraId="16B7CBF6" w14:textId="77777777" w:rsidR="00FC25A4" w:rsidRPr="00BC5484" w:rsidRDefault="00FC25A4" w:rsidP="00B36E81">
      <w:pPr>
        <w:pStyle w:val="ListParagraph"/>
        <w:numPr>
          <w:ilvl w:val="0"/>
          <w:numId w:val="37"/>
        </w:numPr>
        <w:autoSpaceDE w:val="0"/>
        <w:autoSpaceDN w:val="0"/>
        <w:adjustRightInd w:val="0"/>
        <w:rPr>
          <w:szCs w:val="22"/>
        </w:rPr>
      </w:pPr>
      <w:r w:rsidRPr="00BC5484">
        <w:rPr>
          <w:szCs w:val="22"/>
        </w:rPr>
        <w:t>Filling out the ‘Completion Report’ , which will contain the following data:</w:t>
      </w:r>
    </w:p>
    <w:p w14:paraId="24184B20" w14:textId="77777777" w:rsidR="00FC25A4" w:rsidRPr="00BC5484" w:rsidRDefault="00FC25A4" w:rsidP="00B36E81">
      <w:pPr>
        <w:numPr>
          <w:ilvl w:val="0"/>
          <w:numId w:val="45"/>
        </w:numPr>
        <w:ind w:left="1710" w:hanging="450"/>
      </w:pPr>
      <w:r w:rsidRPr="00BC5484">
        <w:t xml:space="preserve">A unique serial number of the implemented biogas system. The serial number shall either be physically attached to or integrated in the biogas system or recorded in the User’s Manual. </w:t>
      </w:r>
    </w:p>
    <w:p w14:paraId="5306CB4A" w14:textId="77777777" w:rsidR="00FC25A4" w:rsidRPr="00BC5484" w:rsidRDefault="00FC25A4" w:rsidP="00B36E81">
      <w:pPr>
        <w:numPr>
          <w:ilvl w:val="0"/>
          <w:numId w:val="45"/>
        </w:numPr>
        <w:ind w:left="1710" w:hanging="450"/>
      </w:pPr>
      <w:r w:rsidRPr="00BC5484">
        <w:t>Date of completion, which will be equal to the start date of emission reduction generation;</w:t>
      </w:r>
    </w:p>
    <w:p w14:paraId="46B1A65B" w14:textId="77777777" w:rsidR="00FC25A4" w:rsidRPr="00BC5484" w:rsidRDefault="00FC25A4" w:rsidP="00B36E81">
      <w:pPr>
        <w:numPr>
          <w:ilvl w:val="0"/>
          <w:numId w:val="45"/>
        </w:numPr>
        <w:ind w:left="1710" w:hanging="450"/>
      </w:pPr>
      <w:r w:rsidRPr="00BC5484">
        <w:t>Confirmation that the user has been given training on the proper application of slurry to soils and how to record the quantity of manure fed into the biodigester, confirmation that the user assigns the right and title to the generated emission reductions to the CME, confirmation of the acknowledgement that the user is aware that engagement in the programme is voluntary; and confirmation of the acknowledgement that the user is aware that the installation is operating as part of the programme.</w:t>
      </w:r>
    </w:p>
    <w:p w14:paraId="2847CE0C" w14:textId="77777777" w:rsidR="00FC25A4" w:rsidRPr="00BC5484" w:rsidRDefault="00FC25A4" w:rsidP="00B36E81">
      <w:pPr>
        <w:numPr>
          <w:ilvl w:val="0"/>
          <w:numId w:val="45"/>
        </w:numPr>
        <w:ind w:left="1710" w:hanging="450"/>
      </w:pPr>
      <w:r w:rsidRPr="00BC5484">
        <w:t>Name and signature of user;</w:t>
      </w:r>
    </w:p>
    <w:p w14:paraId="65B865CB" w14:textId="77777777" w:rsidR="00FC25A4" w:rsidRPr="00BC5484" w:rsidRDefault="00FC25A4" w:rsidP="00B36E81">
      <w:pPr>
        <w:numPr>
          <w:ilvl w:val="0"/>
          <w:numId w:val="45"/>
        </w:numPr>
        <w:ind w:left="1710" w:hanging="450"/>
      </w:pPr>
      <w:r w:rsidRPr="00BC5484">
        <w:t>Name and signature of commissioner.</w:t>
      </w:r>
    </w:p>
    <w:p w14:paraId="6E2608DD" w14:textId="77777777" w:rsidR="00FC25A4" w:rsidRPr="00BC5484" w:rsidRDefault="00FC25A4" w:rsidP="00FC25A4">
      <w:pPr>
        <w:ind w:left="990"/>
      </w:pPr>
    </w:p>
    <w:p w14:paraId="442F0A9C" w14:textId="77777777" w:rsidR="00FC25A4" w:rsidRPr="00BC5484" w:rsidRDefault="00FC25A4" w:rsidP="00FC25A4">
      <w:r w:rsidRPr="00BC5484">
        <w:t xml:space="preserve">It will be the responsibility of the supplier to ensure that data recorded in the ‘Completion Report’ is correct and complete. </w:t>
      </w:r>
    </w:p>
    <w:p w14:paraId="5BB6D41E" w14:textId="77777777" w:rsidR="00FC25A4" w:rsidRPr="00BC5484" w:rsidRDefault="00FC25A4" w:rsidP="00FC25A4">
      <w:pPr>
        <w:tabs>
          <w:tab w:val="left" w:pos="994"/>
        </w:tabs>
        <w:ind w:left="720"/>
      </w:pPr>
    </w:p>
    <w:p w14:paraId="0FF46DC0" w14:textId="77777777" w:rsidR="00FC25A4" w:rsidRPr="00BC5484" w:rsidRDefault="00FC25A4" w:rsidP="00B36E81">
      <w:pPr>
        <w:numPr>
          <w:ilvl w:val="0"/>
          <w:numId w:val="49"/>
        </w:numPr>
        <w:tabs>
          <w:tab w:val="clear" w:pos="720"/>
          <w:tab w:val="num" w:pos="360"/>
        </w:tabs>
        <w:ind w:left="360"/>
        <w:rPr>
          <w:u w:val="single"/>
        </w:rPr>
      </w:pPr>
      <w:r w:rsidRPr="00BC5484">
        <w:rPr>
          <w:u w:val="single"/>
        </w:rPr>
        <w:t>Data entry:</w:t>
      </w:r>
      <w:r w:rsidRPr="00BC5484">
        <w:t xml:space="preserve"> The supplier shall provide hard copies of the ‘Household Agreement and the Completion Report to the CME, who will be responsible for entering data into the centralised record-keeping database.  It will be the CME’s responsibility to ensure that data is entered correctly and to follow-up with the supplier if there are errors or missing data. The database will not allow double-entries of the serial numbers. All original hard copies are filed and stored.</w:t>
      </w:r>
    </w:p>
    <w:p w14:paraId="2F2312FA" w14:textId="77777777" w:rsidR="00FC25A4" w:rsidRPr="00BC5484" w:rsidRDefault="00FC25A4" w:rsidP="00FC25A4">
      <w:pPr>
        <w:pStyle w:val="ListParagraph"/>
        <w:ind w:left="990" w:hanging="630"/>
      </w:pPr>
    </w:p>
    <w:p w14:paraId="6F9BCB72" w14:textId="77777777" w:rsidR="00FC25A4" w:rsidRPr="00BC5484" w:rsidRDefault="00FC25A4" w:rsidP="00B36E81">
      <w:pPr>
        <w:numPr>
          <w:ilvl w:val="0"/>
          <w:numId w:val="49"/>
        </w:numPr>
        <w:tabs>
          <w:tab w:val="clear" w:pos="720"/>
          <w:tab w:val="num" w:pos="360"/>
        </w:tabs>
        <w:ind w:left="360"/>
        <w:rPr>
          <w:u w:val="single"/>
        </w:rPr>
      </w:pPr>
      <w:r w:rsidRPr="00BC5484">
        <w:rPr>
          <w:u w:val="single"/>
        </w:rPr>
        <w:t>Operation of biodigester:</w:t>
      </w:r>
      <w:r w:rsidRPr="00BC5484">
        <w:t xml:space="preserve"> The end-user will have been provided with the contact details of the supplier should the system need maintenance at any time during the project. It will be the user’s responsibility to use the biogas system as instructed during commissioning.</w:t>
      </w:r>
      <w:r w:rsidRPr="00BC5484">
        <w:rPr>
          <w:u w:val="single"/>
        </w:rPr>
        <w:t xml:space="preserve"> </w:t>
      </w:r>
    </w:p>
    <w:p w14:paraId="46D8D152" w14:textId="77777777" w:rsidR="00FC25A4" w:rsidRPr="00BC5484" w:rsidRDefault="00FC25A4" w:rsidP="00FC25A4">
      <w:pPr>
        <w:ind w:hanging="630"/>
      </w:pPr>
    </w:p>
    <w:p w14:paraId="06E308D7" w14:textId="77777777" w:rsidR="00FC25A4" w:rsidRPr="00BC5484" w:rsidRDefault="00FC25A4" w:rsidP="00B36E81">
      <w:pPr>
        <w:numPr>
          <w:ilvl w:val="0"/>
          <w:numId w:val="49"/>
        </w:numPr>
        <w:tabs>
          <w:tab w:val="clear" w:pos="720"/>
          <w:tab w:val="num" w:pos="360"/>
        </w:tabs>
        <w:ind w:left="360"/>
        <w:rPr>
          <w:u w:val="single"/>
        </w:rPr>
      </w:pPr>
      <w:r w:rsidRPr="00BC5484">
        <w:rPr>
          <w:u w:val="single"/>
        </w:rPr>
        <w:t>Monitoring report:</w:t>
      </w:r>
      <w:r w:rsidRPr="00BC5484">
        <w:t xml:space="preserve"> The CME will be responsible for the production of periodical monitoring reports, which will be verified by the DOE.  </w:t>
      </w:r>
    </w:p>
    <w:p w14:paraId="4ED6CF9C" w14:textId="77777777" w:rsidR="00FC25A4" w:rsidRPr="00BC5484" w:rsidRDefault="00FC25A4" w:rsidP="00FC25A4">
      <w:pPr>
        <w:ind w:left="990" w:hanging="630"/>
      </w:pPr>
    </w:p>
    <w:p w14:paraId="21E773A8" w14:textId="77777777" w:rsidR="00FC25A4" w:rsidRPr="00BC5484" w:rsidRDefault="00FC25A4" w:rsidP="00B36E81">
      <w:pPr>
        <w:numPr>
          <w:ilvl w:val="0"/>
          <w:numId w:val="49"/>
        </w:numPr>
        <w:tabs>
          <w:tab w:val="clear" w:pos="720"/>
          <w:tab w:val="num" w:pos="360"/>
        </w:tabs>
        <w:ind w:left="360"/>
        <w:rPr>
          <w:u w:val="single"/>
        </w:rPr>
      </w:pPr>
      <w:r w:rsidRPr="00BC5484">
        <w:rPr>
          <w:u w:val="single"/>
        </w:rPr>
        <w:t>Verification:</w:t>
      </w:r>
      <w:r w:rsidRPr="00BC5484">
        <w:t xml:space="preserve"> The DOE will verify monitoring reports and can perform a site visit of each VPA included in the PoA.  </w:t>
      </w:r>
    </w:p>
    <w:p w14:paraId="474CC1A8" w14:textId="77777777" w:rsidR="00FC25A4" w:rsidRPr="00BC5484" w:rsidRDefault="00FC25A4" w:rsidP="00FC25A4"/>
    <w:p w14:paraId="66AE2AC3" w14:textId="77777777" w:rsidR="00FC25A4" w:rsidRPr="00BC5484" w:rsidRDefault="00FC25A4" w:rsidP="00B36E81">
      <w:pPr>
        <w:pStyle w:val="ListParagraph"/>
        <w:numPr>
          <w:ilvl w:val="0"/>
          <w:numId w:val="46"/>
        </w:numPr>
        <w:tabs>
          <w:tab w:val="left" w:pos="994"/>
        </w:tabs>
        <w:rPr>
          <w:i/>
        </w:rPr>
      </w:pPr>
      <w:r w:rsidRPr="00BC5484">
        <w:rPr>
          <w:i/>
        </w:rPr>
        <w:t>A record keeping system for each VPA under the PoA.</w:t>
      </w:r>
    </w:p>
    <w:p w14:paraId="42AB67C9" w14:textId="77777777" w:rsidR="00FC25A4" w:rsidRPr="00BC5484" w:rsidRDefault="00FC25A4" w:rsidP="00FC25A4">
      <w:pPr>
        <w:tabs>
          <w:tab w:val="left" w:pos="994"/>
        </w:tabs>
        <w:rPr>
          <w:sz w:val="24"/>
          <w:szCs w:val="24"/>
        </w:rPr>
      </w:pPr>
    </w:p>
    <w:p w14:paraId="44B967E8" w14:textId="77777777" w:rsidR="00FC25A4" w:rsidRPr="00BC5484" w:rsidRDefault="00FC25A4" w:rsidP="00FC25A4">
      <w:pPr>
        <w:autoSpaceDE w:val="0"/>
        <w:autoSpaceDN w:val="0"/>
        <w:adjustRightInd w:val="0"/>
        <w:rPr>
          <w:szCs w:val="22"/>
        </w:rPr>
      </w:pPr>
      <w:r w:rsidRPr="00BC5484">
        <w:rPr>
          <w:szCs w:val="22"/>
        </w:rPr>
        <w:lastRenderedPageBreak/>
        <w:t xml:space="preserve">The CME shall </w:t>
      </w:r>
      <w:r w:rsidRPr="00BC5484">
        <w:rPr>
          <w:szCs w:val="22"/>
          <w:lang w:val="en-US"/>
        </w:rPr>
        <w:t xml:space="preserve">have a procedure for technical review of inclusion of VPAs to ensure that each VPA meets all requirements and eligibility criteria before its inclusion in the registered PoA. The Senior Technical Advisor at IDBP will be responsible for the technical review of inclusion of VPAs. The CME shall </w:t>
      </w:r>
      <w:r w:rsidRPr="00BC5484">
        <w:rPr>
          <w:szCs w:val="22"/>
        </w:rPr>
        <w:t xml:space="preserve">assign dedicated staff for the management of the record keeping system, and as such it will manage and maintain a digital database with all biogas systems in the PoA, with a clear division between the different VPAs. For each biodigester installed, the CME shall also keep a paper copy of the ‘Household Agreement and the ‘Completion Report that is provided by the suppliers. </w:t>
      </w:r>
    </w:p>
    <w:p w14:paraId="17D3F99D" w14:textId="77777777" w:rsidR="00FC25A4" w:rsidRPr="00BC5484" w:rsidRDefault="00FC25A4" w:rsidP="00FC25A4">
      <w:pPr>
        <w:autoSpaceDE w:val="0"/>
        <w:autoSpaceDN w:val="0"/>
        <w:adjustRightInd w:val="0"/>
        <w:rPr>
          <w:szCs w:val="22"/>
        </w:rPr>
      </w:pPr>
    </w:p>
    <w:p w14:paraId="3A1BB6B4" w14:textId="77777777" w:rsidR="00FC25A4" w:rsidRPr="00BC5484" w:rsidRDefault="00FC25A4" w:rsidP="00FC25A4">
      <w:r w:rsidRPr="00BC5484">
        <w:t>The staff responsible for sales and commissioning shall ensure the accuracy of the dates in both documents. Hard copies of both documents will be kept at the office of the CME, and all dates entered into the IDBP database.</w:t>
      </w:r>
    </w:p>
    <w:p w14:paraId="543CF9D8" w14:textId="77777777" w:rsidR="00FC25A4" w:rsidRPr="00BC5484" w:rsidRDefault="00FC25A4" w:rsidP="00FC25A4"/>
    <w:p w14:paraId="4249C73C" w14:textId="77777777" w:rsidR="00FC25A4" w:rsidRPr="00BC5484" w:rsidRDefault="00FC25A4" w:rsidP="00FC25A4">
      <w:r w:rsidRPr="00BC5484">
        <w:t>The record keeping database will be used to record the results of all monitoring, thereby avoiding double counting, with all data stored to be kept for at least two years after the crediting period or the last issuance of carbon credits for the project activity.  The database shall be updated annually and covers the following data:</w:t>
      </w:r>
    </w:p>
    <w:p w14:paraId="236D14A0" w14:textId="77777777" w:rsidR="00FC25A4" w:rsidRPr="00BC5484" w:rsidRDefault="00FC25A4" w:rsidP="00B36E81">
      <w:pPr>
        <w:numPr>
          <w:ilvl w:val="0"/>
          <w:numId w:val="47"/>
        </w:numPr>
        <w:tabs>
          <w:tab w:val="left" w:pos="360"/>
        </w:tabs>
        <w:ind w:left="360"/>
        <w:rPr>
          <w:szCs w:val="22"/>
        </w:rPr>
      </w:pPr>
      <w:r w:rsidRPr="00BC5484">
        <w:t>Records of arrangements for training and capacity development for</w:t>
      </w:r>
      <w:r w:rsidRPr="00BC5484">
        <w:rPr>
          <w:szCs w:val="22"/>
        </w:rPr>
        <w:t>, as proven through issuance of a certificate to all constructors – annually;</w:t>
      </w:r>
    </w:p>
    <w:p w14:paraId="2ABD1112" w14:textId="77777777" w:rsidR="00FC25A4" w:rsidRPr="00BC5484" w:rsidRDefault="00FC25A4" w:rsidP="00B36E81">
      <w:pPr>
        <w:numPr>
          <w:ilvl w:val="0"/>
          <w:numId w:val="47"/>
        </w:numPr>
        <w:tabs>
          <w:tab w:val="left" w:pos="360"/>
        </w:tabs>
        <w:ind w:left="360"/>
        <w:rPr>
          <w:szCs w:val="22"/>
        </w:rPr>
      </w:pPr>
      <w:r w:rsidRPr="00BC5484">
        <w:rPr>
          <w:szCs w:val="22"/>
        </w:rPr>
        <w:t>The number of jobs generated through the IDBP – annually;</w:t>
      </w:r>
    </w:p>
    <w:p w14:paraId="3244BC4D" w14:textId="77777777" w:rsidR="00FC25A4" w:rsidRPr="00BC5484" w:rsidRDefault="00FC25A4" w:rsidP="00B36E81">
      <w:pPr>
        <w:numPr>
          <w:ilvl w:val="0"/>
          <w:numId w:val="47"/>
        </w:numPr>
        <w:tabs>
          <w:tab w:val="left" w:pos="360"/>
        </w:tabs>
        <w:ind w:left="360"/>
        <w:rPr>
          <w:szCs w:val="22"/>
        </w:rPr>
      </w:pPr>
      <w:r w:rsidRPr="00BC5484">
        <w:rPr>
          <w:szCs w:val="22"/>
        </w:rPr>
        <w:t>Sales records – annually.</w:t>
      </w:r>
    </w:p>
    <w:p w14:paraId="11F8AADF" w14:textId="77777777" w:rsidR="00FC25A4" w:rsidRPr="00BC5484" w:rsidRDefault="00FC25A4" w:rsidP="00FC25A4">
      <w:pPr>
        <w:tabs>
          <w:tab w:val="left" w:pos="994"/>
        </w:tabs>
        <w:rPr>
          <w:szCs w:val="22"/>
        </w:rPr>
      </w:pPr>
    </w:p>
    <w:p w14:paraId="0BBFD8C6" w14:textId="77777777" w:rsidR="00FC25A4" w:rsidRPr="00BC5484" w:rsidRDefault="00FC25A4" w:rsidP="00B36E81">
      <w:pPr>
        <w:pStyle w:val="ListParagraph"/>
        <w:numPr>
          <w:ilvl w:val="0"/>
          <w:numId w:val="46"/>
        </w:numPr>
        <w:tabs>
          <w:tab w:val="left" w:pos="994"/>
        </w:tabs>
        <w:rPr>
          <w:i/>
        </w:rPr>
      </w:pPr>
      <w:r w:rsidRPr="00BC5484">
        <w:rPr>
          <w:i/>
        </w:rPr>
        <w:t>Procedure to avoid double counting.</w:t>
      </w:r>
    </w:p>
    <w:p w14:paraId="59EBDA67" w14:textId="77777777" w:rsidR="00FC25A4" w:rsidRPr="00BC5484" w:rsidRDefault="00FC25A4" w:rsidP="00FC25A4">
      <w:pPr>
        <w:tabs>
          <w:tab w:val="left" w:pos="994"/>
        </w:tabs>
        <w:rPr>
          <w:i/>
        </w:rPr>
      </w:pPr>
    </w:p>
    <w:p w14:paraId="48267D48" w14:textId="77777777" w:rsidR="00FC25A4" w:rsidRPr="00BC5484" w:rsidRDefault="00FC25A4" w:rsidP="00FC25A4">
      <w:pPr>
        <w:tabs>
          <w:tab w:val="left" w:pos="994"/>
        </w:tabs>
        <w:rPr>
          <w:szCs w:val="22"/>
        </w:rPr>
      </w:pPr>
      <w:r w:rsidRPr="00BC5484">
        <w:rPr>
          <w:szCs w:val="22"/>
        </w:rPr>
        <w:t>Double counting will be avoided by keeping a record of the serial number of each biogas installation in a centralised digital database operated and maintained by the CME, clearly divided per VPA. The data included in the database is detailed above (see ‘3. Commissioning’). This data can be used by the CME and DOE to identify and locate each individual biodigester installed. The results of all monitoring will also be recorded in the electronic database.</w:t>
      </w:r>
    </w:p>
    <w:p w14:paraId="07A10129" w14:textId="77777777" w:rsidR="00FC25A4" w:rsidRPr="00BC5484" w:rsidRDefault="00FC25A4" w:rsidP="00FC25A4">
      <w:pPr>
        <w:tabs>
          <w:tab w:val="left" w:pos="994"/>
        </w:tabs>
        <w:rPr>
          <w:szCs w:val="22"/>
        </w:rPr>
      </w:pPr>
    </w:p>
    <w:p w14:paraId="46B638BE" w14:textId="77777777" w:rsidR="00FC25A4" w:rsidRPr="00BC5484" w:rsidRDefault="00FC25A4" w:rsidP="00FC25A4">
      <w:pPr>
        <w:tabs>
          <w:tab w:val="left" w:pos="994"/>
        </w:tabs>
        <w:rPr>
          <w:szCs w:val="22"/>
        </w:rPr>
      </w:pPr>
      <w:r w:rsidRPr="00BC5484">
        <w:rPr>
          <w:szCs w:val="22"/>
        </w:rPr>
        <w:t>The CME must annually check the systems through sampling to ensure that:</w:t>
      </w:r>
    </w:p>
    <w:p w14:paraId="57ABA95D" w14:textId="77777777" w:rsidR="00FC25A4" w:rsidRPr="00BC5484" w:rsidRDefault="00FC25A4" w:rsidP="00B36E81">
      <w:pPr>
        <w:numPr>
          <w:ilvl w:val="0"/>
          <w:numId w:val="47"/>
        </w:numPr>
        <w:tabs>
          <w:tab w:val="left" w:pos="360"/>
        </w:tabs>
        <w:ind w:left="360"/>
        <w:rPr>
          <w:szCs w:val="22"/>
        </w:rPr>
      </w:pPr>
      <w:r w:rsidRPr="00BC5484">
        <w:rPr>
          <w:szCs w:val="22"/>
        </w:rPr>
        <w:t>The recorded address at which the biodigesters are installed is still correct;</w:t>
      </w:r>
    </w:p>
    <w:p w14:paraId="6F8D348A" w14:textId="77777777" w:rsidR="00FC25A4" w:rsidRPr="00BC5484" w:rsidRDefault="00FC25A4" w:rsidP="00B36E81">
      <w:pPr>
        <w:numPr>
          <w:ilvl w:val="0"/>
          <w:numId w:val="47"/>
        </w:numPr>
        <w:tabs>
          <w:tab w:val="left" w:pos="360"/>
        </w:tabs>
        <w:ind w:left="360"/>
        <w:rPr>
          <w:szCs w:val="22"/>
        </w:rPr>
      </w:pPr>
      <w:r w:rsidRPr="00BC5484">
        <w:rPr>
          <w:szCs w:val="22"/>
        </w:rPr>
        <w:t>The biodigesters are still operational (as part of the monitoring procedure);</w:t>
      </w:r>
    </w:p>
    <w:p w14:paraId="17259795" w14:textId="77777777" w:rsidR="00FC25A4" w:rsidRPr="00BC5484" w:rsidRDefault="00FC25A4" w:rsidP="00B36E81">
      <w:pPr>
        <w:numPr>
          <w:ilvl w:val="0"/>
          <w:numId w:val="47"/>
        </w:numPr>
        <w:tabs>
          <w:tab w:val="left" w:pos="360"/>
        </w:tabs>
        <w:ind w:left="360"/>
        <w:rPr>
          <w:szCs w:val="22"/>
        </w:rPr>
      </w:pPr>
      <w:r w:rsidRPr="00BC5484">
        <w:rPr>
          <w:szCs w:val="22"/>
        </w:rPr>
        <w:t xml:space="preserve">Serial numbers are unique and correspond with the numbers on the installed systems.  </w:t>
      </w:r>
    </w:p>
    <w:p w14:paraId="1834F5F0" w14:textId="77777777" w:rsidR="00FC25A4" w:rsidRPr="00BC5484" w:rsidRDefault="00FC25A4" w:rsidP="00FC25A4">
      <w:pPr>
        <w:tabs>
          <w:tab w:val="left" w:pos="994"/>
        </w:tabs>
        <w:rPr>
          <w:szCs w:val="22"/>
        </w:rPr>
      </w:pPr>
    </w:p>
    <w:p w14:paraId="42CBC49D" w14:textId="77777777" w:rsidR="00FC25A4" w:rsidRPr="00BC5484" w:rsidRDefault="00FC25A4" w:rsidP="00FC25A4">
      <w:pPr>
        <w:tabs>
          <w:tab w:val="left" w:pos="994"/>
        </w:tabs>
        <w:rPr>
          <w:szCs w:val="22"/>
        </w:rPr>
      </w:pPr>
      <w:r w:rsidRPr="00BC5484">
        <w:rPr>
          <w:szCs w:val="22"/>
        </w:rPr>
        <w:t>This quality control procedure for carrying out this check will be performed in line with the Quality Control Manual. If systems are no longer in operation the system will be listed as no longer functional and the reason recorded in the database. Also, if certain biodigesters are not used, only the used biodigesters will be taken into account when defining the emission reductions. If the address is found to no longer comply with the database</w:t>
      </w:r>
      <w:r w:rsidRPr="00BC5484">
        <w:rPr>
          <w:i/>
          <w:szCs w:val="22"/>
        </w:rPr>
        <w:t xml:space="preserve"> </w:t>
      </w:r>
      <w:r w:rsidRPr="00BC5484">
        <w:rPr>
          <w:szCs w:val="22"/>
        </w:rPr>
        <w:t xml:space="preserve">and the user is found to be different to that listed in the ‘Household Agreement, the new user will be asked to sign and complete the Household Agreement and, if willing to do so, will undergo commissioning. All new details will be recorded in the database. Where the new user does not wish to sign such contract or does not fit the criteria outlined, the system will be listed as no longer operational in the database and no emission reductions from that system will be accounted for.  </w:t>
      </w:r>
    </w:p>
    <w:p w14:paraId="1E429F5E" w14:textId="77777777" w:rsidR="00FC25A4" w:rsidRPr="00BC5484" w:rsidRDefault="00FC25A4" w:rsidP="00FC25A4">
      <w:pPr>
        <w:tabs>
          <w:tab w:val="left" w:pos="994"/>
        </w:tabs>
        <w:rPr>
          <w:szCs w:val="22"/>
        </w:rPr>
      </w:pPr>
    </w:p>
    <w:p w14:paraId="7CE894F0" w14:textId="77777777" w:rsidR="00FC25A4" w:rsidRPr="00BC5484" w:rsidRDefault="00FC25A4" w:rsidP="00FC25A4">
      <w:pPr>
        <w:tabs>
          <w:tab w:val="left" w:pos="994"/>
        </w:tabs>
        <w:rPr>
          <w:szCs w:val="22"/>
        </w:rPr>
      </w:pPr>
      <w:r w:rsidRPr="00BC5484">
        <w:rPr>
          <w:szCs w:val="22"/>
        </w:rPr>
        <w:t>There are two situations in which the address or serial number of the biodigester may change:</w:t>
      </w:r>
    </w:p>
    <w:p w14:paraId="01A6B972" w14:textId="77777777" w:rsidR="00FC25A4" w:rsidRPr="00BC5484" w:rsidRDefault="00FC25A4" w:rsidP="00B36E81">
      <w:pPr>
        <w:numPr>
          <w:ilvl w:val="0"/>
          <w:numId w:val="47"/>
        </w:numPr>
        <w:tabs>
          <w:tab w:val="left" w:pos="360"/>
        </w:tabs>
        <w:ind w:left="360"/>
        <w:rPr>
          <w:szCs w:val="22"/>
        </w:rPr>
      </w:pPr>
      <w:r w:rsidRPr="00BC5484">
        <w:rPr>
          <w:szCs w:val="22"/>
        </w:rPr>
        <w:t>A biodigester is replaced.  The user will contact the supplier, as indicated during commissioning, who will record the case of a biodigester that needs replacing, and will enter the new serial number into the database, or inform the CME that this needs to be done;</w:t>
      </w:r>
    </w:p>
    <w:p w14:paraId="7425006F" w14:textId="77777777" w:rsidR="00FC25A4" w:rsidRPr="00BC5484" w:rsidRDefault="00FC25A4" w:rsidP="00B36E81">
      <w:pPr>
        <w:numPr>
          <w:ilvl w:val="0"/>
          <w:numId w:val="47"/>
        </w:numPr>
        <w:tabs>
          <w:tab w:val="left" w:pos="360"/>
        </w:tabs>
        <w:ind w:left="360"/>
        <w:rPr>
          <w:szCs w:val="22"/>
        </w:rPr>
      </w:pPr>
      <w:r w:rsidRPr="00BC5484">
        <w:rPr>
          <w:szCs w:val="22"/>
        </w:rPr>
        <w:t xml:space="preserve">A biodigester is moved to a different location. During commissioning, the user will have been directed to contact the supplier should a biodigester be moved. If the user is found to differ from that registered in the database the new address will be recorded in the database and a new Household Agreement and Completion Report completed. </w:t>
      </w:r>
    </w:p>
    <w:p w14:paraId="4A8EA11B" w14:textId="77777777" w:rsidR="00FC25A4" w:rsidRPr="00BC5484" w:rsidRDefault="00FC25A4" w:rsidP="00FC25A4">
      <w:pPr>
        <w:tabs>
          <w:tab w:val="left" w:pos="994"/>
        </w:tabs>
        <w:rPr>
          <w:szCs w:val="22"/>
        </w:rPr>
      </w:pPr>
    </w:p>
    <w:p w14:paraId="5CC754B6" w14:textId="77777777" w:rsidR="00FC25A4" w:rsidRPr="00BC5484" w:rsidRDefault="00FC25A4" w:rsidP="00FC25A4">
      <w:pPr>
        <w:tabs>
          <w:tab w:val="left" w:pos="994"/>
        </w:tabs>
        <w:rPr>
          <w:szCs w:val="22"/>
        </w:rPr>
      </w:pPr>
      <w:r w:rsidRPr="00BC5484">
        <w:rPr>
          <w:szCs w:val="22"/>
        </w:rPr>
        <w:t xml:space="preserve">A record of old data will be kept alongside a description of the circumstances under which changes were made. </w:t>
      </w:r>
    </w:p>
    <w:p w14:paraId="6609A407" w14:textId="77777777" w:rsidR="00FC25A4" w:rsidRPr="00BC5484" w:rsidRDefault="00FC25A4" w:rsidP="00FC25A4">
      <w:pPr>
        <w:tabs>
          <w:tab w:val="left" w:pos="994"/>
        </w:tabs>
        <w:rPr>
          <w:szCs w:val="22"/>
        </w:rPr>
      </w:pPr>
    </w:p>
    <w:p w14:paraId="1AE69F8D" w14:textId="77777777" w:rsidR="00FC25A4" w:rsidRPr="00BC5484" w:rsidRDefault="00FC25A4" w:rsidP="00B36E81">
      <w:pPr>
        <w:pStyle w:val="ListParagraph"/>
        <w:numPr>
          <w:ilvl w:val="0"/>
          <w:numId w:val="46"/>
        </w:numPr>
        <w:tabs>
          <w:tab w:val="left" w:pos="994"/>
        </w:tabs>
        <w:rPr>
          <w:i/>
        </w:rPr>
      </w:pPr>
      <w:r w:rsidRPr="00BC5484">
        <w:rPr>
          <w:i/>
        </w:rPr>
        <w:lastRenderedPageBreak/>
        <w:t xml:space="preserve">The provisions to ensure that those implementing the VPA are aware of and have agreed that their activity is being subscribed to the PoA. </w:t>
      </w:r>
    </w:p>
    <w:p w14:paraId="1C839321" w14:textId="77777777" w:rsidR="00FC25A4" w:rsidRPr="00BC5484" w:rsidRDefault="00FC25A4" w:rsidP="00FC25A4"/>
    <w:p w14:paraId="7EB02796" w14:textId="77777777" w:rsidR="00FC25A4" w:rsidRPr="00BC5484" w:rsidRDefault="00FC25A4" w:rsidP="00FC25A4">
      <w:r w:rsidRPr="00BC5484">
        <w:t>The contracts of all contracted entities will state the involvement of their activities as part of a PoA. All users will also acknowledge they are aware of this as part of the Household Agreement.</w:t>
      </w:r>
    </w:p>
    <w:p w14:paraId="46EB9416" w14:textId="77777777" w:rsidR="00FC25A4" w:rsidRPr="00BC5484" w:rsidRDefault="00FC25A4" w:rsidP="00FC25A4"/>
    <w:p w14:paraId="569CEDBA" w14:textId="77777777" w:rsidR="00FC25A4" w:rsidRPr="00BC5484" w:rsidRDefault="00FC25A4" w:rsidP="00B36E81">
      <w:pPr>
        <w:pStyle w:val="ListParagraph"/>
        <w:numPr>
          <w:ilvl w:val="0"/>
          <w:numId w:val="46"/>
        </w:numPr>
        <w:tabs>
          <w:tab w:val="left" w:pos="994"/>
        </w:tabs>
        <w:rPr>
          <w:i/>
        </w:rPr>
      </w:pPr>
      <w:r w:rsidRPr="00BC5484">
        <w:rPr>
          <w:i/>
        </w:rPr>
        <w:t xml:space="preserve">Procedure to ensure quality control pertaining to technical requirements of the biodigester implemented in the PoA </w:t>
      </w:r>
    </w:p>
    <w:p w14:paraId="5D58DB53" w14:textId="77777777" w:rsidR="00FC25A4" w:rsidRPr="00BC5484" w:rsidRDefault="00FC25A4" w:rsidP="00FC25A4"/>
    <w:p w14:paraId="34E2E86D" w14:textId="77777777" w:rsidR="00FC25A4" w:rsidRPr="00BC5484" w:rsidRDefault="00FC25A4" w:rsidP="00FC25A4">
      <w:r w:rsidRPr="00BC5484">
        <w:t xml:space="preserve">The PoA will follow strict quality control procedures to ensure commissioned biodigesters meet the specific construction quality standards pursued under the IDBP. Both the constructors and their supervisors will be trained to apply the quality standards enforced by the programme. To further minimise the risk of commissioning of ineligible biodigesters, each province that participates in the PoA will have at least one well trained quality inspector who is responsible for checking the biodigesters a) during the construction phase and b) upon commissioning. The selection of the checked biodigesters will be based on a random sample basis. The sampling will be representative of constructor, plant size, and the cluster area. The quality standards enforced under the programme have to be fully met by each commissioned biodigester, otherwise the constructors are penalised and requested to repair the defaults. </w:t>
      </w:r>
    </w:p>
    <w:p w14:paraId="7FFB7F4D" w14:textId="77777777" w:rsidR="00FC25A4" w:rsidRPr="00BC5484" w:rsidRDefault="00FC25A4" w:rsidP="00FC25A4"/>
    <w:p w14:paraId="6E4FA7C7" w14:textId="77777777" w:rsidR="00FC25A4" w:rsidRPr="00BC5484" w:rsidRDefault="00FC25A4" w:rsidP="00B36E81">
      <w:pPr>
        <w:pStyle w:val="ListParagraph"/>
        <w:numPr>
          <w:ilvl w:val="0"/>
          <w:numId w:val="46"/>
        </w:numPr>
        <w:tabs>
          <w:tab w:val="left" w:pos="994"/>
        </w:tabs>
        <w:rPr>
          <w:i/>
        </w:rPr>
      </w:pPr>
      <w:r w:rsidRPr="00BC5484">
        <w:rPr>
          <w:i/>
        </w:rPr>
        <w:t>Measures for continuous improvements of the PoA management system</w:t>
      </w:r>
    </w:p>
    <w:p w14:paraId="00E47269" w14:textId="77777777" w:rsidR="00FC25A4" w:rsidRPr="00BC5484" w:rsidRDefault="00FC25A4" w:rsidP="00FC25A4">
      <w:pPr>
        <w:tabs>
          <w:tab w:val="left" w:pos="994"/>
        </w:tabs>
        <w:rPr>
          <w:szCs w:val="22"/>
        </w:rPr>
      </w:pPr>
    </w:p>
    <w:p w14:paraId="5705D606" w14:textId="77777777" w:rsidR="00FC25A4" w:rsidRPr="00BC5484" w:rsidRDefault="00FC25A4" w:rsidP="00FC25A4">
      <w:pPr>
        <w:tabs>
          <w:tab w:val="left" w:pos="994"/>
        </w:tabs>
        <w:rPr>
          <w:i/>
        </w:rPr>
      </w:pPr>
      <w:bookmarkStart w:id="263" w:name="_Toc334365951"/>
      <w:bookmarkStart w:id="264" w:name="_Toc334367828"/>
      <w:r w:rsidRPr="00BC5484">
        <w:rPr>
          <w:bCs/>
          <w:i/>
        </w:rPr>
        <w:t>Reviewing and continually improving IDBP’s operations</w:t>
      </w:r>
      <w:bookmarkEnd w:id="263"/>
      <w:bookmarkEnd w:id="264"/>
    </w:p>
    <w:p w14:paraId="15F080A5" w14:textId="77777777" w:rsidR="00FC25A4" w:rsidRPr="00BC5484" w:rsidRDefault="00FC25A4" w:rsidP="00FC25A4">
      <w:pPr>
        <w:tabs>
          <w:tab w:val="left" w:pos="994"/>
        </w:tabs>
      </w:pPr>
      <w:r w:rsidRPr="00BC5484">
        <w:t xml:space="preserve">The management of the CME will be responsible for ensuring that there is continual improvement in IDBP’s operations.  The management of the CME will make his/her decisions based on feedback from the individual provincial offices, which will get feedback from the field staff. The management of the CME will be regular communication with the provincial offices and the provincial offices will also be in regular communication with the field staff. </w:t>
      </w:r>
    </w:p>
    <w:p w14:paraId="4683FE6D" w14:textId="77777777" w:rsidR="00FC25A4" w:rsidRPr="00BC5484" w:rsidRDefault="00FC25A4" w:rsidP="00FC25A4">
      <w:pPr>
        <w:tabs>
          <w:tab w:val="left" w:pos="994"/>
        </w:tabs>
      </w:pPr>
    </w:p>
    <w:p w14:paraId="50C4762F" w14:textId="77777777" w:rsidR="00FC25A4" w:rsidRPr="00BC5484" w:rsidRDefault="00FC25A4" w:rsidP="00FC25A4">
      <w:pPr>
        <w:tabs>
          <w:tab w:val="left" w:pos="994"/>
        </w:tabs>
      </w:pPr>
      <w:r w:rsidRPr="00BC5484">
        <w:t>Corrective measures will be taken depending on issues raised (e.g. software issues will be corrected by the software developer, operational procedures for the field staff will be modified adhoc, etc.).</w:t>
      </w:r>
    </w:p>
    <w:p w14:paraId="1BF6DA12" w14:textId="77777777" w:rsidR="00FC25A4" w:rsidRPr="00BC5484" w:rsidRDefault="00FC25A4" w:rsidP="00FC25A4">
      <w:pPr>
        <w:tabs>
          <w:tab w:val="left" w:pos="994"/>
        </w:tabs>
      </w:pPr>
    </w:p>
    <w:p w14:paraId="681894B7" w14:textId="77777777" w:rsidR="00FC25A4" w:rsidRPr="00BC5484" w:rsidRDefault="00FC25A4" w:rsidP="00FC25A4">
      <w:r w:rsidRPr="00BC5484">
        <w:t>The management of the CME is committed to identifying opportunities for improvement and supporting their implementation. In order to identify areas for improvement, besides regular feedback from the Province Offices and Field Staff, the following issues will be discussed during Programme Meetings which will be held twice a year:</w:t>
      </w:r>
    </w:p>
    <w:p w14:paraId="120E28D2" w14:textId="77777777" w:rsidR="00FC25A4" w:rsidRPr="00BC5484" w:rsidRDefault="00FC25A4" w:rsidP="00B36E81">
      <w:pPr>
        <w:numPr>
          <w:ilvl w:val="0"/>
          <w:numId w:val="47"/>
        </w:numPr>
        <w:tabs>
          <w:tab w:val="left" w:pos="360"/>
        </w:tabs>
        <w:ind w:left="360"/>
        <w:rPr>
          <w:szCs w:val="22"/>
        </w:rPr>
      </w:pPr>
      <w:r w:rsidRPr="00BC5484">
        <w:rPr>
          <w:szCs w:val="22"/>
        </w:rPr>
        <w:t>Any inefficiencies in operation and management (e.g. in recording data or transferring data to database);</w:t>
      </w:r>
    </w:p>
    <w:p w14:paraId="4440A8D3" w14:textId="77777777" w:rsidR="00FC25A4" w:rsidRPr="00BC5484" w:rsidRDefault="00FC25A4" w:rsidP="00B36E81">
      <w:pPr>
        <w:numPr>
          <w:ilvl w:val="0"/>
          <w:numId w:val="47"/>
        </w:numPr>
        <w:tabs>
          <w:tab w:val="left" w:pos="360"/>
        </w:tabs>
        <w:ind w:left="360"/>
        <w:rPr>
          <w:szCs w:val="22"/>
        </w:rPr>
      </w:pPr>
      <w:r w:rsidRPr="00BC5484">
        <w:rPr>
          <w:szCs w:val="22"/>
        </w:rPr>
        <w:t>Opportunities to employ better methods;</w:t>
      </w:r>
    </w:p>
    <w:p w14:paraId="7F998AC1" w14:textId="77777777" w:rsidR="00FC25A4" w:rsidRPr="00BC5484" w:rsidRDefault="00FC25A4" w:rsidP="00B36E81">
      <w:pPr>
        <w:numPr>
          <w:ilvl w:val="0"/>
          <w:numId w:val="47"/>
        </w:numPr>
        <w:tabs>
          <w:tab w:val="left" w:pos="360"/>
        </w:tabs>
        <w:ind w:left="360"/>
        <w:rPr>
          <w:szCs w:val="22"/>
        </w:rPr>
      </w:pPr>
      <w:r w:rsidRPr="00BC5484">
        <w:rPr>
          <w:szCs w:val="22"/>
        </w:rPr>
        <w:t>Control of planned and unplanned changes.</w:t>
      </w:r>
    </w:p>
    <w:p w14:paraId="406D01BA" w14:textId="77777777" w:rsidR="00FC25A4" w:rsidRPr="00BC5484" w:rsidRDefault="00FC25A4" w:rsidP="00FC25A4">
      <w:pPr>
        <w:pStyle w:val="ListParagraph"/>
        <w:ind w:left="0"/>
      </w:pPr>
      <w:r w:rsidRPr="00BC5484">
        <w:t xml:space="preserve">In addition to that, when special technical issues needed to be undertaken in regard to the carbon component, the issues will be discussed at Quality Inspection meetings which are also held twice a year. Any improvements in the management system shall be checked against the POA-DD and VPA-DDs to ensure there is no conflict.  </w:t>
      </w:r>
    </w:p>
    <w:p w14:paraId="30E820E7" w14:textId="77777777" w:rsidR="00FC25A4" w:rsidRPr="00BC5484" w:rsidRDefault="00FC25A4" w:rsidP="00FC25A4">
      <w:pPr>
        <w:tabs>
          <w:tab w:val="left" w:pos="994"/>
        </w:tabs>
        <w:rPr>
          <w:lang w:val="en-US"/>
        </w:rPr>
      </w:pPr>
    </w:p>
    <w:p w14:paraId="5442F9B6" w14:textId="77777777" w:rsidR="00FC25A4" w:rsidRPr="00BC5484" w:rsidRDefault="00FC25A4" w:rsidP="00FC25A4">
      <w:pPr>
        <w:tabs>
          <w:tab w:val="left" w:pos="994"/>
        </w:tabs>
        <w:rPr>
          <w:bCs/>
          <w:i/>
        </w:rPr>
      </w:pPr>
      <w:bookmarkStart w:id="265" w:name="_Toc334365953"/>
      <w:bookmarkStart w:id="266" w:name="_Toc334367830"/>
      <w:r w:rsidRPr="00BC5484">
        <w:rPr>
          <w:bCs/>
          <w:i/>
        </w:rPr>
        <w:t>Reviewing and continually improving the Gold Standard process</w:t>
      </w:r>
      <w:bookmarkEnd w:id="265"/>
      <w:bookmarkEnd w:id="266"/>
    </w:p>
    <w:p w14:paraId="28729303" w14:textId="77777777" w:rsidR="00FC25A4" w:rsidRPr="00BC5484" w:rsidRDefault="00FC25A4" w:rsidP="00FC25A4">
      <w:pPr>
        <w:tabs>
          <w:tab w:val="left" w:pos="994"/>
        </w:tabs>
        <w:rPr>
          <w:szCs w:val="22"/>
        </w:rPr>
      </w:pPr>
      <w:r w:rsidRPr="00BC5484">
        <w:t>The Gold Standard expert will follow the latest developments in the Gold Standard and where necessary will provide advice on updating procedures to comply with new rules and regulations under the Gold Standard. The expert will also critically assess the monitoring and verification processes and will advise management on updating and improving process for the collection of data and reporting. Finally, the expert will be in charge of renewing crediting periods for VPAs and updating the baseline for the PoA where deemed necessary.</w:t>
      </w:r>
    </w:p>
    <w:p w14:paraId="4E7E900A" w14:textId="77777777" w:rsidR="00251799" w:rsidRPr="00BC5484" w:rsidRDefault="00251799" w:rsidP="00251799">
      <w:pPr>
        <w:rPr>
          <w:rFonts w:cs="Arial"/>
          <w:lang w:eastAsia="en-US"/>
        </w:rPr>
      </w:pPr>
    </w:p>
    <w:p w14:paraId="6868A114" w14:textId="77777777" w:rsidR="00E8385B" w:rsidRPr="00BC5484" w:rsidRDefault="00E8385B" w:rsidP="003476B9">
      <w:pPr>
        <w:pStyle w:val="SDMAppTitle"/>
        <w:pageBreakBefore w:val="0"/>
      </w:pPr>
      <w:r w:rsidRPr="00BC5484">
        <w:lastRenderedPageBreak/>
        <w:t>Summary of post registration changes</w:t>
      </w:r>
    </w:p>
    <w:p w14:paraId="10F8671E" w14:textId="77777777" w:rsidR="00251799" w:rsidRPr="000C7CA3" w:rsidRDefault="00B2516D" w:rsidP="00251799">
      <w:pPr>
        <w:rPr>
          <w:rFonts w:cs="Arial"/>
          <w:lang w:eastAsia="en-US"/>
        </w:rPr>
      </w:pPr>
      <w:r w:rsidRPr="00BC5484">
        <w:rPr>
          <w:rFonts w:cs="Arial"/>
          <w:lang w:eastAsia="en-US"/>
        </w:rPr>
        <w:t>This section is not applicable as the project is a Voluntary Gold Standard Programme.</w:t>
      </w:r>
    </w:p>
    <w:bookmarkEnd w:id="0"/>
    <w:bookmarkEnd w:id="9"/>
    <w:p w14:paraId="24989E20" w14:textId="77777777" w:rsidR="0075724F" w:rsidRPr="000C7CA3" w:rsidRDefault="0075724F" w:rsidP="00251799">
      <w:pPr>
        <w:rPr>
          <w:rFonts w:cs="Arial"/>
        </w:rPr>
      </w:pPr>
    </w:p>
    <w:sectPr w:rsidR="0075724F" w:rsidRPr="000C7CA3" w:rsidSect="000C492F">
      <w:headerReference w:type="default" r:id="rId15"/>
      <w:footerReference w:type="default" r:id="rId16"/>
      <w:headerReference w:type="first" r:id="rId17"/>
      <w:pgSz w:w="11907" w:h="16840" w:code="9"/>
      <w:pgMar w:top="1134" w:right="1134" w:bottom="1134" w:left="1134" w:header="851"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B86B0" w14:textId="77777777" w:rsidR="00987BB8" w:rsidRDefault="00987BB8">
      <w:r>
        <w:separator/>
      </w:r>
    </w:p>
  </w:endnote>
  <w:endnote w:type="continuationSeparator" w:id="0">
    <w:p w14:paraId="542852BB" w14:textId="77777777" w:rsidR="00987BB8" w:rsidRDefault="00987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auto"/>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oundryFormSans-Book">
    <w:altName w:val="Times New Roman"/>
    <w:panose1 w:val="00000000000000000000"/>
    <w:charset w:val="00"/>
    <w:family w:val="auto"/>
    <w:notTrueType/>
    <w:pitch w:val="variable"/>
    <w:sig w:usb0="00000083" w:usb1="00000000" w:usb2="00000000" w:usb3="00000000" w:csb0="00000009"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venir Book">
    <w:panose1 w:val="020B0503020203020204"/>
    <w:charset w:val="00"/>
    <w:family w:val="swiss"/>
    <w:notTrueType/>
    <w:pitch w:val="variable"/>
    <w:sig w:usb0="80002027"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F6D41" w14:textId="77777777" w:rsidR="003B6CD0" w:rsidRPr="00F306F1" w:rsidRDefault="003B6CD0" w:rsidP="00E8385B">
    <w:pPr>
      <w:pStyle w:val="FooterF"/>
      <w:tabs>
        <w:tab w:val="clear" w:pos="9639"/>
        <w:tab w:val="right" w:pos="9498"/>
      </w:tabs>
    </w:pPr>
    <w:r w:rsidRPr="00DC3436">
      <w:rPr>
        <w:szCs w:val="22"/>
      </w:rPr>
      <w:t xml:space="preserve">Version </w:t>
    </w:r>
    <w:r>
      <w:rPr>
        <w:szCs w:val="22"/>
      </w:rPr>
      <w:t>05.0</w:t>
    </w:r>
    <w:r w:rsidRPr="00DC3436">
      <w:rPr>
        <w:szCs w:val="22"/>
      </w:rPr>
      <w:tab/>
      <w:t xml:space="preserve">Page </w:t>
    </w:r>
    <w:r w:rsidRPr="00DC3436">
      <w:rPr>
        <w:rStyle w:val="PageNumber"/>
        <w:szCs w:val="22"/>
      </w:rPr>
      <w:fldChar w:fldCharType="begin"/>
    </w:r>
    <w:r w:rsidRPr="00DC3436">
      <w:rPr>
        <w:rStyle w:val="PageNumber"/>
        <w:szCs w:val="22"/>
      </w:rPr>
      <w:instrText xml:space="preserve"> PAGE </w:instrText>
    </w:r>
    <w:r w:rsidRPr="00DC3436">
      <w:rPr>
        <w:rStyle w:val="PageNumber"/>
        <w:szCs w:val="22"/>
      </w:rPr>
      <w:fldChar w:fldCharType="separate"/>
    </w:r>
    <w:r>
      <w:rPr>
        <w:rStyle w:val="PageNumber"/>
        <w:noProof/>
        <w:szCs w:val="22"/>
      </w:rPr>
      <w:t>10</w:t>
    </w:r>
    <w:r w:rsidRPr="00DC3436">
      <w:rPr>
        <w:rStyle w:val="PageNumber"/>
        <w:szCs w:val="22"/>
      </w:rPr>
      <w:fldChar w:fldCharType="end"/>
    </w:r>
    <w:r w:rsidRPr="00DC3436">
      <w:rPr>
        <w:rStyle w:val="PageNumber"/>
        <w:szCs w:val="22"/>
      </w:rPr>
      <w:t xml:space="preserve"> of </w:t>
    </w:r>
    <w:r w:rsidRPr="00DC3436">
      <w:rPr>
        <w:rStyle w:val="PageNumber"/>
        <w:szCs w:val="22"/>
      </w:rPr>
      <w:fldChar w:fldCharType="begin"/>
    </w:r>
    <w:r w:rsidRPr="00DC3436">
      <w:rPr>
        <w:rStyle w:val="PageNumber"/>
        <w:szCs w:val="22"/>
      </w:rPr>
      <w:instrText xml:space="preserve"> NUMPAGES </w:instrText>
    </w:r>
    <w:r w:rsidRPr="00DC3436">
      <w:rPr>
        <w:rStyle w:val="PageNumber"/>
        <w:szCs w:val="22"/>
      </w:rPr>
      <w:fldChar w:fldCharType="separate"/>
    </w:r>
    <w:r>
      <w:rPr>
        <w:rStyle w:val="PageNumber"/>
        <w:noProof/>
        <w:szCs w:val="22"/>
      </w:rPr>
      <w:t>50</w:t>
    </w:r>
    <w:r w:rsidRPr="00DC3436">
      <w:rPr>
        <w:rStyle w:val="PageNumber"/>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44122B" w14:textId="77777777" w:rsidR="00987BB8" w:rsidRDefault="00987BB8">
      <w:r>
        <w:separator/>
      </w:r>
    </w:p>
  </w:footnote>
  <w:footnote w:type="continuationSeparator" w:id="0">
    <w:p w14:paraId="2D18EBE3" w14:textId="77777777" w:rsidR="00987BB8" w:rsidRDefault="00987BB8">
      <w:r>
        <w:continuationSeparator/>
      </w:r>
    </w:p>
  </w:footnote>
  <w:footnote w:id="1">
    <w:p w14:paraId="75C145D7" w14:textId="77777777" w:rsidR="003B6CD0" w:rsidRPr="00096C9F" w:rsidRDefault="003B6CD0" w:rsidP="008E5DF3">
      <w:pPr>
        <w:pStyle w:val="FootnoteText"/>
        <w:ind w:left="0" w:firstLine="0"/>
        <w:rPr>
          <w:lang w:val="en-US"/>
        </w:rPr>
      </w:pPr>
      <w:r w:rsidRPr="008E5DF3">
        <w:rPr>
          <w:rStyle w:val="FootnoteReference"/>
          <w:sz w:val="16"/>
        </w:rPr>
        <w:footnoteRef/>
      </w:r>
      <w:r w:rsidRPr="008E5DF3">
        <w:rPr>
          <w:sz w:val="16"/>
        </w:rPr>
        <w:t xml:space="preserve"> Small-scale VPAs are subject to the thresholds set forth by the CDM; 15 MW (45 MW</w:t>
      </w:r>
      <w:r w:rsidRPr="008E5DF3">
        <w:rPr>
          <w:sz w:val="16"/>
          <w:vertAlign w:val="subscript"/>
        </w:rPr>
        <w:t>th</w:t>
      </w:r>
      <w:r w:rsidRPr="008E5DF3">
        <w:rPr>
          <w:sz w:val="16"/>
        </w:rPr>
        <w:t>) for the renewable energy component and an emissions cap of 60,000 t</w:t>
      </w:r>
      <w:r w:rsidRPr="008E5DF3">
        <w:rPr>
          <w:sz w:val="16"/>
          <w:lang w:val="en-US"/>
        </w:rPr>
        <w:t>CO</w:t>
      </w:r>
      <w:r w:rsidRPr="008E5DF3">
        <w:rPr>
          <w:sz w:val="16"/>
          <w:vertAlign w:val="subscript"/>
          <w:lang w:val="en-US"/>
        </w:rPr>
        <w:t>2</w:t>
      </w:r>
      <w:r w:rsidRPr="008E5DF3">
        <w:rPr>
          <w:sz w:val="16"/>
          <w:lang w:val="en-US"/>
        </w:rPr>
        <w:t>e for the methane avoidance component</w:t>
      </w:r>
    </w:p>
  </w:footnote>
  <w:footnote w:id="2">
    <w:p w14:paraId="12A14A36" w14:textId="77777777" w:rsidR="003B6CD0" w:rsidRPr="008E5DF3" w:rsidRDefault="003B6CD0" w:rsidP="008E5DF3">
      <w:pPr>
        <w:pStyle w:val="FootnoteText"/>
        <w:ind w:left="0" w:firstLine="0"/>
        <w:rPr>
          <w:sz w:val="16"/>
        </w:rPr>
      </w:pPr>
      <w:r w:rsidRPr="008E5DF3">
        <w:rPr>
          <w:rStyle w:val="FootnoteReference"/>
          <w:sz w:val="16"/>
        </w:rPr>
        <w:footnoteRef/>
      </w:r>
      <w:r w:rsidRPr="008E5DF3">
        <w:rPr>
          <w:rStyle w:val="FootnoteReference"/>
          <w:sz w:val="16"/>
        </w:rPr>
        <w:t xml:space="preserve"> </w:t>
      </w:r>
      <w:r w:rsidRPr="008E5DF3">
        <w:rPr>
          <w:sz w:val="16"/>
        </w:rPr>
        <w:t>Note that more biodigesters can be added as long as the small-scale methodology threshold limit applicable under the CDM is respected. This means that the actual implementation schedule may deviate from the stated figures, and the VPA may include units constructed post-2020</w:t>
      </w:r>
    </w:p>
  </w:footnote>
  <w:footnote w:id="3">
    <w:p w14:paraId="50A8ABE5" w14:textId="77777777" w:rsidR="003B6CD0" w:rsidRPr="008E5DF3" w:rsidRDefault="003B6CD0" w:rsidP="008E5DF3">
      <w:pPr>
        <w:pStyle w:val="FootnoteText"/>
        <w:ind w:left="0" w:firstLine="0"/>
        <w:rPr>
          <w:sz w:val="16"/>
        </w:rPr>
      </w:pPr>
      <w:r w:rsidRPr="008E5DF3">
        <w:rPr>
          <w:rStyle w:val="FootnoteReference"/>
          <w:sz w:val="16"/>
        </w:rPr>
        <w:footnoteRef/>
      </w:r>
      <w:r w:rsidRPr="008E5DF3">
        <w:rPr>
          <w:rStyle w:val="FootnoteReference"/>
          <w:sz w:val="16"/>
        </w:rPr>
        <w:t xml:space="preserve"> </w:t>
      </w:r>
      <w:r w:rsidRPr="008E5DF3">
        <w:rPr>
          <w:sz w:val="16"/>
        </w:rPr>
        <w:t>Lukehurst, C.T., Frost, P. and Al Seadi, T (2010) ‘Utilisation of digestate from biogas plants as biofertiliser’. IEA Bioenergy</w:t>
      </w:r>
    </w:p>
  </w:footnote>
  <w:footnote w:id="4">
    <w:p w14:paraId="71D74575" w14:textId="77777777" w:rsidR="003B6CD0" w:rsidRPr="008E5DF3" w:rsidRDefault="003B6CD0" w:rsidP="008E5DF3">
      <w:pPr>
        <w:pStyle w:val="FootnoteText"/>
        <w:ind w:left="0" w:firstLine="0"/>
        <w:rPr>
          <w:sz w:val="16"/>
        </w:rPr>
      </w:pPr>
      <w:r w:rsidRPr="008E5DF3">
        <w:rPr>
          <w:rStyle w:val="FootnoteReference"/>
          <w:sz w:val="16"/>
        </w:rPr>
        <w:footnoteRef/>
      </w:r>
      <w:r w:rsidRPr="008E5DF3">
        <w:rPr>
          <w:rStyle w:val="FootnoteReference"/>
          <w:sz w:val="16"/>
        </w:rPr>
        <w:t xml:space="preserve"> </w:t>
      </w:r>
      <w:r w:rsidRPr="008E5DF3">
        <w:rPr>
          <w:sz w:val="16"/>
        </w:rPr>
        <w:t>World Health Organization (2007) ‘Indoor Air Pollution - National burden of Disease Estimates’. Geneva.</w:t>
      </w:r>
    </w:p>
  </w:footnote>
  <w:footnote w:id="5">
    <w:p w14:paraId="6A908E77" w14:textId="77777777" w:rsidR="003B6CD0" w:rsidRPr="008E5DF3" w:rsidRDefault="003B6CD0" w:rsidP="008E5DF3">
      <w:pPr>
        <w:pStyle w:val="FootnoteText"/>
        <w:ind w:left="0" w:firstLine="0"/>
      </w:pPr>
      <w:r w:rsidRPr="008E5DF3">
        <w:rPr>
          <w:rStyle w:val="FootnoteReference"/>
          <w:sz w:val="16"/>
        </w:rPr>
        <w:footnoteRef/>
      </w:r>
      <w:r w:rsidRPr="008E5DF3">
        <w:rPr>
          <w:rStyle w:val="FootnoteReference"/>
          <w:sz w:val="16"/>
        </w:rPr>
        <w:t xml:space="preserve"> </w:t>
      </w:r>
      <w:r w:rsidRPr="008E5DF3">
        <w:rPr>
          <w:sz w:val="16"/>
        </w:rPr>
        <w:t>Lukehurst, C.T., Frost, P. and Al Seadi, T (2010) ‘Utilisation of digestate from biogas plants as biofertiliser’. IEA Bioenergy</w:t>
      </w:r>
    </w:p>
  </w:footnote>
  <w:footnote w:id="6">
    <w:p w14:paraId="46B659E6" w14:textId="77777777" w:rsidR="003B6CD0" w:rsidRDefault="003B6CD0">
      <w:pPr>
        <w:pStyle w:val="FootnoteText"/>
      </w:pPr>
      <w:ins w:id="154" w:author="Szymon Mikolajczyk" w:date="2020-03-20T16:03:00Z">
        <w:r w:rsidRPr="00077145">
          <w:rPr>
            <w:rStyle w:val="FootnoteReference"/>
            <w:sz w:val="16"/>
            <w:szCs w:val="16"/>
            <w:rPrChange w:id="155" w:author="Szymon Mikolajczyk" w:date="2020-03-20T16:21:00Z">
              <w:rPr>
                <w:rStyle w:val="FootnoteReference"/>
              </w:rPr>
            </w:rPrChange>
          </w:rPr>
          <w:footnoteRef/>
        </w:r>
        <w:r w:rsidRPr="00077145">
          <w:rPr>
            <w:sz w:val="16"/>
            <w:szCs w:val="16"/>
            <w:rPrChange w:id="156" w:author="Szymon Mikolajczyk" w:date="2020-03-20T16:21:00Z">
              <w:rPr/>
            </w:rPrChange>
          </w:rPr>
          <w:t xml:space="preserve"> The visual </w:t>
        </w:r>
      </w:ins>
      <w:ins w:id="157" w:author="Szymon Mikolajczyk" w:date="2020-03-20T16:04:00Z">
        <w:r w:rsidRPr="00077145">
          <w:rPr>
            <w:sz w:val="16"/>
            <w:szCs w:val="16"/>
            <w:rPrChange w:id="158" w:author="Szymon Mikolajczyk" w:date="2020-03-20T16:21:00Z">
              <w:rPr/>
            </w:rPrChange>
          </w:rPr>
          <w:t xml:space="preserve">representation </w:t>
        </w:r>
      </w:ins>
      <w:ins w:id="159" w:author="Szymon Mikolajczyk" w:date="2020-03-20T16:23:00Z">
        <w:r w:rsidR="00077145">
          <w:rPr>
            <w:sz w:val="16"/>
            <w:szCs w:val="16"/>
          </w:rPr>
          <w:t xml:space="preserve">(source: </w:t>
        </w:r>
        <w:r w:rsidR="00077145">
          <w:rPr>
            <w:sz w:val="16"/>
            <w:szCs w:val="16"/>
          </w:rPr>
          <w:fldChar w:fldCharType="begin"/>
        </w:r>
        <w:r w:rsidR="00077145">
          <w:rPr>
            <w:sz w:val="16"/>
            <w:szCs w:val="16"/>
          </w:rPr>
          <w:instrText xml:space="preserve"> HYPERLINK "</w:instrText>
        </w:r>
        <w:r w:rsidR="00077145" w:rsidRPr="00077145">
          <w:rPr>
            <w:sz w:val="16"/>
            <w:szCs w:val="16"/>
          </w:rPr>
          <w:instrText>https://impactlabs.mit.edu/bag-biogas-digester</w:instrText>
        </w:r>
        <w:r w:rsidR="00077145">
          <w:rPr>
            <w:sz w:val="16"/>
            <w:szCs w:val="16"/>
          </w:rPr>
          <w:instrText xml:space="preserve">" </w:instrText>
        </w:r>
        <w:r w:rsidR="00077145">
          <w:rPr>
            <w:sz w:val="16"/>
            <w:szCs w:val="16"/>
          </w:rPr>
          <w:fldChar w:fldCharType="separate"/>
        </w:r>
        <w:r w:rsidR="00077145" w:rsidRPr="004E6041">
          <w:rPr>
            <w:rStyle w:val="Hyperlink"/>
            <w:sz w:val="16"/>
            <w:szCs w:val="16"/>
          </w:rPr>
          <w:t>https://impactlabs.mit.edu/bag-biogas-digester</w:t>
        </w:r>
        <w:r w:rsidR="00077145">
          <w:rPr>
            <w:sz w:val="16"/>
            <w:szCs w:val="16"/>
          </w:rPr>
          <w:fldChar w:fldCharType="end"/>
        </w:r>
        <w:r w:rsidR="00077145">
          <w:rPr>
            <w:sz w:val="16"/>
            <w:szCs w:val="16"/>
          </w:rPr>
          <w:t xml:space="preserve">) </w:t>
        </w:r>
      </w:ins>
      <w:ins w:id="160" w:author="Szymon Mikolajczyk" w:date="2020-03-20T16:04:00Z">
        <w:r w:rsidRPr="00077145">
          <w:rPr>
            <w:sz w:val="16"/>
            <w:szCs w:val="16"/>
            <w:rPrChange w:id="161" w:author="Szymon Mikolajczyk" w:date="2020-03-20T16:21:00Z">
              <w:rPr/>
            </w:rPrChange>
          </w:rPr>
          <w:t>portrays a plastic digester installed underground. Howe</w:t>
        </w:r>
      </w:ins>
      <w:ins w:id="162" w:author="Szymon Mikolajczyk" w:date="2020-03-20T16:21:00Z">
        <w:r w:rsidR="00077145" w:rsidRPr="00077145">
          <w:rPr>
            <w:sz w:val="16"/>
            <w:szCs w:val="16"/>
            <w:rPrChange w:id="163" w:author="Szymon Mikolajczyk" w:date="2020-03-20T16:21:00Z">
              <w:rPr/>
            </w:rPrChange>
          </w:rPr>
          <w:t>v</w:t>
        </w:r>
      </w:ins>
      <w:ins w:id="164" w:author="Szymon Mikolajczyk" w:date="2020-03-20T16:04:00Z">
        <w:r w:rsidRPr="00077145">
          <w:rPr>
            <w:sz w:val="16"/>
            <w:szCs w:val="16"/>
            <w:rPrChange w:id="165" w:author="Szymon Mikolajczyk" w:date="2020-03-20T16:21:00Z">
              <w:rPr/>
            </w:rPrChange>
          </w:rPr>
          <w:t>er</w:t>
        </w:r>
      </w:ins>
      <w:ins w:id="166" w:author="Szymon Mikolajczyk" w:date="2020-03-20T16:21:00Z">
        <w:r w:rsidR="00077145" w:rsidRPr="00077145">
          <w:rPr>
            <w:sz w:val="16"/>
            <w:szCs w:val="16"/>
            <w:rPrChange w:id="167" w:author="Szymon Mikolajczyk" w:date="2020-03-20T16:21:00Z">
              <w:rPr/>
            </w:rPrChange>
          </w:rPr>
          <w:t>, plastic digesters can also be mounted above-ground.</w:t>
        </w:r>
      </w:ins>
    </w:p>
  </w:footnote>
  <w:footnote w:id="7">
    <w:p w14:paraId="5CA3B142" w14:textId="77777777" w:rsidR="003B6CD0" w:rsidRPr="00152A8B" w:rsidRDefault="003B6CD0" w:rsidP="00411B62">
      <w:r w:rsidRPr="00411B62">
        <w:rPr>
          <w:rStyle w:val="FootnoteReference"/>
          <w:sz w:val="16"/>
        </w:rPr>
        <w:footnoteRef/>
      </w:r>
      <w:r w:rsidRPr="00411B62">
        <w:rPr>
          <w:sz w:val="16"/>
        </w:rPr>
        <w:t xml:space="preserve"> OECD (2011) ‘DAC List of ODA Recipients’ Available at: ht6tp://www.oecd.org/dataoecd/32/40/43540882.pdf</w:t>
      </w:r>
    </w:p>
  </w:footnote>
  <w:footnote w:id="8">
    <w:p w14:paraId="0ED40F9D" w14:textId="77777777" w:rsidR="003B6CD0" w:rsidRPr="00C61F31" w:rsidRDefault="003B6CD0" w:rsidP="00405B71">
      <w:pPr>
        <w:pStyle w:val="FootnoteText"/>
        <w:spacing w:line="276" w:lineRule="auto"/>
        <w:rPr>
          <w:sz w:val="16"/>
          <w:szCs w:val="16"/>
          <w:lang w:val="en-US"/>
        </w:rPr>
      </w:pPr>
      <w:r w:rsidRPr="00C61F31">
        <w:rPr>
          <w:rStyle w:val="FootnoteReference"/>
          <w:sz w:val="16"/>
          <w:szCs w:val="16"/>
        </w:rPr>
        <w:footnoteRef/>
      </w:r>
      <w:r w:rsidRPr="00C61F31">
        <w:rPr>
          <w:sz w:val="16"/>
          <w:szCs w:val="16"/>
        </w:rPr>
        <w:t xml:space="preserve"> As per t</w:t>
      </w:r>
      <w:r w:rsidRPr="00C61F31">
        <w:rPr>
          <w:color w:val="000000"/>
          <w:sz w:val="16"/>
          <w:szCs w:val="16"/>
        </w:rPr>
        <w:t>he Köppen Climate Classification System, a widely used classification system of the world's climates</w:t>
      </w:r>
    </w:p>
  </w:footnote>
  <w:footnote w:id="9">
    <w:p w14:paraId="7867BD51" w14:textId="77777777" w:rsidR="003B6CD0" w:rsidRPr="00C61F31" w:rsidRDefault="003B6CD0" w:rsidP="00035FE8">
      <w:pPr>
        <w:autoSpaceDE w:val="0"/>
        <w:autoSpaceDN w:val="0"/>
        <w:adjustRightInd w:val="0"/>
        <w:spacing w:line="360" w:lineRule="auto"/>
        <w:rPr>
          <w:sz w:val="16"/>
          <w:szCs w:val="16"/>
          <w:lang w:val="en-US"/>
        </w:rPr>
      </w:pPr>
      <w:r w:rsidRPr="00C61F31">
        <w:rPr>
          <w:rStyle w:val="FootnoteReference"/>
          <w:sz w:val="16"/>
          <w:szCs w:val="16"/>
        </w:rPr>
        <w:footnoteRef/>
      </w:r>
      <w:r w:rsidRPr="00C61F31">
        <w:rPr>
          <w:sz w:val="16"/>
          <w:szCs w:val="16"/>
        </w:rPr>
        <w:t xml:space="preserve"> Methane has an energy value of 37.78 MJ/m</w:t>
      </w:r>
      <w:r w:rsidRPr="00C61F31">
        <w:rPr>
          <w:sz w:val="16"/>
          <w:szCs w:val="16"/>
          <w:vertAlign w:val="superscript"/>
        </w:rPr>
        <w:t>3</w:t>
      </w:r>
      <w:r w:rsidRPr="00C61F31">
        <w:rPr>
          <w:sz w:val="16"/>
          <w:szCs w:val="16"/>
        </w:rPr>
        <w:t>; thus, biogas at 55% CH</w:t>
      </w:r>
      <w:r w:rsidRPr="00C61F31">
        <w:rPr>
          <w:sz w:val="16"/>
          <w:szCs w:val="16"/>
          <w:vertAlign w:val="subscript"/>
        </w:rPr>
        <w:t>4</w:t>
      </w:r>
      <w:r w:rsidRPr="00C61F31">
        <w:rPr>
          <w:sz w:val="16"/>
          <w:szCs w:val="16"/>
        </w:rPr>
        <w:t xml:space="preserve"> has an energy value of 21 MJ/m</w:t>
      </w:r>
      <w:r w:rsidRPr="00C61F31">
        <w:rPr>
          <w:sz w:val="16"/>
          <w:szCs w:val="16"/>
          <w:vertAlign w:val="superscript"/>
        </w:rPr>
        <w:t>3</w:t>
      </w:r>
    </w:p>
  </w:footnote>
  <w:footnote w:id="10">
    <w:p w14:paraId="3ED6D0F9" w14:textId="77777777" w:rsidR="003B6CD0" w:rsidRPr="00C6509A" w:rsidRDefault="003B6CD0" w:rsidP="00405B71">
      <w:pPr>
        <w:pStyle w:val="FootnoteText"/>
        <w:spacing w:before="0" w:line="360" w:lineRule="auto"/>
        <w:ind w:left="0" w:firstLine="0"/>
        <w:rPr>
          <w:lang w:val="en-US"/>
        </w:rPr>
      </w:pPr>
      <w:r w:rsidRPr="00C61F31">
        <w:rPr>
          <w:rStyle w:val="FootnoteReference"/>
          <w:sz w:val="16"/>
          <w:szCs w:val="16"/>
        </w:rPr>
        <w:footnoteRef/>
      </w:r>
      <w:r w:rsidRPr="00C61F31">
        <w:rPr>
          <w:sz w:val="16"/>
          <w:szCs w:val="16"/>
        </w:rPr>
        <w:t xml:space="preserve"> Cow dung produces approximately 40 litres biogas per kg. Each m</w:t>
      </w:r>
      <w:r w:rsidRPr="00C61F31">
        <w:rPr>
          <w:sz w:val="16"/>
          <w:szCs w:val="16"/>
          <w:vertAlign w:val="superscript"/>
        </w:rPr>
        <w:t>3</w:t>
      </w:r>
      <w:r w:rsidRPr="00C61F31">
        <w:rPr>
          <w:sz w:val="16"/>
          <w:szCs w:val="16"/>
        </w:rPr>
        <w:t xml:space="preserve"> capacity of the biodigester needs 7.5 kg dung per day. Given a </w:t>
      </w:r>
      <w:r>
        <w:rPr>
          <w:sz w:val="16"/>
          <w:szCs w:val="16"/>
        </w:rPr>
        <w:t>12</w:t>
      </w:r>
      <w:r w:rsidRPr="00C61F31">
        <w:rPr>
          <w:sz w:val="16"/>
          <w:szCs w:val="16"/>
        </w:rPr>
        <w:t xml:space="preserve"> m</w:t>
      </w:r>
      <w:r w:rsidRPr="00C61F31">
        <w:rPr>
          <w:sz w:val="16"/>
          <w:szCs w:val="16"/>
          <w:vertAlign w:val="superscript"/>
        </w:rPr>
        <w:t>3</w:t>
      </w:r>
      <w:r w:rsidRPr="00C61F31">
        <w:rPr>
          <w:sz w:val="16"/>
          <w:szCs w:val="16"/>
        </w:rPr>
        <w:t xml:space="preserve"> biodigester, </w:t>
      </w:r>
      <w:r>
        <w:rPr>
          <w:sz w:val="16"/>
          <w:szCs w:val="16"/>
        </w:rPr>
        <w:t>90</w:t>
      </w:r>
      <w:r w:rsidRPr="00C61F31">
        <w:rPr>
          <w:sz w:val="16"/>
          <w:szCs w:val="16"/>
        </w:rPr>
        <w:t xml:space="preserve"> kg of cow dung per day is required. This translates into </w:t>
      </w:r>
      <w:r>
        <w:rPr>
          <w:sz w:val="16"/>
          <w:szCs w:val="16"/>
        </w:rPr>
        <w:t>3.6</w:t>
      </w:r>
      <w:r w:rsidRPr="00C61F31">
        <w:rPr>
          <w:sz w:val="16"/>
          <w:szCs w:val="16"/>
        </w:rPr>
        <w:t xml:space="preserve"> m</w:t>
      </w:r>
      <w:r w:rsidRPr="00C61F31">
        <w:rPr>
          <w:sz w:val="16"/>
          <w:szCs w:val="16"/>
          <w:vertAlign w:val="superscript"/>
        </w:rPr>
        <w:t>3</w:t>
      </w:r>
      <w:r w:rsidRPr="00C61F31">
        <w:rPr>
          <w:sz w:val="16"/>
          <w:szCs w:val="16"/>
        </w:rPr>
        <w:t xml:space="preserve"> of gas produced per day.</w:t>
      </w:r>
    </w:p>
  </w:footnote>
  <w:footnote w:id="11">
    <w:p w14:paraId="521BC6BC" w14:textId="77777777" w:rsidR="003B6CD0" w:rsidRPr="003C6537" w:rsidRDefault="003B6CD0" w:rsidP="008676D1">
      <w:pPr>
        <w:rPr>
          <w:sz w:val="20"/>
          <w:lang w:val="en-US"/>
        </w:rPr>
      </w:pPr>
      <w:r w:rsidRPr="00C61F31">
        <w:rPr>
          <w:rStyle w:val="FootnoteReference"/>
          <w:sz w:val="16"/>
        </w:rPr>
        <w:footnoteRef/>
      </w:r>
      <w:r w:rsidRPr="00C61F31">
        <w:rPr>
          <w:sz w:val="16"/>
        </w:rPr>
        <w:t xml:space="preserve"> Laboratory of Energy and Agricultural Electrification (2002) ‘Biomass energy potentials and utilisation in Indonesia’</w:t>
      </w:r>
    </w:p>
  </w:footnote>
  <w:footnote w:id="12">
    <w:p w14:paraId="0EA3F1D1" w14:textId="77777777" w:rsidR="003B6CD0" w:rsidRPr="00C61F31" w:rsidRDefault="003B6CD0" w:rsidP="00405B71">
      <w:pPr>
        <w:spacing w:line="276" w:lineRule="auto"/>
        <w:rPr>
          <w:sz w:val="18"/>
          <w:lang w:val="en-US"/>
        </w:rPr>
      </w:pPr>
      <w:r w:rsidRPr="00C61F31">
        <w:rPr>
          <w:rStyle w:val="FootnoteReference"/>
          <w:sz w:val="16"/>
        </w:rPr>
        <w:footnoteRef/>
      </w:r>
      <w:r w:rsidRPr="00C61F31">
        <w:rPr>
          <w:sz w:val="16"/>
        </w:rPr>
        <w:t xml:space="preserve"> See chapter ‘Emissions from Livestock and Manure Management’ under the volume ‘Agriculture, Forestry and other Land use’ of the 2006 IPCC Guidelines for National Greenhouse Gas Inventories</w:t>
      </w:r>
    </w:p>
  </w:footnote>
  <w:footnote w:id="13">
    <w:p w14:paraId="42809865" w14:textId="77777777" w:rsidR="003B6CD0" w:rsidRPr="003C6537" w:rsidRDefault="003B6CD0" w:rsidP="00405B71">
      <w:pPr>
        <w:pStyle w:val="FootnoteText"/>
        <w:spacing w:before="0" w:line="276" w:lineRule="auto"/>
        <w:ind w:left="0" w:firstLine="0"/>
        <w:rPr>
          <w:lang w:val="en-US"/>
        </w:rPr>
      </w:pPr>
      <w:r w:rsidRPr="00C61F31">
        <w:rPr>
          <w:rStyle w:val="FootnoteReference"/>
          <w:sz w:val="16"/>
        </w:rPr>
        <w:footnoteRef/>
      </w:r>
      <w:r w:rsidRPr="00C61F31">
        <w:rPr>
          <w:sz w:val="16"/>
        </w:rPr>
        <w:t xml:space="preserve"> See chapter ‘Emissions from Livestock and Manure Management’ under the volume ‘Agriculture, Forestry and other Land use’ of the 2006 IPCC Guidelines for National Greenhouse Gas Inventories</w:t>
      </w:r>
    </w:p>
  </w:footnote>
  <w:footnote w:id="14">
    <w:p w14:paraId="5A6340BE" w14:textId="77777777" w:rsidR="003B6CD0" w:rsidRPr="00B0579D" w:rsidRDefault="003B6CD0" w:rsidP="008676D1">
      <w:pPr>
        <w:pStyle w:val="FootnoteText"/>
        <w:spacing w:before="0"/>
        <w:rPr>
          <w:lang w:val="en-US"/>
        </w:rPr>
      </w:pPr>
      <w:r w:rsidRPr="00C61F31">
        <w:rPr>
          <w:rStyle w:val="FootnoteReference"/>
          <w:sz w:val="16"/>
        </w:rPr>
        <w:footnoteRef/>
      </w:r>
      <w:r w:rsidRPr="00C61F31">
        <w:rPr>
          <w:sz w:val="16"/>
        </w:rPr>
        <w:t xml:space="preserve"> </w:t>
      </w:r>
      <w:r w:rsidRPr="00C61F31">
        <w:rPr>
          <w:sz w:val="16"/>
          <w:lang w:val="en-US"/>
        </w:rPr>
        <w:t>Indonesian Law No.20 on Micro, Small and Medium Enterprises (2008)</w:t>
      </w:r>
    </w:p>
  </w:footnote>
  <w:footnote w:id="15">
    <w:p w14:paraId="2CB7A200" w14:textId="77777777" w:rsidR="003B6CD0" w:rsidRPr="00C61F31" w:rsidRDefault="003B6CD0" w:rsidP="00405B71">
      <w:pPr>
        <w:spacing w:line="360" w:lineRule="auto"/>
        <w:rPr>
          <w:sz w:val="16"/>
          <w:lang w:val="en-US"/>
        </w:rPr>
      </w:pPr>
      <w:r w:rsidRPr="00C61F31">
        <w:rPr>
          <w:rStyle w:val="FootnoteReference"/>
          <w:sz w:val="16"/>
        </w:rPr>
        <w:footnoteRef/>
      </w:r>
      <w:r w:rsidRPr="00C61F31">
        <w:rPr>
          <w:sz w:val="16"/>
        </w:rPr>
        <w:t xml:space="preserve"> </w:t>
      </w:r>
      <w:r w:rsidRPr="00C61F31">
        <w:rPr>
          <w:sz w:val="16"/>
          <w:lang w:val="en-US"/>
        </w:rPr>
        <w:t>Gold Standard Toolkit, Version 2.1, Section 1.2.5.</w:t>
      </w:r>
    </w:p>
  </w:footnote>
  <w:footnote w:id="16">
    <w:p w14:paraId="1BCE9FD6" w14:textId="77777777" w:rsidR="003B6CD0" w:rsidRPr="002D4329" w:rsidRDefault="003B6CD0" w:rsidP="00405B71">
      <w:pPr>
        <w:spacing w:line="360" w:lineRule="auto"/>
        <w:rPr>
          <w:lang w:val="en-US"/>
        </w:rPr>
      </w:pPr>
      <w:r w:rsidRPr="00C61F31">
        <w:rPr>
          <w:rStyle w:val="FootnoteReference"/>
          <w:sz w:val="16"/>
        </w:rPr>
        <w:footnoteRef/>
      </w:r>
      <w:r w:rsidRPr="00C61F31">
        <w:rPr>
          <w:sz w:val="16"/>
        </w:rPr>
        <w:t xml:space="preserve"> </w:t>
      </w:r>
      <w:r w:rsidRPr="00C61F31">
        <w:rPr>
          <w:sz w:val="16"/>
          <w:lang w:val="en-US"/>
        </w:rPr>
        <w:t>Gold Standard Toolkit, Version 2.1, Section 1.2.7.</w:t>
      </w:r>
    </w:p>
  </w:footnote>
  <w:footnote w:id="17">
    <w:p w14:paraId="60D6934E" w14:textId="77777777" w:rsidR="003B6CD0" w:rsidRDefault="003B6CD0">
      <w:pPr>
        <w:pStyle w:val="FootnoteText"/>
      </w:pPr>
      <w:r w:rsidRPr="00CC3731">
        <w:rPr>
          <w:rStyle w:val="FootnoteReference"/>
          <w:sz w:val="16"/>
        </w:rPr>
        <w:footnoteRef/>
      </w:r>
      <w:r w:rsidRPr="00CC3731">
        <w:rPr>
          <w:sz w:val="16"/>
        </w:rPr>
        <w:t xml:space="preserve"> </w:t>
      </w:r>
      <w:r w:rsidRPr="00CC3731">
        <w:rPr>
          <w:sz w:val="16"/>
          <w:lang w:val="en-US"/>
        </w:rPr>
        <w:t>See results presented in Monitoring Report III of VPA-1</w:t>
      </w:r>
    </w:p>
  </w:footnote>
  <w:footnote w:id="18">
    <w:p w14:paraId="22DE0AE1" w14:textId="77777777" w:rsidR="003B6CD0" w:rsidRPr="00DD4FC8" w:rsidRDefault="003B6CD0" w:rsidP="00C61F31">
      <w:pPr>
        <w:pStyle w:val="FootnoteText"/>
        <w:ind w:left="0" w:firstLine="0"/>
        <w:rPr>
          <w:lang w:val="en-US"/>
        </w:rPr>
      </w:pPr>
      <w:r w:rsidRPr="00C61F31">
        <w:rPr>
          <w:rStyle w:val="FootnoteReference"/>
          <w:sz w:val="16"/>
        </w:rPr>
        <w:footnoteRef/>
      </w:r>
      <w:r w:rsidRPr="00C61F31">
        <w:rPr>
          <w:sz w:val="16"/>
        </w:rPr>
        <w:t xml:space="preserve"> </w:t>
      </w:r>
      <w:r>
        <w:rPr>
          <w:sz w:val="16"/>
        </w:rPr>
        <w:t>Calculated as 1.96 * 20,000</w:t>
      </w:r>
      <w:r w:rsidRPr="00C61F31">
        <w:rPr>
          <w:sz w:val="16"/>
        </w:rPr>
        <w:t xml:space="preserve"> = </w:t>
      </w:r>
      <w:r>
        <w:rPr>
          <w:sz w:val="16"/>
        </w:rPr>
        <w:t>39.2</w:t>
      </w:r>
      <w:r w:rsidRPr="00C61F31">
        <w:rPr>
          <w:sz w:val="16"/>
        </w:rPr>
        <w:t xml:space="preserve"> MW</w:t>
      </w:r>
      <w:r w:rsidRPr="00C61F31">
        <w:rPr>
          <w:sz w:val="16"/>
          <w:vertAlign w:val="subscript"/>
        </w:rPr>
        <w:t>th</w:t>
      </w:r>
      <w:r w:rsidRPr="00C61F31">
        <w:rPr>
          <w:sz w:val="16"/>
        </w:rPr>
        <w:t>.</w:t>
      </w:r>
    </w:p>
  </w:footnote>
  <w:footnote w:id="19">
    <w:p w14:paraId="3B5410A9" w14:textId="77777777" w:rsidR="003B6CD0" w:rsidRPr="005258BD" w:rsidRDefault="003B6CD0" w:rsidP="00E76C1C">
      <w:pPr>
        <w:rPr>
          <w:lang w:val="en-US"/>
        </w:rPr>
      </w:pPr>
      <w:r w:rsidRPr="00C61F31">
        <w:rPr>
          <w:rStyle w:val="FootnoteReference"/>
          <w:sz w:val="16"/>
        </w:rPr>
        <w:footnoteRef/>
      </w:r>
      <w:r w:rsidRPr="00C61F31">
        <w:rPr>
          <w:sz w:val="16"/>
        </w:rPr>
        <w:t xml:space="preserve"> </w:t>
      </w:r>
      <w:r w:rsidRPr="00C61F31">
        <w:rPr>
          <w:sz w:val="16"/>
          <w:lang w:val="en-US"/>
        </w:rPr>
        <w:t>CO</w:t>
      </w:r>
      <w:r w:rsidRPr="00C61F31">
        <w:rPr>
          <w:sz w:val="16"/>
          <w:vertAlign w:val="subscript"/>
          <w:lang w:val="en-US"/>
        </w:rPr>
        <w:t>2</w:t>
      </w:r>
      <w:r w:rsidRPr="00C61F31">
        <w:rPr>
          <w:sz w:val="16"/>
          <w:lang w:val="en-US"/>
        </w:rPr>
        <w:t xml:space="preserve"> and non-CO</w:t>
      </w:r>
      <w:r w:rsidRPr="00C61F31">
        <w:rPr>
          <w:sz w:val="16"/>
          <w:vertAlign w:val="subscript"/>
          <w:lang w:val="en-US"/>
        </w:rPr>
        <w:t>2</w:t>
      </w:r>
      <w:r w:rsidRPr="00C61F31">
        <w:rPr>
          <w:sz w:val="16"/>
          <w:lang w:val="en-US"/>
        </w:rPr>
        <w:t xml:space="preserve"> emissions factors for charcoal may be estimated from project specific monitoring or alternatively by researching a conservative wood to  charcoal production ratio (from IPCC, credible published literature, project-relevant measurement reports, or project-specific monitoring) and multiplying this value by the pertinent EF for wood.</w:t>
      </w:r>
    </w:p>
  </w:footnote>
  <w:footnote w:id="20">
    <w:p w14:paraId="231002B5" w14:textId="77777777" w:rsidR="003B6CD0" w:rsidRPr="007F1690" w:rsidRDefault="003B6CD0" w:rsidP="00C61F31">
      <w:pPr>
        <w:pStyle w:val="FootnoteText"/>
        <w:rPr>
          <w:lang w:val="en-US"/>
        </w:rPr>
      </w:pPr>
      <w:r w:rsidRPr="00C61F31">
        <w:rPr>
          <w:rStyle w:val="FootnoteReference"/>
          <w:sz w:val="16"/>
        </w:rPr>
        <w:footnoteRef/>
      </w:r>
      <w:r w:rsidRPr="00C61F31">
        <w:rPr>
          <w:sz w:val="16"/>
        </w:rPr>
        <w:t xml:space="preserve"> Technologies and Practices to Displace Decentralized Thermal Energy Consumption (11/04/2011) p.11 - 12</w:t>
      </w:r>
    </w:p>
  </w:footnote>
  <w:footnote w:id="21">
    <w:p w14:paraId="38448F07" w14:textId="77777777" w:rsidR="003B6CD0" w:rsidRPr="00C61F31" w:rsidRDefault="003B6CD0" w:rsidP="00C61F31">
      <w:pPr>
        <w:pStyle w:val="FootnoteText"/>
        <w:spacing w:before="0" w:after="0" w:line="360" w:lineRule="auto"/>
        <w:rPr>
          <w:sz w:val="16"/>
          <w:lang w:val="en-US"/>
        </w:rPr>
      </w:pPr>
      <w:r w:rsidRPr="00C61F31">
        <w:rPr>
          <w:rStyle w:val="FootnoteReference"/>
          <w:sz w:val="16"/>
        </w:rPr>
        <w:footnoteRef/>
      </w:r>
      <w:r w:rsidRPr="00C61F31">
        <w:rPr>
          <w:sz w:val="16"/>
        </w:rPr>
        <w:t xml:space="preserve"> </w:t>
      </w:r>
      <w:r w:rsidRPr="00C61F31">
        <w:rPr>
          <w:sz w:val="16"/>
          <w:lang w:val="en-US"/>
        </w:rPr>
        <w:t>Calculated as (</w:t>
      </w:r>
      <w:r>
        <w:rPr>
          <w:sz w:val="16"/>
          <w:lang w:val="en-US"/>
        </w:rPr>
        <w:t>3.45 * 365</w:t>
      </w:r>
      <w:r w:rsidRPr="00C61F31">
        <w:rPr>
          <w:sz w:val="16"/>
          <w:lang w:val="en-US"/>
        </w:rPr>
        <w:t>)</w:t>
      </w:r>
    </w:p>
  </w:footnote>
  <w:footnote w:id="22">
    <w:p w14:paraId="392FDF01" w14:textId="77777777" w:rsidR="003B6CD0" w:rsidRPr="00C61F31" w:rsidRDefault="003B6CD0" w:rsidP="00893522">
      <w:pPr>
        <w:pStyle w:val="FootnoteText"/>
        <w:spacing w:before="0" w:after="0" w:line="360" w:lineRule="auto"/>
        <w:rPr>
          <w:sz w:val="16"/>
          <w:lang w:val="en-US"/>
        </w:rPr>
      </w:pPr>
      <w:r w:rsidRPr="00C61F31">
        <w:rPr>
          <w:rStyle w:val="FootnoteReference"/>
          <w:sz w:val="16"/>
        </w:rPr>
        <w:footnoteRef/>
      </w:r>
      <w:r w:rsidRPr="00C61F31">
        <w:rPr>
          <w:sz w:val="16"/>
        </w:rPr>
        <w:t xml:space="preserve"> </w:t>
      </w:r>
      <w:r w:rsidRPr="00C61F31">
        <w:rPr>
          <w:sz w:val="16"/>
          <w:lang w:val="en-US"/>
        </w:rPr>
        <w:t>Calculated as (</w:t>
      </w:r>
      <w:r>
        <w:rPr>
          <w:sz w:val="16"/>
          <w:lang w:val="en-US"/>
        </w:rPr>
        <w:t>0.32 * 365</w:t>
      </w:r>
      <w:r w:rsidRPr="00C61F31">
        <w:rPr>
          <w:sz w:val="16"/>
          <w:lang w:val="en-US"/>
        </w:rPr>
        <w:t>)</w:t>
      </w:r>
    </w:p>
  </w:footnote>
  <w:footnote w:id="23">
    <w:p w14:paraId="7C8AEC92" w14:textId="77777777" w:rsidR="003B6CD0" w:rsidRPr="00C61F31" w:rsidRDefault="003B6CD0" w:rsidP="00C61F31">
      <w:pPr>
        <w:spacing w:line="360" w:lineRule="auto"/>
        <w:rPr>
          <w:sz w:val="16"/>
          <w:lang w:val="en-US"/>
        </w:rPr>
      </w:pPr>
      <w:r w:rsidRPr="00C61F31">
        <w:rPr>
          <w:rStyle w:val="FootnoteReference"/>
          <w:sz w:val="16"/>
        </w:rPr>
        <w:footnoteRef/>
      </w:r>
      <w:r w:rsidRPr="00C61F31">
        <w:rPr>
          <w:sz w:val="16"/>
        </w:rPr>
        <w:t xml:space="preserve"> FAO (2010) ‘Global Forest Resources Assessment 2010 Country Report Indonesia’</w:t>
      </w:r>
    </w:p>
  </w:footnote>
  <w:footnote w:id="24">
    <w:p w14:paraId="78A29A9E" w14:textId="77777777" w:rsidR="003B6CD0" w:rsidRPr="00C61F31" w:rsidRDefault="003B6CD0" w:rsidP="00C61F31">
      <w:pPr>
        <w:spacing w:line="360" w:lineRule="auto"/>
        <w:rPr>
          <w:sz w:val="16"/>
          <w:lang w:val="en-US"/>
        </w:rPr>
      </w:pPr>
      <w:r w:rsidRPr="00C61F31">
        <w:rPr>
          <w:rStyle w:val="FootnoteReference"/>
          <w:sz w:val="16"/>
        </w:rPr>
        <w:footnoteRef/>
      </w:r>
      <w:r w:rsidRPr="00C61F31">
        <w:rPr>
          <w:sz w:val="16"/>
        </w:rPr>
        <w:t xml:space="preserve"> FAO (2010) ‘Global Forest Resources Assessment 2010 Country Report Indonesia’</w:t>
      </w:r>
    </w:p>
  </w:footnote>
  <w:footnote w:id="25">
    <w:p w14:paraId="111289BA" w14:textId="77777777" w:rsidR="003B6CD0" w:rsidRPr="00C61F31" w:rsidRDefault="003B6CD0" w:rsidP="00C61F31">
      <w:pPr>
        <w:spacing w:line="360" w:lineRule="auto"/>
        <w:rPr>
          <w:sz w:val="16"/>
        </w:rPr>
      </w:pPr>
      <w:r w:rsidRPr="00C61F31">
        <w:rPr>
          <w:rStyle w:val="FootnoteReference"/>
          <w:sz w:val="16"/>
        </w:rPr>
        <w:footnoteRef/>
      </w:r>
      <w:r w:rsidRPr="00C61F31">
        <w:rPr>
          <w:sz w:val="16"/>
        </w:rPr>
        <w:t xml:space="preserve"> ITTO (2009) Encouraging Industrial Forest Plantations in the Tropics</w:t>
      </w:r>
    </w:p>
  </w:footnote>
  <w:footnote w:id="26">
    <w:p w14:paraId="0F3A4E75" w14:textId="77777777" w:rsidR="003B6CD0" w:rsidRPr="001604B1" w:rsidRDefault="003B6CD0" w:rsidP="00C61F31">
      <w:pPr>
        <w:pStyle w:val="FootnoteText"/>
        <w:spacing w:before="0" w:after="0" w:line="360" w:lineRule="auto"/>
        <w:rPr>
          <w:lang w:val="en-US"/>
        </w:rPr>
      </w:pPr>
      <w:r w:rsidRPr="00C61F31">
        <w:rPr>
          <w:rStyle w:val="FootnoteReference"/>
          <w:sz w:val="16"/>
        </w:rPr>
        <w:footnoteRef/>
      </w:r>
      <w:r w:rsidRPr="00C61F31">
        <w:rPr>
          <w:sz w:val="16"/>
        </w:rPr>
        <w:t xml:space="preserve"> ITTO (2009) Encouraging Industrial Forest Plantations in the Tropics</w:t>
      </w:r>
    </w:p>
  </w:footnote>
  <w:footnote w:id="27">
    <w:p w14:paraId="4AE0A696" w14:textId="77777777" w:rsidR="003B6CD0" w:rsidRPr="00EA5C86" w:rsidRDefault="003B6CD0" w:rsidP="00C61F31">
      <w:pPr>
        <w:spacing w:line="360" w:lineRule="auto"/>
        <w:rPr>
          <w:sz w:val="20"/>
          <w:lang w:val="en-US"/>
        </w:rPr>
      </w:pPr>
      <w:r w:rsidRPr="00C61F31">
        <w:rPr>
          <w:rStyle w:val="FootnoteReference"/>
          <w:sz w:val="16"/>
        </w:rPr>
        <w:footnoteRef/>
      </w:r>
      <w:r w:rsidRPr="00C61F31">
        <w:rPr>
          <w:sz w:val="16"/>
        </w:rPr>
        <w:t xml:space="preserve"> AMS-I.E.: Switch from non-renewable biomass for thermal applications by the user (Version 04)</w:t>
      </w:r>
    </w:p>
  </w:footnote>
  <w:footnote w:id="28">
    <w:p w14:paraId="2763984B" w14:textId="77777777" w:rsidR="003B6CD0" w:rsidRPr="00C7250E" w:rsidRDefault="003B6CD0" w:rsidP="00E76C1C">
      <w:pPr>
        <w:rPr>
          <w:lang w:val="en-US"/>
        </w:rPr>
      </w:pPr>
      <w:r w:rsidRPr="00C61F31">
        <w:rPr>
          <w:rStyle w:val="FootnoteReference"/>
          <w:sz w:val="16"/>
        </w:rPr>
        <w:footnoteRef/>
      </w:r>
      <w:r w:rsidRPr="00C61F31">
        <w:rPr>
          <w:sz w:val="16"/>
        </w:rPr>
        <w:t xml:space="preserve"> FAO (2010) ‘Global Forest Resources Assessment 2010 Country Report Indonesia’</w:t>
      </w:r>
    </w:p>
  </w:footnote>
  <w:footnote w:id="29">
    <w:p w14:paraId="32D639E2" w14:textId="77777777" w:rsidR="003B6CD0" w:rsidRPr="00C61F31" w:rsidRDefault="003B6CD0" w:rsidP="00A0309D">
      <w:pPr>
        <w:pStyle w:val="FootnoteText"/>
        <w:spacing w:before="0" w:after="0" w:line="360" w:lineRule="auto"/>
        <w:rPr>
          <w:sz w:val="16"/>
          <w:lang w:val="en-US"/>
        </w:rPr>
      </w:pPr>
      <w:r w:rsidRPr="00C61F31">
        <w:rPr>
          <w:rStyle w:val="FootnoteReference"/>
          <w:sz w:val="16"/>
        </w:rPr>
        <w:footnoteRef/>
      </w:r>
      <w:r w:rsidRPr="00C61F31">
        <w:rPr>
          <w:sz w:val="16"/>
        </w:rPr>
        <w:t xml:space="preserve"> </w:t>
      </w:r>
      <w:r w:rsidRPr="00C61F31">
        <w:rPr>
          <w:sz w:val="16"/>
          <w:lang w:val="en-US"/>
        </w:rPr>
        <w:t>Calculated as (</w:t>
      </w:r>
      <w:r>
        <w:rPr>
          <w:sz w:val="16"/>
          <w:lang w:val="en-US"/>
        </w:rPr>
        <w:t>1.18 * 365</w:t>
      </w:r>
      <w:r w:rsidRPr="00C61F31">
        <w:rPr>
          <w:sz w:val="16"/>
          <w:lang w:val="en-US"/>
        </w:rPr>
        <w:t>)</w:t>
      </w:r>
    </w:p>
  </w:footnote>
  <w:footnote w:id="30">
    <w:p w14:paraId="5F775543" w14:textId="77777777" w:rsidR="003B6CD0" w:rsidRPr="00C61F31" w:rsidRDefault="003B6CD0" w:rsidP="006133AA">
      <w:pPr>
        <w:pStyle w:val="FootnoteText"/>
        <w:spacing w:before="0" w:after="0" w:line="360" w:lineRule="auto"/>
        <w:rPr>
          <w:sz w:val="16"/>
          <w:lang w:val="en-US"/>
        </w:rPr>
      </w:pPr>
      <w:r w:rsidRPr="00C61F31">
        <w:rPr>
          <w:rStyle w:val="FootnoteReference"/>
          <w:sz w:val="16"/>
        </w:rPr>
        <w:footnoteRef/>
      </w:r>
      <w:r w:rsidRPr="00C61F31">
        <w:rPr>
          <w:sz w:val="16"/>
        </w:rPr>
        <w:t xml:space="preserve"> </w:t>
      </w:r>
      <w:r w:rsidRPr="00C61F31">
        <w:rPr>
          <w:sz w:val="16"/>
          <w:lang w:val="en-US"/>
        </w:rPr>
        <w:t>Calculated as (</w:t>
      </w:r>
      <w:r>
        <w:rPr>
          <w:sz w:val="16"/>
          <w:lang w:val="en-US"/>
        </w:rPr>
        <w:t>0.08 * 365</w:t>
      </w:r>
      <w:r w:rsidRPr="00C61F31">
        <w:rPr>
          <w:sz w:val="16"/>
          <w:lang w:val="en-US"/>
        </w:rPr>
        <w:t>)</w:t>
      </w:r>
    </w:p>
  </w:footnote>
  <w:footnote w:id="31">
    <w:p w14:paraId="000ED418" w14:textId="77777777" w:rsidR="003B6CD0" w:rsidRPr="00C61F31" w:rsidRDefault="003B6CD0" w:rsidP="00C61F31">
      <w:pPr>
        <w:spacing w:line="276" w:lineRule="auto"/>
        <w:rPr>
          <w:b/>
          <w:sz w:val="16"/>
          <w:szCs w:val="16"/>
          <w:lang w:val="en-US"/>
        </w:rPr>
      </w:pPr>
      <w:r w:rsidRPr="00C61F31">
        <w:rPr>
          <w:rStyle w:val="FootnoteReference"/>
          <w:sz w:val="16"/>
          <w:szCs w:val="16"/>
        </w:rPr>
        <w:footnoteRef/>
      </w:r>
      <w:r w:rsidRPr="00C61F31">
        <w:rPr>
          <w:sz w:val="16"/>
          <w:szCs w:val="16"/>
        </w:rPr>
        <w:t xml:space="preserve"> ‘Technologies and Practices to Displace Decentralized Thermal Energy Consumption (11/04/2011) p.12 - 14</w:t>
      </w:r>
    </w:p>
  </w:footnote>
  <w:footnote w:id="32">
    <w:p w14:paraId="53EB4DA5" w14:textId="77777777" w:rsidR="003B6CD0" w:rsidRPr="00C61F31" w:rsidRDefault="003B6CD0" w:rsidP="00C61F31">
      <w:pPr>
        <w:spacing w:line="360" w:lineRule="auto"/>
        <w:rPr>
          <w:sz w:val="16"/>
          <w:lang w:val="en-US"/>
        </w:rPr>
      </w:pPr>
      <w:r w:rsidRPr="00C61F31">
        <w:rPr>
          <w:rStyle w:val="FootnoteReference"/>
          <w:sz w:val="16"/>
        </w:rPr>
        <w:footnoteRef/>
      </w:r>
      <w:r w:rsidRPr="00C61F31">
        <w:rPr>
          <w:sz w:val="16"/>
        </w:rPr>
        <w:t xml:space="preserve"> </w:t>
      </w:r>
      <w:r w:rsidRPr="00C61F31">
        <w:rPr>
          <w:sz w:val="16"/>
          <w:lang w:val="en-US"/>
        </w:rPr>
        <w:t>IPCC Guidelines for National Greenhouse Gas Inventories (2006) ‘Chapter 10: Emissions from Livestock and Manure Management’</w:t>
      </w:r>
    </w:p>
  </w:footnote>
  <w:footnote w:id="33">
    <w:p w14:paraId="050EA43D" w14:textId="77777777" w:rsidR="003B6CD0" w:rsidRPr="002753FD" w:rsidRDefault="003B6CD0" w:rsidP="00C61F31">
      <w:pPr>
        <w:spacing w:line="360" w:lineRule="auto"/>
        <w:rPr>
          <w:lang w:val="en-US"/>
        </w:rPr>
      </w:pPr>
      <w:r w:rsidRPr="00C61F31">
        <w:rPr>
          <w:rStyle w:val="FootnoteReference"/>
          <w:sz w:val="16"/>
        </w:rPr>
        <w:footnoteRef/>
      </w:r>
      <w:r w:rsidRPr="00C61F31">
        <w:rPr>
          <w:sz w:val="16"/>
        </w:rPr>
        <w:t xml:space="preserve"> </w:t>
      </w:r>
      <w:r w:rsidRPr="00C61F31">
        <w:rPr>
          <w:sz w:val="16"/>
          <w:lang w:val="en-US"/>
        </w:rPr>
        <w:t xml:space="preserve"> </w:t>
      </w:r>
      <w:r w:rsidRPr="00C61F31">
        <w:rPr>
          <w:sz w:val="16"/>
        </w:rPr>
        <w:t>http://www.bmkg.go.id</w:t>
      </w:r>
    </w:p>
  </w:footnote>
  <w:footnote w:id="34">
    <w:p w14:paraId="1DBF6B7D" w14:textId="77777777" w:rsidR="003B6CD0" w:rsidRDefault="003B6CD0">
      <w:pPr>
        <w:pStyle w:val="FootnoteText"/>
      </w:pPr>
      <w:r>
        <w:rPr>
          <w:rStyle w:val="FootnoteReference"/>
        </w:rPr>
        <w:footnoteRef/>
      </w:r>
      <w:r>
        <w:t xml:space="preserve"> </w:t>
      </w:r>
      <w:r>
        <w:rPr>
          <w:lang w:val="en-US"/>
        </w:rPr>
        <w:t xml:space="preserve">See </w:t>
      </w:r>
      <w:r w:rsidRPr="00B261BF">
        <w:rPr>
          <w:lang w:val="en-US"/>
        </w:rPr>
        <w:t>document “</w:t>
      </w:r>
      <w:r w:rsidRPr="00BC5484">
        <w:rPr>
          <w:lang w:eastAsia="zh-CN"/>
        </w:rPr>
        <w:t>Historical drop-off calculation_VPA 1 MRIII 24Nov2016”</w:t>
      </w:r>
    </w:p>
  </w:footnote>
  <w:footnote w:id="35">
    <w:p w14:paraId="538B5E25" w14:textId="77777777" w:rsidR="003B6CD0" w:rsidRPr="002753FD" w:rsidRDefault="003B6CD0" w:rsidP="00657CE7">
      <w:pPr>
        <w:rPr>
          <w:lang w:val="en-US"/>
        </w:rPr>
      </w:pPr>
      <w:r w:rsidRPr="00C61F31">
        <w:rPr>
          <w:rStyle w:val="FootnoteReference"/>
          <w:sz w:val="16"/>
        </w:rPr>
        <w:footnoteRef/>
      </w:r>
      <w:r w:rsidRPr="00C61F31">
        <w:rPr>
          <w:sz w:val="16"/>
        </w:rPr>
        <w:t xml:space="preserve"> Lawrence Berkeley National Laboratory (2003) ‘</w:t>
      </w:r>
      <w:r w:rsidRPr="00C61F31">
        <w:rPr>
          <w:sz w:val="16"/>
          <w:lang w:val="en-US"/>
        </w:rPr>
        <w:t>Technical and Economic Performance Analysis of Kerosene Lamps and Alternative Approaches to Illumination in Developing Countries’</w:t>
      </w:r>
    </w:p>
  </w:footnote>
  <w:footnote w:id="36">
    <w:p w14:paraId="24A79313" w14:textId="77777777" w:rsidR="003B6CD0" w:rsidRPr="00DA53CE" w:rsidRDefault="003B6CD0" w:rsidP="00DE39A2">
      <w:pPr>
        <w:pStyle w:val="FootnoteText"/>
      </w:pPr>
      <w:r w:rsidRPr="00C61F31">
        <w:rPr>
          <w:rStyle w:val="FootnoteReference"/>
          <w:sz w:val="16"/>
        </w:rPr>
        <w:footnoteRef/>
      </w:r>
      <w:r w:rsidRPr="00C61F31">
        <w:rPr>
          <w:sz w:val="16"/>
        </w:rPr>
        <w:t xml:space="preserve"> </w:t>
      </w:r>
      <w:r w:rsidRPr="00DA53CE">
        <w:rPr>
          <w:sz w:val="16"/>
        </w:rPr>
        <w:t>Refer to accompanying Gold Standard PoA-Passport for further details</w:t>
      </w:r>
    </w:p>
  </w:footnote>
  <w:footnote w:id="37">
    <w:p w14:paraId="4BC20D61" w14:textId="77777777" w:rsidR="003B6CD0" w:rsidRDefault="003B6CD0" w:rsidP="00DE39A2">
      <w:pPr>
        <w:pStyle w:val="FootnoteText"/>
        <w:spacing w:before="0"/>
        <w:rPr>
          <w:lang w:val="en-US"/>
        </w:rPr>
      </w:pPr>
      <w:r w:rsidRPr="00C61F31">
        <w:rPr>
          <w:rStyle w:val="FootnoteReference"/>
          <w:sz w:val="16"/>
        </w:rPr>
        <w:footnoteRef/>
      </w:r>
      <w:r w:rsidRPr="00C61F31">
        <w:rPr>
          <w:rStyle w:val="FootnoteReference"/>
          <w:sz w:val="16"/>
        </w:rPr>
        <w:t xml:space="preserve"> </w:t>
      </w:r>
      <w:r w:rsidRPr="00C61F31">
        <w:rPr>
          <w:sz w:val="16"/>
        </w:rPr>
        <w:t>As defined by the General Guidelines for Sampling and Surveys for Small-Scale CDM pro</w:t>
      </w:r>
      <w:r>
        <w:rPr>
          <w:sz w:val="16"/>
        </w:rPr>
        <w:t>ject activities, EB 50 Annex 30</w:t>
      </w:r>
    </w:p>
  </w:footnote>
  <w:footnote w:id="38">
    <w:p w14:paraId="6E881508" w14:textId="77777777" w:rsidR="003B6CD0" w:rsidRPr="00C61F31" w:rsidRDefault="003B6CD0" w:rsidP="00C61F31">
      <w:pPr>
        <w:spacing w:line="360" w:lineRule="auto"/>
        <w:rPr>
          <w:sz w:val="16"/>
          <w:szCs w:val="16"/>
          <w:lang w:val="en-US"/>
        </w:rPr>
      </w:pPr>
      <w:r w:rsidRPr="00C61F31">
        <w:rPr>
          <w:rStyle w:val="FootnoteReference"/>
          <w:sz w:val="16"/>
          <w:szCs w:val="16"/>
        </w:rPr>
        <w:footnoteRef/>
      </w:r>
      <w:r w:rsidRPr="00C61F31">
        <w:rPr>
          <w:sz w:val="16"/>
          <w:szCs w:val="16"/>
        </w:rPr>
        <w:t xml:space="preserve"> Technologies and Practices to Displace Decentralized Thermal Energy Consumption (11/04/2011), p.24</w:t>
      </w:r>
    </w:p>
  </w:footnote>
  <w:footnote w:id="39">
    <w:p w14:paraId="759BC917" w14:textId="77777777" w:rsidR="003B6CD0" w:rsidRDefault="003B6CD0" w:rsidP="00FA6D9F">
      <w:pPr>
        <w:pStyle w:val="FootnoteText"/>
        <w:rPr>
          <w:lang w:val="en-US"/>
        </w:rPr>
      </w:pPr>
      <w:r w:rsidRPr="00FA6D9F">
        <w:rPr>
          <w:rStyle w:val="FootnoteReference"/>
          <w:sz w:val="16"/>
        </w:rPr>
        <w:footnoteRef/>
      </w:r>
      <w:r w:rsidRPr="00FA6D9F">
        <w:rPr>
          <w:sz w:val="16"/>
        </w:rPr>
        <w:t xml:space="preserve"> Determining</w:t>
      </w:r>
      <w:r w:rsidRPr="00FA6D9F">
        <w:rPr>
          <w:sz w:val="16"/>
          <w:lang w:val="en-US"/>
        </w:rPr>
        <w:t xml:space="preserve"> their eligibility to take part in the KPT. For instance no changes in the number of family members at the selected households, or no event or any other festive ceremonies scheduled during the test period.</w:t>
      </w:r>
    </w:p>
  </w:footnote>
  <w:footnote w:id="40">
    <w:p w14:paraId="747E7ADA" w14:textId="77777777" w:rsidR="003B6CD0" w:rsidRPr="00691E2D" w:rsidRDefault="003B6CD0" w:rsidP="00FC25A4">
      <w:pPr>
        <w:rPr>
          <w:lang w:val="en-US"/>
        </w:rPr>
      </w:pPr>
      <w:r w:rsidRPr="003C6537">
        <w:rPr>
          <w:rStyle w:val="FootnoteReference"/>
          <w:sz w:val="20"/>
        </w:rPr>
        <w:footnoteRef/>
      </w:r>
      <w:r w:rsidRPr="003C6537">
        <w:rPr>
          <w:sz w:val="20"/>
        </w:rPr>
        <w:t xml:space="preserve"> CDM Executive Board guide: EB 32, Annex 38</w:t>
      </w:r>
    </w:p>
  </w:footnote>
  <w:footnote w:id="41">
    <w:p w14:paraId="333BF502" w14:textId="77777777" w:rsidR="003B6CD0" w:rsidRPr="00B0579D" w:rsidRDefault="003B6CD0" w:rsidP="00FC25A4">
      <w:pPr>
        <w:pStyle w:val="FootnoteText"/>
        <w:spacing w:before="0"/>
        <w:rPr>
          <w:lang w:val="en-US"/>
        </w:rPr>
      </w:pPr>
      <w:r>
        <w:rPr>
          <w:rStyle w:val="FootnoteReference"/>
        </w:rPr>
        <w:footnoteRef/>
      </w:r>
      <w:r>
        <w:t xml:space="preserve"> </w:t>
      </w:r>
      <w:r>
        <w:rPr>
          <w:lang w:val="en-US"/>
        </w:rPr>
        <w:t>Indonesian Law No.20 on Micro, Small and Medium Enterprises (2008)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AC2E1" w14:textId="77777777" w:rsidR="003B6CD0" w:rsidRPr="00016F59" w:rsidRDefault="003B6CD0" w:rsidP="00F44319">
    <w:pPr>
      <w:pStyle w:val="SymbolForm"/>
    </w:pPr>
    <w:r w:rsidRPr="00CD75CB">
      <w:t>C</w:t>
    </w:r>
    <w:r>
      <w:t>DM-VPA-DD-FORM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AAC17" w14:textId="77777777" w:rsidR="003B6CD0" w:rsidRDefault="003B6CD0">
    <w:pPr>
      <w:ind w:left="-14" w:right="5" w:firstLine="14"/>
      <w:jc w:val="center"/>
      <w:rPr>
        <w:sz w:val="18"/>
      </w:rPr>
    </w:pPr>
    <w:r>
      <w:rPr>
        <w:noProof/>
        <w:lang w:val="en-US" w:eastAsia="en-US"/>
      </w:rPr>
      <w:drawing>
        <wp:anchor distT="0" distB="0" distL="114300" distR="114300" simplePos="0" relativeHeight="251658240" behindDoc="0" locked="0" layoutInCell="1" allowOverlap="1" wp14:anchorId="5D60C9D2" wp14:editId="652B5C85">
          <wp:simplePos x="0" y="0"/>
          <wp:positionH relativeFrom="column">
            <wp:posOffset>5584825</wp:posOffset>
          </wp:positionH>
          <wp:positionV relativeFrom="paragraph">
            <wp:posOffset>-38100</wp:posOffset>
          </wp:positionV>
          <wp:extent cx="596265" cy="338455"/>
          <wp:effectExtent l="0" t="0" r="0" b="0"/>
          <wp:wrapTopAndBottom/>
          <wp:docPr id="2" name="Picture 2" descr="logo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9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6265" cy="3384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7216" behindDoc="1" locked="0" layoutInCell="0" allowOverlap="1" wp14:anchorId="4B895559" wp14:editId="6E9C1AE9">
          <wp:simplePos x="0" y="0"/>
          <wp:positionH relativeFrom="column">
            <wp:posOffset>-5080</wp:posOffset>
          </wp:positionH>
          <wp:positionV relativeFrom="paragraph">
            <wp:posOffset>0</wp:posOffset>
          </wp:positionV>
          <wp:extent cx="354330" cy="302895"/>
          <wp:effectExtent l="0" t="0" r="0" b="0"/>
          <wp:wrapTight wrapText="left">
            <wp:wrapPolygon edited="0">
              <wp:start x="0" y="0"/>
              <wp:lineTo x="0" y="20377"/>
              <wp:lineTo x="20903" y="20377"/>
              <wp:lineTo x="20903" y="0"/>
              <wp:lineTo x="0" y="0"/>
            </wp:wrapPolygon>
          </wp:wrapTight>
          <wp:docPr id="1" name="Picture 1" desc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4330" cy="30289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18"/>
      </w:rPr>
      <w:t xml:space="preserve">UNFCCC/CCNUCC </w:t>
    </w:r>
  </w:p>
  <w:p w14:paraId="1098C2F4" w14:textId="77777777" w:rsidR="003B6CD0" w:rsidRDefault="003B6CD0">
    <w:pPr>
      <w:pStyle w:val="Header"/>
      <w:pBdr>
        <w:bottom w:val="single" w:sz="4" w:space="1" w:color="auto"/>
      </w:pBdr>
    </w:pPr>
  </w:p>
  <w:p w14:paraId="4F7BC0E3" w14:textId="77777777" w:rsidR="003B6CD0" w:rsidRDefault="003B6CD0">
    <w:pPr>
      <w:pStyle w:val="Header"/>
      <w:rPr>
        <w:b/>
        <w:sz w:val="20"/>
      </w:rPr>
    </w:pPr>
    <w:r>
      <w:rPr>
        <w:b/>
        <w:sz w:val="20"/>
      </w:rPr>
      <w:t>CDM – Executive Board</w:t>
    </w:r>
  </w:p>
  <w:p w14:paraId="59A3B1C9" w14:textId="77777777" w:rsidR="003B6CD0" w:rsidRDefault="003B6CD0" w:rsidP="00BF21C6">
    <w:pPr>
      <w:tabs>
        <w:tab w:val="center" w:pos="5026"/>
        <w:tab w:val="right" w:pos="9365"/>
      </w:tabs>
      <w:rPr>
        <w:rFonts w:cs="Arial"/>
        <w:sz w:val="18"/>
      </w:rPr>
    </w:pPr>
    <w:r>
      <w:rPr>
        <w:b/>
        <w:color w:val="C0C0C0"/>
        <w:spacing w:val="22"/>
        <w:sz w:val="44"/>
      </w:rPr>
      <w:tab/>
    </w:r>
    <w:r>
      <w:rPr>
        <w:b/>
        <w:color w:val="C0C0C0"/>
        <w:spacing w:val="22"/>
        <w:sz w:val="44"/>
      </w:rPr>
      <w:tab/>
    </w:r>
    <w:r>
      <w:rPr>
        <w:rFonts w:cs="Arial"/>
        <w:sz w:val="18"/>
      </w:rPr>
      <w:t>EB 53</w:t>
    </w:r>
  </w:p>
  <w:p w14:paraId="77E84661" w14:textId="77777777" w:rsidR="003B6CD0" w:rsidRDefault="003B6CD0" w:rsidP="00BF21C6">
    <w:pPr>
      <w:tabs>
        <w:tab w:val="center" w:pos="5026"/>
        <w:tab w:val="right" w:pos="9365"/>
      </w:tabs>
      <w:rPr>
        <w:rFonts w:cs="Arial"/>
        <w:sz w:val="18"/>
      </w:rPr>
    </w:pPr>
    <w:r>
      <w:rPr>
        <w:rFonts w:cs="Arial"/>
        <w:sz w:val="18"/>
      </w:rPr>
      <w:tab/>
    </w:r>
    <w:r>
      <w:rPr>
        <w:rFonts w:cs="Arial"/>
        <w:sz w:val="18"/>
      </w:rPr>
      <w:tab/>
      <w:t>Proposed Agenda - Annotations</w:t>
    </w:r>
  </w:p>
  <w:p w14:paraId="24E0F9B1" w14:textId="77777777" w:rsidR="003B6CD0" w:rsidRDefault="003B6CD0" w:rsidP="00BF21C6">
    <w:pPr>
      <w:tabs>
        <w:tab w:val="center" w:pos="5026"/>
        <w:tab w:val="right" w:pos="9365"/>
      </w:tabs>
      <w:ind w:left="1418"/>
      <w:rPr>
        <w:rFonts w:cs="Arial"/>
        <w:sz w:val="18"/>
      </w:rPr>
    </w:pPr>
    <w:r>
      <w:rPr>
        <w:rFonts w:cs="Arial"/>
        <w:sz w:val="18"/>
      </w:rPr>
      <w:tab/>
    </w:r>
    <w:r>
      <w:rPr>
        <w:rFonts w:cs="Arial"/>
        <w:sz w:val="18"/>
      </w:rPr>
      <w:tab/>
      <w:t xml:space="preserve">Annex </w:t>
    </w:r>
    <w:r w:rsidRPr="00293B78">
      <w:rPr>
        <w:rFonts w:cs="Arial"/>
        <w:sz w:val="18"/>
        <w:highlight w:val="yellow"/>
      </w:rPr>
      <w:t>##</w:t>
    </w:r>
  </w:p>
  <w:p w14:paraId="65D7B7EA" w14:textId="77777777" w:rsidR="003B6CD0" w:rsidRDefault="003B6CD0" w:rsidP="00BF21C6">
    <w:pPr>
      <w:tabs>
        <w:tab w:val="center" w:pos="5026"/>
        <w:tab w:val="right" w:pos="9365"/>
      </w:tabs>
      <w:rPr>
        <w:rFonts w:cs="Arial"/>
        <w:sz w:val="18"/>
      </w:rPr>
    </w:pPr>
    <w:r>
      <w:tab/>
    </w:r>
    <w:r>
      <w:tab/>
    </w:r>
    <w:r>
      <w:rPr>
        <w:rFonts w:cs="Arial"/>
        <w:sz w:val="18"/>
      </w:rPr>
      <w:t xml:space="preserve">Page </w:t>
    </w:r>
    <w:r>
      <w:rPr>
        <w:rFonts w:cs="Arial"/>
        <w:sz w:val="18"/>
      </w:rPr>
      <w:fldChar w:fldCharType="begin"/>
    </w:r>
    <w:r>
      <w:rPr>
        <w:rFonts w:cs="Arial"/>
        <w:sz w:val="18"/>
      </w:rPr>
      <w:instrText xml:space="preserve"> PAGE </w:instrText>
    </w:r>
    <w:r>
      <w:rPr>
        <w:rFonts w:cs="Arial"/>
        <w:sz w:val="18"/>
      </w:rPr>
      <w:fldChar w:fldCharType="separate"/>
    </w:r>
    <w:r>
      <w:rPr>
        <w:rFonts w:cs="Arial"/>
        <w:noProof/>
        <w:sz w:val="18"/>
      </w:rPr>
      <w:t>21</w:t>
    </w:r>
    <w:r>
      <w:rPr>
        <w:rFonts w:cs="Arial"/>
        <w:sz w:val="18"/>
      </w:rPr>
      <w:fldChar w:fldCharType="end"/>
    </w:r>
  </w:p>
  <w:p w14:paraId="1FB78A30" w14:textId="77777777" w:rsidR="003B6CD0" w:rsidRDefault="003B6CD0">
    <w:pPr>
      <w:pStyle w:val="Header"/>
      <w:tabs>
        <w:tab w:val="center" w:pos="5026"/>
        <w:tab w:val="right" w:pos="9253"/>
      </w:tabs>
    </w:pPr>
  </w:p>
  <w:p w14:paraId="5F3D28C7" w14:textId="77777777" w:rsidR="003B6CD0" w:rsidRDefault="003B6CD0">
    <w:pPr>
      <w:pStyle w:val="Header"/>
      <w:tabs>
        <w:tab w:val="center" w:pos="5026"/>
        <w:tab w:val="right" w:pos="9253"/>
      </w:tabs>
      <w:jc w:val="center"/>
    </w:pPr>
    <w:r>
      <w:rPr>
        <w:b/>
        <w:color w:val="C0C0C0"/>
        <w:spacing w:val="22"/>
        <w:sz w:val="28"/>
      </w:rPr>
      <w:t>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alt="BD21301_" style="width:9.6pt;height:9.6pt;visibility:visible" o:bullet="t">
        <v:imagedata r:id="rId1" o:title="BD21301_"/>
      </v:shape>
    </w:pict>
  </w:numPicBullet>
  <w:abstractNum w:abstractNumId="0" w15:restartNumberingAfterBreak="0">
    <w:nsid w:val="001604B3"/>
    <w:multiLevelType w:val="multilevel"/>
    <w:tmpl w:val="F3D6E6FA"/>
    <w:name w:val="Reg26"/>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 w15:restartNumberingAfterBreak="0">
    <w:nsid w:val="00160B6F"/>
    <w:multiLevelType w:val="multilevel"/>
    <w:tmpl w:val="8102BE52"/>
    <w:numStyleLink w:val="SDMPDDPoASectionList"/>
  </w:abstractNum>
  <w:abstractNum w:abstractNumId="2" w15:restartNumberingAfterBreak="0">
    <w:nsid w:val="00753931"/>
    <w:multiLevelType w:val="hybridMultilevel"/>
    <w:tmpl w:val="8FC61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DF7C84"/>
    <w:multiLevelType w:val="multilevel"/>
    <w:tmpl w:val="F64666FC"/>
    <w:name w:val="Reg3"/>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4" w15:restartNumberingAfterBreak="0">
    <w:nsid w:val="03F3283C"/>
    <w:multiLevelType w:val="multilevel"/>
    <w:tmpl w:val="861A3926"/>
    <w:lvl w:ilvl="0">
      <w:start w:val="1"/>
      <w:numFmt w:val="upperLetter"/>
      <w:pStyle w:val="RegFormPDDSectL1"/>
      <w:lvlText w:val="Section %1."/>
      <w:lvlJc w:val="left"/>
      <w:pPr>
        <w:tabs>
          <w:tab w:val="num" w:pos="397"/>
        </w:tabs>
        <w:ind w:left="0" w:firstLine="0"/>
      </w:pPr>
      <w:rPr>
        <w:rFonts w:hint="default"/>
        <w:caps/>
      </w:rPr>
    </w:lvl>
    <w:lvl w:ilvl="1">
      <w:start w:val="1"/>
      <w:numFmt w:val="decimal"/>
      <w:pStyle w:val="RegFormPDDSectL2"/>
      <w:lvlText w:val="%1.%2."/>
      <w:lvlJc w:val="left"/>
      <w:pPr>
        <w:tabs>
          <w:tab w:val="num" w:pos="794"/>
        </w:tabs>
        <w:ind w:left="0" w:firstLine="0"/>
      </w:pPr>
      <w:rPr>
        <w:rFonts w:hint="default"/>
      </w:rPr>
    </w:lvl>
    <w:lvl w:ilvl="2">
      <w:start w:val="1"/>
      <w:numFmt w:val="decimal"/>
      <w:pStyle w:val="RegFormPDDSectL3"/>
      <w:lvlText w:val="%1.%2.%3."/>
      <w:lvlJc w:val="left"/>
      <w:pPr>
        <w:tabs>
          <w:tab w:val="num" w:pos="1191"/>
        </w:tabs>
        <w:ind w:left="0" w:firstLine="0"/>
      </w:pPr>
      <w:rPr>
        <w:rFonts w:hint="default"/>
      </w:rPr>
    </w:lvl>
    <w:lvl w:ilvl="3">
      <w:start w:val="1"/>
      <w:numFmt w:val="decimal"/>
      <w:pStyle w:val="RegFormPDDSectL4"/>
      <w:lvlText w:val="%1.%2.%3.%4"/>
      <w:lvlJc w:val="left"/>
      <w:pPr>
        <w:tabs>
          <w:tab w:val="num" w:pos="1588"/>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2291" w:hanging="2291"/>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4073F7A"/>
    <w:multiLevelType w:val="hybridMultilevel"/>
    <w:tmpl w:val="4300AC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6774409"/>
    <w:multiLevelType w:val="multilevel"/>
    <w:tmpl w:val="D62847B6"/>
    <w:lvl w:ilvl="0">
      <w:start w:val="1"/>
      <w:numFmt w:val="decimal"/>
      <w:pStyle w:val="RegAppendix"/>
      <w:suff w:val="space"/>
      <w:lvlText w:val="Appendix %1:"/>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7417693"/>
    <w:multiLevelType w:val="multilevel"/>
    <w:tmpl w:val="648A687A"/>
    <w:styleLink w:val="SDMTableBoxParaNumberedList"/>
    <w:lvl w:ilvl="0">
      <w:start w:val="1"/>
      <w:numFmt w:val="none"/>
      <w:pStyle w:val="SDMTableBoxParaNumbered"/>
      <w:lvlText w:val="%1"/>
      <w:lvlJc w:val="left"/>
      <w:pPr>
        <w:tabs>
          <w:tab w:val="num" w:pos="0"/>
        </w:tabs>
        <w:ind w:left="0" w:firstLine="0"/>
      </w:pPr>
      <w:rPr>
        <w:rFonts w:hint="default"/>
      </w:rPr>
    </w:lvl>
    <w:lvl w:ilvl="1">
      <w:start w:val="1"/>
      <w:numFmt w:val="decimal"/>
      <w:lvlText w:val="%2."/>
      <w:lvlJc w:val="left"/>
      <w:pPr>
        <w:tabs>
          <w:tab w:val="num" w:pos="397"/>
        </w:tabs>
        <w:ind w:left="397" w:hanging="397"/>
      </w:pPr>
      <w:rPr>
        <w:rFonts w:hint="default"/>
      </w:rPr>
    </w:lvl>
    <w:lvl w:ilvl="2">
      <w:start w:val="1"/>
      <w:numFmt w:val="lowerLetter"/>
      <w:lvlText w:val="(%3)"/>
      <w:lvlJc w:val="left"/>
      <w:pPr>
        <w:tabs>
          <w:tab w:val="num" w:pos="851"/>
        </w:tabs>
        <w:ind w:left="851" w:hanging="454"/>
      </w:pPr>
      <w:rPr>
        <w:rFonts w:hint="default"/>
      </w:rPr>
    </w:lvl>
    <w:lvl w:ilvl="3">
      <w:start w:val="1"/>
      <w:numFmt w:val="lowerRoman"/>
      <w:lvlText w:val="(%4)"/>
      <w:lvlJc w:val="left"/>
      <w:pPr>
        <w:tabs>
          <w:tab w:val="num" w:pos="1304"/>
        </w:tabs>
        <w:ind w:left="1304" w:hanging="453"/>
      </w:pPr>
      <w:rPr>
        <w:rFonts w:hint="default"/>
      </w:rPr>
    </w:lvl>
    <w:lvl w:ilvl="4">
      <w:start w:val="1"/>
      <w:numFmt w:val="lowerLetter"/>
      <w:lvlText w:val="%5."/>
      <w:lvlJc w:val="left"/>
      <w:pPr>
        <w:tabs>
          <w:tab w:val="num" w:pos="1644"/>
        </w:tabs>
        <w:ind w:left="1644" w:hanging="340"/>
      </w:pPr>
      <w:rPr>
        <w:rFonts w:hint="default"/>
      </w:rPr>
    </w:lvl>
    <w:lvl w:ilvl="5">
      <w:start w:val="1"/>
      <w:numFmt w:val="lowerRoman"/>
      <w:lvlText w:val="%6."/>
      <w:lvlJc w:val="left"/>
      <w:pPr>
        <w:tabs>
          <w:tab w:val="num" w:pos="1956"/>
        </w:tabs>
        <w:ind w:left="1956" w:hanging="312"/>
      </w:pPr>
      <w:rPr>
        <w:rFonts w:hint="default"/>
      </w:rPr>
    </w:lvl>
    <w:lvl w:ilvl="6">
      <w:start w:val="1"/>
      <w:numFmt w:val="none"/>
      <w:lvlText w:val="%7"/>
      <w:lvlJc w:val="left"/>
      <w:pPr>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ind w:left="0" w:firstLine="0"/>
      </w:pPr>
      <w:rPr>
        <w:rFonts w:hint="default"/>
      </w:rPr>
    </w:lvl>
  </w:abstractNum>
  <w:abstractNum w:abstractNumId="8" w15:restartNumberingAfterBreak="0">
    <w:nsid w:val="0AAC1DEE"/>
    <w:multiLevelType w:val="multilevel"/>
    <w:tmpl w:val="EBF238F8"/>
    <w:name w:val="Reg7"/>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9" w15:restartNumberingAfterBreak="0">
    <w:nsid w:val="0BD21D4D"/>
    <w:multiLevelType w:val="multilevel"/>
    <w:tmpl w:val="81E46A44"/>
    <w:numStyleLink w:val="SDMHeadList"/>
  </w:abstractNum>
  <w:abstractNum w:abstractNumId="10" w15:restartNumberingAfterBreak="0">
    <w:nsid w:val="0FB12BA1"/>
    <w:multiLevelType w:val="multilevel"/>
    <w:tmpl w:val="45C27C68"/>
    <w:styleLink w:val="SDMFootnoteList"/>
    <w:lvl w:ilvl="0">
      <w:start w:val="1"/>
      <w:numFmt w:val="none"/>
      <w:pStyle w:val="FootnoteText"/>
      <w:suff w:val="nothing"/>
      <w:lvlText w:val=""/>
      <w:lvlJc w:val="left"/>
      <w:pPr>
        <w:ind w:left="227" w:hanging="227"/>
      </w:pPr>
      <w:rPr>
        <w:rFonts w:hint="default"/>
      </w:rPr>
    </w:lvl>
    <w:lvl w:ilvl="1">
      <w:start w:val="1"/>
      <w:numFmt w:val="lowerLetter"/>
      <w:lvlText w:val="(%2)"/>
      <w:lvlJc w:val="left"/>
      <w:pPr>
        <w:ind w:left="624" w:hanging="397"/>
      </w:pPr>
      <w:rPr>
        <w:rFonts w:hint="default"/>
      </w:rPr>
    </w:lvl>
    <w:lvl w:ilvl="2">
      <w:start w:val="1"/>
      <w:numFmt w:val="lowerRoman"/>
      <w:lvlText w:val="(%3)"/>
      <w:lvlJc w:val="left"/>
      <w:pPr>
        <w:ind w:left="1021" w:hanging="397"/>
      </w:pPr>
      <w:rPr>
        <w:rFonts w:hint="default"/>
      </w:rPr>
    </w:lvl>
    <w:lvl w:ilvl="3">
      <w:start w:val="1"/>
      <w:numFmt w:val="lowerLetter"/>
      <w:lvlText w:val="%4."/>
      <w:lvlJc w:val="left"/>
      <w:pPr>
        <w:ind w:left="1418" w:hanging="397"/>
      </w:pPr>
      <w:rPr>
        <w:rFonts w:hint="default"/>
      </w:rPr>
    </w:lvl>
    <w:lvl w:ilvl="4">
      <w:start w:val="1"/>
      <w:numFmt w:val="lowerRoman"/>
      <w:lvlText w:val="%5."/>
      <w:lvlJc w:val="left"/>
      <w:pPr>
        <w:ind w:left="1814" w:hanging="396"/>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1" w15:restartNumberingAfterBreak="0">
    <w:nsid w:val="0FD52077"/>
    <w:multiLevelType w:val="multilevel"/>
    <w:tmpl w:val="A28EC812"/>
    <w:styleLink w:val="SDMMethEquationNrList"/>
    <w:lvl w:ilvl="0">
      <w:start w:val="1"/>
      <w:numFmt w:val="decimal"/>
      <w:pStyle w:val="SDMMethEquationNr"/>
      <w:suff w:val="nothing"/>
      <w:lvlText w:val="Equation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107769B7"/>
    <w:multiLevelType w:val="multilevel"/>
    <w:tmpl w:val="087CCD52"/>
    <w:styleLink w:val="SDMTableBoxParaList"/>
    <w:lvl w:ilvl="0">
      <w:start w:val="1"/>
      <w:numFmt w:val="none"/>
      <w:lvlText w:val="%1"/>
      <w:lvlJc w:val="left"/>
      <w:pPr>
        <w:tabs>
          <w:tab w:val="num" w:pos="0"/>
        </w:tabs>
        <w:ind w:left="0" w:firstLine="0"/>
      </w:pPr>
      <w:rPr>
        <w:rFonts w:hint="default"/>
      </w:rPr>
    </w:lvl>
    <w:lvl w:ilvl="1">
      <w:start w:val="1"/>
      <w:numFmt w:val="decimal"/>
      <w:lvlText w:val="%2."/>
      <w:lvlJc w:val="left"/>
      <w:pPr>
        <w:tabs>
          <w:tab w:val="num" w:pos="397"/>
        </w:tabs>
        <w:ind w:left="397" w:hanging="397"/>
      </w:pPr>
      <w:rPr>
        <w:rFonts w:hint="default"/>
      </w:rPr>
    </w:lvl>
    <w:lvl w:ilvl="2">
      <w:start w:val="1"/>
      <w:numFmt w:val="lowerLetter"/>
      <w:lvlText w:val="(%3)"/>
      <w:lvlJc w:val="left"/>
      <w:pPr>
        <w:tabs>
          <w:tab w:val="num" w:pos="851"/>
        </w:tabs>
        <w:ind w:left="851" w:hanging="454"/>
      </w:pPr>
      <w:rPr>
        <w:rFonts w:hint="default"/>
      </w:rPr>
    </w:lvl>
    <w:lvl w:ilvl="3">
      <w:start w:val="1"/>
      <w:numFmt w:val="lowerRoman"/>
      <w:lvlText w:val="(%4)"/>
      <w:lvlJc w:val="left"/>
      <w:pPr>
        <w:tabs>
          <w:tab w:val="num" w:pos="1304"/>
        </w:tabs>
        <w:ind w:left="1304" w:hanging="453"/>
      </w:pPr>
      <w:rPr>
        <w:rFonts w:hint="default"/>
      </w:rPr>
    </w:lvl>
    <w:lvl w:ilvl="4">
      <w:start w:val="1"/>
      <w:numFmt w:val="lowerLetter"/>
      <w:lvlText w:val="%5."/>
      <w:lvlJc w:val="left"/>
      <w:pPr>
        <w:tabs>
          <w:tab w:val="num" w:pos="1644"/>
        </w:tabs>
        <w:ind w:left="1644" w:hanging="340"/>
      </w:pPr>
      <w:rPr>
        <w:rFonts w:hint="default"/>
      </w:rPr>
    </w:lvl>
    <w:lvl w:ilvl="5">
      <w:start w:val="1"/>
      <w:numFmt w:val="lowerRoman"/>
      <w:lvlText w:val="%6."/>
      <w:lvlJc w:val="left"/>
      <w:pPr>
        <w:tabs>
          <w:tab w:val="num" w:pos="1956"/>
        </w:tabs>
        <w:ind w:left="1956" w:hanging="312"/>
      </w:pPr>
      <w:rPr>
        <w:rFonts w:hint="default"/>
      </w:rPr>
    </w:lvl>
    <w:lvl w:ilvl="6">
      <w:start w:val="1"/>
      <w:numFmt w:val="none"/>
      <w:lvlText w:val="%7"/>
      <w:lvlJc w:val="left"/>
      <w:pPr>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ind w:left="0" w:firstLine="0"/>
      </w:pPr>
      <w:rPr>
        <w:rFonts w:hint="default"/>
      </w:rPr>
    </w:lvl>
  </w:abstractNum>
  <w:abstractNum w:abstractNumId="13" w15:restartNumberingAfterBreak="0">
    <w:nsid w:val="10BE084E"/>
    <w:multiLevelType w:val="hybridMultilevel"/>
    <w:tmpl w:val="93B6392A"/>
    <w:lvl w:ilvl="0" w:tplc="04090011">
      <w:start w:val="1"/>
      <w:numFmt w:val="decimal"/>
      <w:lvlText w:val="%1)"/>
      <w:lvlJc w:val="left"/>
      <w:pPr>
        <w:ind w:left="831" w:hanging="360"/>
      </w:pPr>
    </w:lvl>
    <w:lvl w:ilvl="1" w:tplc="04090019" w:tentative="1">
      <w:start w:val="1"/>
      <w:numFmt w:val="lowerLetter"/>
      <w:lvlText w:val="%2."/>
      <w:lvlJc w:val="left"/>
      <w:pPr>
        <w:ind w:left="1551" w:hanging="360"/>
      </w:pPr>
    </w:lvl>
    <w:lvl w:ilvl="2" w:tplc="0409001B" w:tentative="1">
      <w:start w:val="1"/>
      <w:numFmt w:val="lowerRoman"/>
      <w:lvlText w:val="%3."/>
      <w:lvlJc w:val="right"/>
      <w:pPr>
        <w:ind w:left="2271" w:hanging="180"/>
      </w:pPr>
    </w:lvl>
    <w:lvl w:ilvl="3" w:tplc="0409000F" w:tentative="1">
      <w:start w:val="1"/>
      <w:numFmt w:val="decimal"/>
      <w:lvlText w:val="%4."/>
      <w:lvlJc w:val="left"/>
      <w:pPr>
        <w:ind w:left="2991" w:hanging="360"/>
      </w:pPr>
    </w:lvl>
    <w:lvl w:ilvl="4" w:tplc="04090019" w:tentative="1">
      <w:start w:val="1"/>
      <w:numFmt w:val="lowerLetter"/>
      <w:lvlText w:val="%5."/>
      <w:lvlJc w:val="left"/>
      <w:pPr>
        <w:ind w:left="3711" w:hanging="360"/>
      </w:pPr>
    </w:lvl>
    <w:lvl w:ilvl="5" w:tplc="0409001B" w:tentative="1">
      <w:start w:val="1"/>
      <w:numFmt w:val="lowerRoman"/>
      <w:lvlText w:val="%6."/>
      <w:lvlJc w:val="right"/>
      <w:pPr>
        <w:ind w:left="4431" w:hanging="180"/>
      </w:pPr>
    </w:lvl>
    <w:lvl w:ilvl="6" w:tplc="0409000F" w:tentative="1">
      <w:start w:val="1"/>
      <w:numFmt w:val="decimal"/>
      <w:lvlText w:val="%7."/>
      <w:lvlJc w:val="left"/>
      <w:pPr>
        <w:ind w:left="5151" w:hanging="360"/>
      </w:pPr>
    </w:lvl>
    <w:lvl w:ilvl="7" w:tplc="04090019" w:tentative="1">
      <w:start w:val="1"/>
      <w:numFmt w:val="lowerLetter"/>
      <w:lvlText w:val="%8."/>
      <w:lvlJc w:val="left"/>
      <w:pPr>
        <w:ind w:left="5871" w:hanging="360"/>
      </w:pPr>
    </w:lvl>
    <w:lvl w:ilvl="8" w:tplc="0409001B" w:tentative="1">
      <w:start w:val="1"/>
      <w:numFmt w:val="lowerRoman"/>
      <w:lvlText w:val="%9."/>
      <w:lvlJc w:val="right"/>
      <w:pPr>
        <w:ind w:left="6591" w:hanging="180"/>
      </w:pPr>
    </w:lvl>
  </w:abstractNum>
  <w:abstractNum w:abstractNumId="14" w15:restartNumberingAfterBreak="0">
    <w:nsid w:val="10BF2A88"/>
    <w:multiLevelType w:val="multilevel"/>
    <w:tmpl w:val="87F2B1A4"/>
    <w:name w:val="Reg5"/>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15" w15:restartNumberingAfterBreak="0">
    <w:nsid w:val="11BD30DF"/>
    <w:multiLevelType w:val="multilevel"/>
    <w:tmpl w:val="7FFA41AA"/>
    <w:lvl w:ilvl="0">
      <w:start w:val="1"/>
      <w:numFmt w:val="upperRoman"/>
      <w:pStyle w:val="RegHead1"/>
      <w:suff w:val="space"/>
      <w:lvlText w:val="%1. "/>
      <w:lvlJc w:val="center"/>
      <w:pPr>
        <w:ind w:left="0" w:firstLine="0"/>
      </w:pPr>
      <w:rPr>
        <w:rFonts w:ascii="Times New Roman Bold" w:hAnsi="Times New Roman Bold" w:hint="default"/>
        <w:b/>
        <w:i w:val="0"/>
        <w:sz w:val="22"/>
      </w:rPr>
    </w:lvl>
    <w:lvl w:ilvl="1">
      <w:start w:val="1"/>
      <w:numFmt w:val="upperLetter"/>
      <w:pStyle w:val="RegHead2"/>
      <w:suff w:val="space"/>
      <w:lvlText w:val="%2. "/>
      <w:lvlJc w:val="center"/>
      <w:pPr>
        <w:ind w:left="0" w:firstLine="0"/>
      </w:pPr>
      <w:rPr>
        <w:rFonts w:hint="default"/>
        <w:b/>
        <w:sz w:val="22"/>
        <w:u w:val="none"/>
      </w:rPr>
    </w:lvl>
    <w:lvl w:ilvl="2">
      <w:start w:val="1"/>
      <w:numFmt w:val="decimal"/>
      <w:pStyle w:val="RegHead3"/>
      <w:suff w:val="space"/>
      <w:lvlText w:val="%3. "/>
      <w:lvlJc w:val="center"/>
      <w:pPr>
        <w:ind w:left="0" w:firstLine="0"/>
      </w:pPr>
      <w:rPr>
        <w:rFonts w:hint="default"/>
        <w:b w:val="0"/>
        <w:sz w:val="22"/>
        <w:u w:val="none"/>
      </w:rPr>
    </w:lvl>
    <w:lvl w:ilvl="3">
      <w:start w:val="1"/>
      <w:numFmt w:val="decimal"/>
      <w:lvlRestart w:val="0"/>
      <w:pStyle w:val="RegPara"/>
      <w:lvlText w:val="%4."/>
      <w:lvlJc w:val="left"/>
      <w:pPr>
        <w:tabs>
          <w:tab w:val="num" w:pos="720"/>
        </w:tabs>
        <w:ind w:left="0" w:firstLine="0"/>
      </w:pPr>
      <w:rPr>
        <w:rFonts w:hint="default"/>
        <w:b w:val="0"/>
        <w:sz w:val="22"/>
      </w:rPr>
    </w:lvl>
    <w:lvl w:ilvl="4">
      <w:start w:val="1"/>
      <w:numFmt w:val="lowerLetter"/>
      <w:lvlText w:val="(%5)"/>
      <w:lvlJc w:val="left"/>
      <w:pPr>
        <w:tabs>
          <w:tab w:val="num" w:pos="1440"/>
        </w:tabs>
        <w:ind w:left="1440" w:hanging="720"/>
      </w:pPr>
      <w:rPr>
        <w:rFonts w:hint="default"/>
        <w:b w:val="0"/>
        <w:sz w:val="22"/>
      </w:rPr>
    </w:lvl>
    <w:lvl w:ilvl="5">
      <w:start w:val="1"/>
      <w:numFmt w:val="lowerRoman"/>
      <w:lvlText w:val="(%6)"/>
      <w:lvlJc w:val="right"/>
      <w:pPr>
        <w:tabs>
          <w:tab w:val="num" w:pos="2160"/>
        </w:tabs>
        <w:ind w:left="2160" w:hanging="573"/>
      </w:pPr>
      <w:rPr>
        <w:rFonts w:hint="default"/>
      </w:r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rPr>
        <w:rFonts w:hint="default"/>
      </w:rPr>
    </w:lvl>
    <w:lvl w:ilvl="8">
      <w:start w:val="1"/>
      <w:numFmt w:val="none"/>
      <w:lvlText w:val="[(%5)%9"/>
      <w:lvlJc w:val="left"/>
      <w:pPr>
        <w:tabs>
          <w:tab w:val="num" w:pos="1440"/>
        </w:tabs>
        <w:ind w:left="1440" w:hanging="720"/>
      </w:pPr>
      <w:rPr>
        <w:rFonts w:hint="default"/>
      </w:rPr>
    </w:lvl>
  </w:abstractNum>
  <w:abstractNum w:abstractNumId="16" w15:restartNumberingAfterBreak="0">
    <w:nsid w:val="14233F79"/>
    <w:multiLevelType w:val="multilevel"/>
    <w:tmpl w:val="C60EC370"/>
    <w:name w:val="Reg23"/>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7" w15:restartNumberingAfterBreak="0">
    <w:nsid w:val="14357087"/>
    <w:multiLevelType w:val="multilevel"/>
    <w:tmpl w:val="3CC81634"/>
    <w:styleLink w:val="SDMTableBoxFigureFootnoteFullPageList"/>
    <w:lvl w:ilvl="0">
      <w:start w:val="1"/>
      <w:numFmt w:val="lowerLetter"/>
      <w:pStyle w:val="SDMTableBoxFigureFootnoteFullPage"/>
      <w:lvlText w:val="(%1)"/>
      <w:lvlJc w:val="left"/>
      <w:pPr>
        <w:ind w:left="142" w:hanging="255"/>
      </w:pPr>
      <w:rPr>
        <w:rFonts w:hint="default"/>
        <w:vertAlign w:val="superscript"/>
      </w:rPr>
    </w:lvl>
    <w:lvl w:ilvl="1">
      <w:start w:val="1"/>
      <w:numFmt w:val="decimal"/>
      <w:pStyle w:val="SDMTableBoxFigureFootnoteSL1FullPage"/>
      <w:lvlText w:val="%2."/>
      <w:lvlJc w:val="left"/>
      <w:pPr>
        <w:ind w:left="454" w:hanging="312"/>
      </w:pPr>
      <w:rPr>
        <w:rFonts w:hint="default"/>
      </w:rPr>
    </w:lvl>
    <w:lvl w:ilvl="2">
      <w:start w:val="1"/>
      <w:numFmt w:val="lowerLetter"/>
      <w:pStyle w:val="SDMTableBoxFigureFootnoteSL2FullPage"/>
      <w:lvlText w:val="(%3)"/>
      <w:lvlJc w:val="left"/>
      <w:pPr>
        <w:ind w:left="851" w:hanging="397"/>
      </w:pPr>
      <w:rPr>
        <w:rFonts w:hint="default"/>
      </w:rPr>
    </w:lvl>
    <w:lvl w:ilvl="3">
      <w:start w:val="1"/>
      <w:numFmt w:val="lowerRoman"/>
      <w:pStyle w:val="SDMTableBoxFigureFootnoteSL3FullPage"/>
      <w:lvlText w:val="(%4)"/>
      <w:lvlJc w:val="left"/>
      <w:pPr>
        <w:ind w:left="1247" w:hanging="396"/>
      </w:pPr>
      <w:rPr>
        <w:rFonts w:hint="default"/>
      </w:rPr>
    </w:lvl>
    <w:lvl w:ilvl="4">
      <w:start w:val="1"/>
      <w:numFmt w:val="lowerLetter"/>
      <w:pStyle w:val="SDMTableBoxFigureFootnoteSL4FullPage"/>
      <w:lvlText w:val="%5."/>
      <w:lvlJc w:val="left"/>
      <w:pPr>
        <w:ind w:left="1588" w:hanging="341"/>
      </w:pPr>
      <w:rPr>
        <w:rFonts w:hint="default"/>
      </w:rPr>
    </w:lvl>
    <w:lvl w:ilvl="5">
      <w:start w:val="1"/>
      <w:numFmt w:val="lowerRoman"/>
      <w:pStyle w:val="SDMTableBoxFigureFootnoteSL5FullPage"/>
      <w:lvlText w:val="%6."/>
      <w:lvlJc w:val="left"/>
      <w:pPr>
        <w:ind w:left="2041" w:hanging="453"/>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8" w15:restartNumberingAfterBreak="0">
    <w:nsid w:val="145420C1"/>
    <w:multiLevelType w:val="multilevel"/>
    <w:tmpl w:val="A17458AC"/>
    <w:name w:val="Reg19"/>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9" w15:restartNumberingAfterBreak="0">
    <w:nsid w:val="15481A6E"/>
    <w:multiLevelType w:val="hybridMultilevel"/>
    <w:tmpl w:val="221C10C4"/>
    <w:lvl w:ilvl="0" w:tplc="81C016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55523F4"/>
    <w:multiLevelType w:val="multilevel"/>
    <w:tmpl w:val="A6C8D0E2"/>
    <w:name w:val="Reg30"/>
    <w:lvl w:ilvl="0">
      <w:start w:val="1"/>
      <w:numFmt w:val="upperRoman"/>
      <w:suff w:val="space"/>
      <w:lvlText w:val="%1. "/>
      <w:lvlJc w:val="center"/>
      <w:pPr>
        <w:ind w:left="0" w:firstLine="0"/>
      </w:pPr>
      <w:rPr>
        <w:rFonts w:ascii="Times New Roman" w:hAnsi="Times New Roman" w:hint="default"/>
        <w:b/>
        <w:i w:val="0"/>
        <w:sz w:val="22"/>
      </w:rPr>
    </w:lvl>
    <w:lvl w:ilvl="1">
      <w:start w:val="1"/>
      <w:numFmt w:val="upperLetter"/>
      <w:suff w:val="space"/>
      <w:lvlText w:val="%2. "/>
      <w:lvlJc w:val="center"/>
      <w:pPr>
        <w:ind w:left="0" w:firstLine="0"/>
      </w:pPr>
      <w:rPr>
        <w:rFonts w:hint="default"/>
        <w:b/>
        <w:sz w:val="22"/>
        <w:u w:val="none"/>
      </w:rPr>
    </w:lvl>
    <w:lvl w:ilvl="2">
      <w:start w:val="1"/>
      <w:numFmt w:val="decimal"/>
      <w:suff w:val="space"/>
      <w:lvlText w:val="%3. "/>
      <w:lvlJc w:val="center"/>
      <w:pPr>
        <w:ind w:left="0" w:firstLine="0"/>
      </w:pPr>
      <w:rPr>
        <w:rFonts w:hint="default"/>
        <w:b w:val="0"/>
        <w:sz w:val="22"/>
        <w:u w:val="none"/>
      </w:rPr>
    </w:lvl>
    <w:lvl w:ilvl="3">
      <w:start w:val="1"/>
      <w:numFmt w:val="decimal"/>
      <w:lvlRestart w:val="0"/>
      <w:lvlText w:val="%4."/>
      <w:lvlJc w:val="left"/>
      <w:pPr>
        <w:tabs>
          <w:tab w:val="num" w:pos="720"/>
        </w:tabs>
        <w:ind w:left="0" w:firstLine="0"/>
      </w:pPr>
      <w:rPr>
        <w:rFonts w:hint="default"/>
        <w:b w:val="0"/>
        <w:sz w:val="22"/>
      </w:rPr>
    </w:lvl>
    <w:lvl w:ilvl="4">
      <w:start w:val="1"/>
      <w:numFmt w:val="lowerLetter"/>
      <w:lvlText w:val="(%5)"/>
      <w:lvlJc w:val="left"/>
      <w:pPr>
        <w:tabs>
          <w:tab w:val="num" w:pos="1440"/>
        </w:tabs>
        <w:ind w:left="1440" w:hanging="720"/>
      </w:pPr>
      <w:rPr>
        <w:rFonts w:hint="default"/>
        <w:b w:val="0"/>
        <w:sz w:val="22"/>
      </w:rPr>
    </w:lvl>
    <w:lvl w:ilvl="5">
      <w:start w:val="1"/>
      <w:numFmt w:val="lowerRoman"/>
      <w:lvlText w:val="(%6)"/>
      <w:lvlJc w:val="right"/>
      <w:pPr>
        <w:tabs>
          <w:tab w:val="num" w:pos="2160"/>
        </w:tabs>
        <w:ind w:left="2160" w:hanging="573"/>
      </w:pPr>
      <w:rPr>
        <w:rFonts w:hint="default"/>
      </w:r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rPr>
        <w:rFonts w:hint="default"/>
      </w:rPr>
    </w:lvl>
    <w:lvl w:ilvl="8">
      <w:start w:val="1"/>
      <w:numFmt w:val="none"/>
      <w:lvlText w:val="[(%5)%9"/>
      <w:lvlJc w:val="left"/>
      <w:pPr>
        <w:tabs>
          <w:tab w:val="num" w:pos="1440"/>
        </w:tabs>
        <w:ind w:left="1440" w:hanging="720"/>
      </w:pPr>
      <w:rPr>
        <w:rFonts w:hint="default"/>
      </w:rPr>
    </w:lvl>
  </w:abstractNum>
  <w:abstractNum w:abstractNumId="21" w15:restartNumberingAfterBreak="0">
    <w:nsid w:val="15B44D7C"/>
    <w:multiLevelType w:val="multilevel"/>
    <w:tmpl w:val="A28EC812"/>
    <w:styleLink w:val="SDMMethEquationNumberingList"/>
    <w:lvl w:ilvl="0">
      <w:start w:val="1"/>
      <w:numFmt w:val="decimal"/>
      <w:suff w:val="nothing"/>
      <w:lvlText w:val="Equation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15EB1E20"/>
    <w:multiLevelType w:val="multilevel"/>
    <w:tmpl w:val="4F9ED6BC"/>
    <w:styleLink w:val="SDMCovNoteHeadList"/>
    <w:lvl w:ilvl="0">
      <w:start w:val="1"/>
      <w:numFmt w:val="decimal"/>
      <w:pStyle w:val="SDMCovNoteHead1"/>
      <w:lvlText w:val="%1."/>
      <w:lvlJc w:val="left"/>
      <w:pPr>
        <w:tabs>
          <w:tab w:val="num" w:pos="709"/>
        </w:tabs>
        <w:ind w:left="709" w:hanging="709"/>
      </w:pPr>
      <w:rPr>
        <w:rFonts w:hint="default"/>
      </w:rPr>
    </w:lvl>
    <w:lvl w:ilvl="1">
      <w:start w:val="1"/>
      <w:numFmt w:val="decimal"/>
      <w:pStyle w:val="SDMCovNoteHead2"/>
      <w:lvlText w:val="%1.%2."/>
      <w:lvlJc w:val="left"/>
      <w:pPr>
        <w:tabs>
          <w:tab w:val="num" w:pos="709"/>
        </w:tabs>
        <w:ind w:left="794" w:hanging="794"/>
      </w:pPr>
      <w:rPr>
        <w:rFonts w:hint="default"/>
      </w:rPr>
    </w:lvl>
    <w:lvl w:ilvl="2">
      <w:start w:val="1"/>
      <w:numFmt w:val="decimal"/>
      <w:pStyle w:val="SDMCovNoteHead3"/>
      <w:lvlText w:val="%1.%2.%3."/>
      <w:lvlJc w:val="left"/>
      <w:pPr>
        <w:tabs>
          <w:tab w:val="num" w:pos="709"/>
        </w:tabs>
        <w:ind w:left="1191" w:hanging="1191"/>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162C4AFF"/>
    <w:multiLevelType w:val="multilevel"/>
    <w:tmpl w:val="4F9ED6BC"/>
    <w:numStyleLink w:val="SDMCovNoteHeadList"/>
  </w:abstractNum>
  <w:abstractNum w:abstractNumId="24" w15:restartNumberingAfterBreak="0">
    <w:nsid w:val="16404ED9"/>
    <w:multiLevelType w:val="multilevel"/>
    <w:tmpl w:val="3CC81634"/>
    <w:numStyleLink w:val="SDMTableBoxFigureFootnoteFullPageList"/>
  </w:abstractNum>
  <w:abstractNum w:abstractNumId="25" w15:restartNumberingAfterBreak="0">
    <w:nsid w:val="1650370D"/>
    <w:multiLevelType w:val="multilevel"/>
    <w:tmpl w:val="9AEA799A"/>
    <w:lvl w:ilvl="0">
      <w:start w:val="1"/>
      <w:numFmt w:val="upperRoman"/>
      <w:suff w:val="space"/>
      <w:lvlText w:val="%1. "/>
      <w:lvlJc w:val="right"/>
      <w:pPr>
        <w:ind w:left="0" w:firstLine="244"/>
      </w:pPr>
      <w:rPr>
        <w:rFonts w:hint="default"/>
        <w:sz w:val="28"/>
      </w:rPr>
    </w:lvl>
    <w:lvl w:ilvl="1">
      <w:start w:val="1"/>
      <w:numFmt w:val="decimal"/>
      <w:pStyle w:val="AnnoHead2"/>
      <w:suff w:val="space"/>
      <w:lvlText w:val="%2. "/>
      <w:lvlJc w:val="left"/>
      <w:pPr>
        <w:ind w:left="0" w:firstLine="0"/>
      </w:pPr>
      <w:rPr>
        <w:rFonts w:hint="default"/>
        <w:b/>
        <w:sz w:val="22"/>
        <w:u w:val="none"/>
      </w:rPr>
    </w:lvl>
    <w:lvl w:ilvl="2">
      <w:start w:val="1"/>
      <w:numFmt w:val="lowerLetter"/>
      <w:pStyle w:val="AnnoHead3"/>
      <w:lvlText w:val="(%3)"/>
      <w:lvlJc w:val="left"/>
      <w:pPr>
        <w:tabs>
          <w:tab w:val="num" w:pos="720"/>
        </w:tabs>
        <w:ind w:left="720" w:hanging="720"/>
      </w:pPr>
      <w:rPr>
        <w:rFonts w:ascii="Times New Roman" w:hAnsi="Times New Roman" w:hint="default"/>
        <w:b w:val="0"/>
        <w:sz w:val="22"/>
        <w:u w:val="none"/>
      </w:rPr>
    </w:lvl>
    <w:lvl w:ilvl="3">
      <w:start w:val="1"/>
      <w:numFmt w:val="lowerRoman"/>
      <w:lvlText w:val="(%4)"/>
      <w:lvlJc w:val="right"/>
      <w:pPr>
        <w:tabs>
          <w:tab w:val="num" w:pos="1440"/>
        </w:tabs>
        <w:ind w:left="1440" w:hanging="533"/>
      </w:pPr>
      <w:rPr>
        <w:rFonts w:ascii="Times New Roman" w:hAnsi="Times New Roman" w:hint="default"/>
        <w:b w:val="0"/>
        <w:sz w:val="22"/>
        <w:u w:val="none"/>
      </w:rPr>
    </w:lvl>
    <w:lvl w:ilvl="4">
      <w:start w:val="1"/>
      <w:numFmt w:val="decimal"/>
      <w:pStyle w:val="AnnoPara"/>
      <w:lvlText w:val="%5."/>
      <w:lvlJc w:val="left"/>
      <w:pPr>
        <w:tabs>
          <w:tab w:val="num" w:pos="644"/>
        </w:tabs>
        <w:ind w:left="284" w:firstLine="0"/>
      </w:pPr>
      <w:rPr>
        <w:rFonts w:ascii="Times New Roman" w:hAnsi="Times New Roman" w:hint="default"/>
        <w:b w:val="0"/>
        <w:sz w:val="22"/>
        <w:u w:val="none"/>
      </w:rPr>
    </w:lvl>
    <w:lvl w:ilvl="5">
      <w:start w:val="1"/>
      <w:numFmt w:val="lowerLetter"/>
      <w:lvlText w:val="(%6)"/>
      <w:lvlJc w:val="left"/>
      <w:pPr>
        <w:tabs>
          <w:tab w:val="num" w:pos="1440"/>
        </w:tabs>
        <w:ind w:left="1440" w:hanging="720"/>
      </w:pPr>
      <w:rPr>
        <w:rFonts w:hint="default"/>
        <w:sz w:val="22"/>
        <w:u w:val="none"/>
      </w:rPr>
    </w:lvl>
    <w:lvl w:ilvl="6">
      <w:start w:val="1"/>
      <w:numFmt w:val="decimal"/>
      <w:lvlText w:val="%7."/>
      <w:lvlJc w:val="left"/>
      <w:pPr>
        <w:tabs>
          <w:tab w:val="num" w:pos="1440"/>
        </w:tabs>
        <w:ind w:left="1440" w:hanging="720"/>
      </w:pPr>
      <w:rPr>
        <w:rFonts w:ascii="Symbol" w:hAnsi="Symbol" w:hint="default"/>
        <w:sz w:val="22"/>
        <w:u w:val="none"/>
      </w:rPr>
    </w:lvl>
    <w:lvl w:ilvl="7">
      <w:start w:val="1"/>
      <w:numFmt w:val="lowerLetter"/>
      <w:lvlText w:val="(%8)"/>
      <w:lvlJc w:val="left"/>
      <w:pPr>
        <w:tabs>
          <w:tab w:val="num" w:pos="2160"/>
        </w:tabs>
        <w:ind w:left="2160" w:hanging="720"/>
      </w:pPr>
      <w:rPr>
        <w:rFonts w:hint="default"/>
        <w:sz w:val="22"/>
        <w:u w:val="none"/>
      </w:rPr>
    </w:lvl>
    <w:lvl w:ilvl="8">
      <w:start w:val="1"/>
      <w:numFmt w:val="lowerLetter"/>
      <w:lvlText w:val=""/>
      <w:lvlJc w:val="left"/>
      <w:pPr>
        <w:tabs>
          <w:tab w:val="num" w:pos="2880"/>
        </w:tabs>
        <w:ind w:left="2880" w:hanging="720"/>
      </w:pPr>
      <w:rPr>
        <w:rFonts w:ascii="Symbol" w:hAnsi="Symbol" w:hint="default"/>
        <w:u w:val="none"/>
      </w:rPr>
    </w:lvl>
  </w:abstractNum>
  <w:abstractNum w:abstractNumId="26" w15:restartNumberingAfterBreak="0">
    <w:nsid w:val="1728147F"/>
    <w:multiLevelType w:val="multilevel"/>
    <w:tmpl w:val="7B8621E0"/>
    <w:name w:val="Reg9"/>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27" w15:restartNumberingAfterBreak="0">
    <w:nsid w:val="18C15861"/>
    <w:multiLevelType w:val="multilevel"/>
    <w:tmpl w:val="5EDE06C6"/>
    <w:styleLink w:val="SDMParaList"/>
    <w:lvl w:ilvl="0">
      <w:start w:val="1"/>
      <w:numFmt w:val="decimal"/>
      <w:pStyle w:val="SDMPara"/>
      <w:lvlText w:val="%1."/>
      <w:lvlJc w:val="left"/>
      <w:pPr>
        <w:tabs>
          <w:tab w:val="num" w:pos="709"/>
        </w:tabs>
        <w:ind w:left="709" w:hanging="709"/>
      </w:pPr>
      <w:rPr>
        <w:rFonts w:hint="default"/>
      </w:rPr>
    </w:lvl>
    <w:lvl w:ilvl="1">
      <w:start w:val="1"/>
      <w:numFmt w:val="lowerLetter"/>
      <w:pStyle w:val="SDMSubPara1"/>
      <w:lvlText w:val="(%2)"/>
      <w:lvlJc w:val="left"/>
      <w:pPr>
        <w:tabs>
          <w:tab w:val="num" w:pos="709"/>
        </w:tabs>
        <w:ind w:left="1418" w:hanging="709"/>
      </w:pPr>
      <w:rPr>
        <w:rFonts w:hint="default"/>
      </w:rPr>
    </w:lvl>
    <w:lvl w:ilvl="2">
      <w:start w:val="1"/>
      <w:numFmt w:val="lowerRoman"/>
      <w:pStyle w:val="SDMSubPara2"/>
      <w:lvlText w:val="(%3)"/>
      <w:lvlJc w:val="left"/>
      <w:pPr>
        <w:tabs>
          <w:tab w:val="num" w:pos="709"/>
        </w:tabs>
        <w:ind w:left="1985" w:hanging="567"/>
      </w:pPr>
      <w:rPr>
        <w:rFonts w:hint="default"/>
      </w:rPr>
    </w:lvl>
    <w:lvl w:ilvl="3">
      <w:start w:val="1"/>
      <w:numFmt w:val="lowerLetter"/>
      <w:pStyle w:val="SDMSubPara3"/>
      <w:lvlText w:val="%4."/>
      <w:lvlJc w:val="left"/>
      <w:pPr>
        <w:tabs>
          <w:tab w:val="num" w:pos="709"/>
        </w:tabs>
        <w:ind w:left="2722" w:hanging="596"/>
      </w:pPr>
      <w:rPr>
        <w:rFonts w:hint="default"/>
      </w:rPr>
    </w:lvl>
    <w:lvl w:ilvl="4">
      <w:start w:val="1"/>
      <w:numFmt w:val="lowerRoman"/>
      <w:pStyle w:val="SDMSubPara4"/>
      <w:lvlText w:val="%5."/>
      <w:lvlJc w:val="left"/>
      <w:pPr>
        <w:tabs>
          <w:tab w:val="num" w:pos="709"/>
        </w:tabs>
        <w:ind w:left="3232" w:hanging="397"/>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28" w15:restartNumberingAfterBreak="0">
    <w:nsid w:val="1A416448"/>
    <w:multiLevelType w:val="multilevel"/>
    <w:tmpl w:val="A28EC812"/>
    <w:numStyleLink w:val="SDMMethEquationNrList"/>
  </w:abstractNum>
  <w:abstractNum w:abstractNumId="29" w15:restartNumberingAfterBreak="0">
    <w:nsid w:val="1A6C4888"/>
    <w:multiLevelType w:val="hybridMultilevel"/>
    <w:tmpl w:val="8382A26A"/>
    <w:lvl w:ilvl="0" w:tplc="0240A3C8">
      <w:start w:val="1"/>
      <w:numFmt w:val="lowerLetter"/>
      <w:pStyle w:val="FootnoteTable"/>
      <w:lvlText w:val="%1"/>
      <w:lvlJc w:val="left"/>
      <w:pPr>
        <w:tabs>
          <w:tab w:val="num" w:pos="360"/>
        </w:tabs>
        <w:ind w:left="113" w:hanging="113"/>
      </w:pPr>
      <w:rPr>
        <w:rFonts w:hint="default"/>
        <w:sz w:val="16"/>
        <w:vertAlign w:val="superscrip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1AFF55CC"/>
    <w:multiLevelType w:val="multilevel"/>
    <w:tmpl w:val="A22614FA"/>
    <w:name w:val="Reg8"/>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31" w15:restartNumberingAfterBreak="0">
    <w:nsid w:val="1B897AAA"/>
    <w:multiLevelType w:val="multilevel"/>
    <w:tmpl w:val="FD2ACF66"/>
    <w:name w:val="Reg24"/>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32" w15:restartNumberingAfterBreak="0">
    <w:nsid w:val="1BB5186F"/>
    <w:multiLevelType w:val="multilevel"/>
    <w:tmpl w:val="C182385A"/>
    <w:styleLink w:val="SDMAppHeadList"/>
    <w:lvl w:ilvl="0">
      <w:start w:val="1"/>
      <w:numFmt w:val="decimal"/>
      <w:pStyle w:val="SDMAppTitle"/>
      <w:lvlText w:val="Appendix %1."/>
      <w:lvlJc w:val="left"/>
      <w:pPr>
        <w:ind w:left="2126" w:hanging="2126"/>
      </w:pPr>
      <w:rPr>
        <w:rFonts w:hint="default"/>
      </w:rPr>
    </w:lvl>
    <w:lvl w:ilvl="1">
      <w:start w:val="1"/>
      <w:numFmt w:val="decimal"/>
      <w:lvlText w:val="%2."/>
      <w:lvlJc w:val="left"/>
      <w:pPr>
        <w:tabs>
          <w:tab w:val="num" w:pos="709"/>
        </w:tabs>
        <w:ind w:left="680" w:hanging="680"/>
      </w:pPr>
      <w:rPr>
        <w:rFonts w:hint="default"/>
      </w:rPr>
    </w:lvl>
    <w:lvl w:ilvl="2">
      <w:start w:val="1"/>
      <w:numFmt w:val="decimal"/>
      <w:pStyle w:val="SDMApp2"/>
      <w:lvlText w:val="%2.%3."/>
      <w:lvlJc w:val="left"/>
      <w:pPr>
        <w:tabs>
          <w:tab w:val="num" w:pos="709"/>
        </w:tabs>
        <w:ind w:left="851" w:hanging="851"/>
      </w:pPr>
      <w:rPr>
        <w:rFonts w:hint="default"/>
      </w:rPr>
    </w:lvl>
    <w:lvl w:ilvl="3">
      <w:start w:val="1"/>
      <w:numFmt w:val="decimal"/>
      <w:pStyle w:val="SDMApp3"/>
      <w:lvlText w:val="%2.%3.%4."/>
      <w:lvlJc w:val="left"/>
      <w:pPr>
        <w:tabs>
          <w:tab w:val="num" w:pos="709"/>
        </w:tabs>
        <w:ind w:left="1191" w:hanging="1191"/>
      </w:pPr>
      <w:rPr>
        <w:rFonts w:hint="default"/>
      </w:rPr>
    </w:lvl>
    <w:lvl w:ilvl="4">
      <w:start w:val="1"/>
      <w:numFmt w:val="decimal"/>
      <w:pStyle w:val="SDMApp4"/>
      <w:lvlText w:val="%2.%3.%4.%5."/>
      <w:lvlJc w:val="left"/>
      <w:pPr>
        <w:tabs>
          <w:tab w:val="num" w:pos="1418"/>
        </w:tabs>
        <w:ind w:left="1588" w:hanging="1588"/>
      </w:pPr>
      <w:rPr>
        <w:rFonts w:hint="default"/>
      </w:rPr>
    </w:lvl>
    <w:lvl w:ilvl="5">
      <w:start w:val="1"/>
      <w:numFmt w:val="decimal"/>
      <w:pStyle w:val="SDMApp5"/>
      <w:lvlText w:val="%2.%3.%4.%5.%6."/>
      <w:lvlJc w:val="left"/>
      <w:pPr>
        <w:ind w:left="1985" w:hanging="1985"/>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3" w15:restartNumberingAfterBreak="0">
    <w:nsid w:val="1BC515BF"/>
    <w:multiLevelType w:val="multilevel"/>
    <w:tmpl w:val="02D64298"/>
    <w:name w:val="Reg31"/>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34" w15:restartNumberingAfterBreak="0">
    <w:nsid w:val="1C0F1010"/>
    <w:multiLevelType w:val="hybridMultilevel"/>
    <w:tmpl w:val="09F20D4E"/>
    <w:lvl w:ilvl="0" w:tplc="675A70B4">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B44A9E"/>
    <w:multiLevelType w:val="multilevel"/>
    <w:tmpl w:val="AEA6BDB0"/>
    <w:lvl w:ilvl="0">
      <w:start w:val="1"/>
      <w:numFmt w:val="upperRoman"/>
      <w:pStyle w:val="PartTitleBox"/>
      <w:suff w:val="space"/>
      <w:lvlText w:val="PART %1. "/>
      <w:lvlJc w:val="left"/>
      <w:pPr>
        <w:ind w:left="0" w:firstLine="0"/>
      </w:pPr>
      <w:rPr>
        <w:rFonts w:hint="default"/>
      </w:rPr>
    </w:lvl>
    <w:lvl w:ilvl="1">
      <w:start w:val="1"/>
      <w:numFmt w:val="upperLetter"/>
      <w:pStyle w:val="RegSectionLevel1"/>
      <w:suff w:val="space"/>
      <w:lvlText w:val="SECTION %2."/>
      <w:lvlJc w:val="left"/>
      <w:pPr>
        <w:ind w:left="0" w:firstLine="0"/>
      </w:pPr>
      <w:rPr>
        <w:rFonts w:hint="default"/>
      </w:rPr>
    </w:lvl>
    <w:lvl w:ilvl="2">
      <w:start w:val="1"/>
      <w:numFmt w:val="decimal"/>
      <w:pStyle w:val="RegSectionLevel2"/>
      <w:suff w:val="space"/>
      <w:lvlText w:val="%2.%3."/>
      <w:lvlJc w:val="left"/>
      <w:pPr>
        <w:ind w:left="0" w:firstLine="0"/>
      </w:pPr>
      <w:rPr>
        <w:rFonts w:hint="default"/>
        <w:i w:val="0"/>
      </w:rPr>
    </w:lvl>
    <w:lvl w:ilvl="3">
      <w:start w:val="1"/>
      <w:numFmt w:val="decimal"/>
      <w:pStyle w:val="RegSectionLevel3"/>
      <w:suff w:val="space"/>
      <w:lvlText w:val="%2.%3.%4."/>
      <w:lvlJc w:val="left"/>
      <w:pPr>
        <w:ind w:left="0" w:firstLine="0"/>
      </w:pPr>
      <w:rPr>
        <w:rFonts w:hint="default"/>
      </w:rPr>
    </w:lvl>
    <w:lvl w:ilvl="4">
      <w:start w:val="1"/>
      <w:numFmt w:val="decimal"/>
      <w:pStyle w:val="RegSectionLevel4"/>
      <w:suff w:val="space"/>
      <w:lvlText w:val="%2.%3.%4.%5."/>
      <w:lvlJc w:val="left"/>
      <w:pPr>
        <w:ind w:left="0" w:firstLine="0"/>
      </w:pPr>
      <w:rPr>
        <w:rFonts w:hint="default"/>
      </w:rPr>
    </w:lvl>
    <w:lvl w:ilvl="5">
      <w:start w:val="1"/>
      <w:numFmt w:val="decimal"/>
      <w:pStyle w:val="RegSectionLevel5"/>
      <w:suff w:val="space"/>
      <w:lvlText w:val="%2.%3.%4.%5.%6."/>
      <w:lvlJc w:val="left"/>
      <w:pPr>
        <w:ind w:left="0" w:firstLine="0"/>
      </w:pPr>
      <w:rPr>
        <w:rFonts w:hint="default"/>
      </w:rPr>
    </w:lvl>
    <w:lvl w:ilvl="6">
      <w:start w:val="1"/>
      <w:numFmt w:val="decimal"/>
      <w:pStyle w:val="RegSectionLevel6"/>
      <w:suff w:val="space"/>
      <w:lvlText w:val="%2.%3.%4.%5.%6.%7."/>
      <w:lvlJc w:val="left"/>
      <w:pPr>
        <w:ind w:left="1296" w:hanging="1296"/>
      </w:pPr>
      <w:rPr>
        <w:rFonts w:hint="default"/>
      </w:rPr>
    </w:lvl>
    <w:lvl w:ilvl="7">
      <w:start w:val="1"/>
      <w:numFmt w:val="decimal"/>
      <w:pStyle w:val="RegSectionLevel7"/>
      <w:suff w:val="space"/>
      <w:lvlText w:val="%2.%3.%4.%5.%6.%7.%8."/>
      <w:lvlJc w:val="left"/>
      <w:pPr>
        <w:ind w:left="0" w:firstLine="0"/>
      </w:pPr>
      <w:rPr>
        <w:rFonts w:hint="default"/>
      </w:rPr>
    </w:lvl>
    <w:lvl w:ilvl="8">
      <w:start w:val="1"/>
      <w:numFmt w:val="decimal"/>
      <w:pStyle w:val="RegSectionLevel8"/>
      <w:suff w:val="space"/>
      <w:lvlText w:val="%2.%3.%4.%5.%6.%7.%8.%9."/>
      <w:lvlJc w:val="left"/>
      <w:pPr>
        <w:ind w:left="0" w:firstLine="0"/>
      </w:pPr>
      <w:rPr>
        <w:rFonts w:hint="default"/>
      </w:rPr>
    </w:lvl>
  </w:abstractNum>
  <w:abstractNum w:abstractNumId="36" w15:restartNumberingAfterBreak="0">
    <w:nsid w:val="21364769"/>
    <w:multiLevelType w:val="multilevel"/>
    <w:tmpl w:val="C172A2B4"/>
    <w:name w:val="Reg22"/>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37" w15:restartNumberingAfterBreak="0">
    <w:nsid w:val="21B97D2C"/>
    <w:multiLevelType w:val="hybridMultilevel"/>
    <w:tmpl w:val="64C2D2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6566C45"/>
    <w:multiLevelType w:val="multilevel"/>
    <w:tmpl w:val="4858EB8E"/>
    <w:numStyleLink w:val="SDMTableBoxFigureFootnoteList"/>
  </w:abstractNum>
  <w:abstractNum w:abstractNumId="39" w15:restartNumberingAfterBreak="0">
    <w:nsid w:val="29881394"/>
    <w:multiLevelType w:val="hybridMultilevel"/>
    <w:tmpl w:val="ACAAAB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B2037D9"/>
    <w:multiLevelType w:val="multilevel"/>
    <w:tmpl w:val="C182385A"/>
    <w:numStyleLink w:val="SDMAppHeadList"/>
  </w:abstractNum>
  <w:abstractNum w:abstractNumId="41" w15:restartNumberingAfterBreak="0">
    <w:nsid w:val="2D6E1A00"/>
    <w:multiLevelType w:val="multilevel"/>
    <w:tmpl w:val="568476D8"/>
    <w:name w:val="Reg"/>
    <w:lvl w:ilvl="0">
      <w:start w:val="1"/>
      <w:numFmt w:val="upperRoman"/>
      <w:suff w:val="space"/>
      <w:lvlText w:val="%1. "/>
      <w:lvlJc w:val="right"/>
      <w:pPr>
        <w:ind w:left="0" w:firstLine="0"/>
      </w:pPr>
    </w:lvl>
    <w:lvl w:ilvl="1">
      <w:start w:val="1"/>
      <w:numFmt w:val="upperLetter"/>
      <w:suff w:val="space"/>
      <w:lvlText w:val="%2. "/>
      <w:lvlJc w:val="left"/>
      <w:pPr>
        <w:ind w:left="0" w:firstLine="0"/>
      </w:pPr>
      <w:rPr>
        <w:b/>
        <w:u w:val="none"/>
      </w:rPr>
    </w:lvl>
    <w:lvl w:ilvl="2">
      <w:start w:val="1"/>
      <w:numFmt w:val="decimal"/>
      <w:lvlRestart w:val="0"/>
      <w:lvlText w:val="%3."/>
      <w:lvlJc w:val="left"/>
      <w:pPr>
        <w:tabs>
          <w:tab w:val="num" w:pos="720"/>
        </w:tabs>
        <w:ind w:left="0" w:firstLine="0"/>
      </w:pPr>
      <w:rPr>
        <w:b w:val="0"/>
      </w:rPr>
    </w:lvl>
    <w:lvl w:ilvl="3">
      <w:start w:val="1"/>
      <w:numFmt w:val="lowerLetter"/>
      <w:lvlText w:val="(%4)"/>
      <w:lvlJc w:val="left"/>
      <w:pPr>
        <w:tabs>
          <w:tab w:val="num" w:pos="1440"/>
        </w:tabs>
        <w:ind w:left="0" w:firstLine="720"/>
      </w:pPr>
      <w:rPr>
        <w:b w:val="0"/>
      </w:rPr>
    </w:lvl>
    <w:lvl w:ilvl="4">
      <w:start w:val="1"/>
      <w:numFmt w:val="lowerRoman"/>
      <w:lvlText w:val="(%5)"/>
      <w:lvlJc w:val="right"/>
      <w:pPr>
        <w:tabs>
          <w:tab w:val="num" w:pos="2160"/>
        </w:tabs>
        <w:ind w:left="2160" w:hanging="573"/>
      </w:pPr>
    </w:lvl>
    <w:lvl w:ilvl="5">
      <w:start w:val="1"/>
      <w:numFmt w:val="lowerLetter"/>
      <w:lvlText w:val=""/>
      <w:lvlJc w:val="left"/>
      <w:pPr>
        <w:tabs>
          <w:tab w:val="num" w:pos="2880"/>
        </w:tabs>
        <w:ind w:left="2880" w:hanging="720"/>
      </w:pPr>
      <w:rPr>
        <w:rFonts w:ascii="Symbol" w:hAnsi="Symbol" w:hint="default"/>
      </w:rPr>
    </w:lvl>
    <w:lvl w:ilvl="6">
      <w:start w:val="1"/>
      <w:numFmt w:val="none"/>
      <w:lvlText w:val="[%3.%7"/>
      <w:lvlJc w:val="left"/>
      <w:pPr>
        <w:tabs>
          <w:tab w:val="num" w:pos="720"/>
        </w:tabs>
        <w:ind w:left="0" w:firstLine="0"/>
      </w:pPr>
    </w:lvl>
    <w:lvl w:ilvl="7">
      <w:start w:val="1"/>
      <w:numFmt w:val="none"/>
      <w:lvlText w:val="[(%4)%8"/>
      <w:lvlJc w:val="left"/>
      <w:pPr>
        <w:tabs>
          <w:tab w:val="num" w:pos="1440"/>
        </w:tabs>
        <w:ind w:left="0" w:firstLine="720"/>
      </w:pPr>
    </w:lvl>
    <w:lvl w:ilvl="8">
      <w:start w:val="1"/>
      <w:numFmt w:val="none"/>
      <w:lvlText w:val="[(%5)%9"/>
      <w:lvlJc w:val="right"/>
      <w:pPr>
        <w:tabs>
          <w:tab w:val="num" w:pos="2160"/>
        </w:tabs>
        <w:ind w:left="0" w:firstLine="1587"/>
      </w:pPr>
    </w:lvl>
  </w:abstractNum>
  <w:abstractNum w:abstractNumId="42" w15:restartNumberingAfterBreak="0">
    <w:nsid w:val="2FA03A21"/>
    <w:multiLevelType w:val="multilevel"/>
    <w:tmpl w:val="40EAA4EC"/>
    <w:name w:val="Reg34"/>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43" w15:restartNumberingAfterBreak="0">
    <w:nsid w:val="307B1BD9"/>
    <w:multiLevelType w:val="multilevel"/>
    <w:tmpl w:val="075A6334"/>
    <w:name w:val="Reg2"/>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44" w15:restartNumberingAfterBreak="0">
    <w:nsid w:val="318031D1"/>
    <w:multiLevelType w:val="multilevel"/>
    <w:tmpl w:val="E2A427E0"/>
    <w:name w:val="Toc13"/>
    <w:lvl w:ilvl="0">
      <w:start w:val="1"/>
      <w:numFmt w:val="upperRoman"/>
      <w:suff w:val="space"/>
      <w:lvlText w:val="%1. "/>
      <w:lvlJc w:val="center"/>
      <w:pPr>
        <w:ind w:left="0" w:firstLine="0"/>
      </w:pPr>
      <w:rPr>
        <w:sz w:val="22"/>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
      <w:lvlJc w:val="left"/>
      <w:pPr>
        <w:tabs>
          <w:tab w:val="num" w:pos="720"/>
        </w:tabs>
        <w:ind w:left="0" w:firstLine="0"/>
      </w:pPr>
      <w:rPr>
        <w:b w:val="0"/>
        <w:sz w:val="22"/>
      </w:rPr>
    </w:lvl>
    <w:lvl w:ilvl="4">
      <w:start w:val="1"/>
      <w:numFmt w:val="lowerLetter"/>
      <w:lvlText w:val="(%5)"/>
      <w:lvlJc w:val="left"/>
      <w:pPr>
        <w:tabs>
          <w:tab w:val="num" w:pos="1440"/>
        </w:tabs>
        <w:ind w:left="0" w:firstLine="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0" w:firstLine="0"/>
      </w:pPr>
    </w:lvl>
    <w:lvl w:ilvl="8">
      <w:start w:val="1"/>
      <w:numFmt w:val="none"/>
      <w:lvlText w:val="[(%5)%9"/>
      <w:lvlJc w:val="left"/>
      <w:pPr>
        <w:tabs>
          <w:tab w:val="num" w:pos="1440"/>
        </w:tabs>
        <w:ind w:left="0" w:firstLine="720"/>
      </w:pPr>
    </w:lvl>
  </w:abstractNum>
  <w:abstractNum w:abstractNumId="45" w15:restartNumberingAfterBreak="0">
    <w:nsid w:val="31A3680B"/>
    <w:multiLevelType w:val="multilevel"/>
    <w:tmpl w:val="DEEC8B6A"/>
    <w:name w:val="Reg6"/>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46" w15:restartNumberingAfterBreak="0">
    <w:nsid w:val="346306EC"/>
    <w:multiLevelType w:val="hybridMultilevel"/>
    <w:tmpl w:val="5B60D52A"/>
    <w:lvl w:ilvl="0" w:tplc="E63E7B2C">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6854508"/>
    <w:multiLevelType w:val="multilevel"/>
    <w:tmpl w:val="C18A5072"/>
    <w:styleLink w:val="SDMDocInfoTextBullets"/>
    <w:lvl w:ilvl="0">
      <w:start w:val="1"/>
      <w:numFmt w:val="none"/>
      <w:pStyle w:val="SDMDocInfoText"/>
      <w:suff w:val="nothing"/>
      <w:lvlText w:val=""/>
      <w:lvlJc w:val="left"/>
      <w:pPr>
        <w:ind w:left="0" w:firstLine="0"/>
      </w:pPr>
      <w:rPr>
        <w:rFonts w:hint="default"/>
      </w:rPr>
    </w:lvl>
    <w:lvl w:ilvl="1">
      <w:start w:val="1"/>
      <w:numFmt w:val="bullet"/>
      <w:lvlText w:val=""/>
      <w:lvlJc w:val="left"/>
      <w:pPr>
        <w:ind w:left="397" w:hanging="227"/>
      </w:pPr>
      <w:rPr>
        <w:rFonts w:ascii="Symbol" w:hAnsi="Symbol" w:hint="default"/>
      </w:rPr>
    </w:lvl>
    <w:lvl w:ilvl="2">
      <w:start w:val="1"/>
      <w:numFmt w:val="lowerLetter"/>
      <w:lvlText w:val="(%3)"/>
      <w:lvlJc w:val="left"/>
      <w:pPr>
        <w:ind w:left="737" w:hanging="340"/>
      </w:pPr>
      <w:rPr>
        <w:rFonts w:hint="default"/>
      </w:rPr>
    </w:lvl>
    <w:lvl w:ilvl="3">
      <w:start w:val="1"/>
      <w:numFmt w:val="lowerRoman"/>
      <w:lvlText w:val="(%4)"/>
      <w:lvlJc w:val="left"/>
      <w:pPr>
        <w:tabs>
          <w:tab w:val="num" w:pos="737"/>
        </w:tabs>
        <w:ind w:left="1049" w:hanging="312"/>
      </w:pPr>
      <w:rPr>
        <w:rFonts w:hint="default"/>
      </w:rPr>
    </w:lvl>
    <w:lvl w:ilvl="4">
      <w:start w:val="1"/>
      <w:numFmt w:val="lowerLetter"/>
      <w:lvlText w:val="%5."/>
      <w:lvlJc w:val="left"/>
      <w:pPr>
        <w:tabs>
          <w:tab w:val="num" w:pos="1077"/>
        </w:tabs>
        <w:ind w:left="1332" w:hanging="283"/>
      </w:pPr>
      <w:rPr>
        <w:rFonts w:hint="default"/>
      </w:rPr>
    </w:lvl>
    <w:lvl w:ilvl="5">
      <w:start w:val="1"/>
      <w:numFmt w:val="lowerRoman"/>
      <w:lvlText w:val="%6."/>
      <w:lvlJc w:val="left"/>
      <w:pPr>
        <w:tabs>
          <w:tab w:val="num" w:pos="1361"/>
        </w:tabs>
        <w:ind w:left="1559" w:hanging="227"/>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8" w15:restartNumberingAfterBreak="0">
    <w:nsid w:val="36924865"/>
    <w:multiLevelType w:val="multilevel"/>
    <w:tmpl w:val="AE6881FE"/>
    <w:name w:val="Reg21"/>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49" w15:restartNumberingAfterBreak="0">
    <w:nsid w:val="37161469"/>
    <w:multiLevelType w:val="hybridMultilevel"/>
    <w:tmpl w:val="65CA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B0B4EBC"/>
    <w:multiLevelType w:val="singleLevel"/>
    <w:tmpl w:val="07C0D196"/>
    <w:lvl w:ilvl="0">
      <w:start w:val="1"/>
      <w:numFmt w:val="upperLetter"/>
      <w:pStyle w:val="TOCA"/>
      <w:lvlText w:val="%1."/>
      <w:lvlJc w:val="left"/>
      <w:pPr>
        <w:tabs>
          <w:tab w:val="num" w:pos="1418"/>
        </w:tabs>
        <w:ind w:left="1418" w:hanging="698"/>
      </w:pPr>
      <w:rPr>
        <w:rFonts w:ascii="Times New Roman" w:hAnsi="Times New Roman" w:hint="default"/>
        <w:b w:val="0"/>
        <w:i w:val="0"/>
        <w:caps w:val="0"/>
        <w:strike w:val="0"/>
        <w:dstrike w:val="0"/>
        <w:vanish w:val="0"/>
        <w:color w:val="000000"/>
        <w:sz w:val="24"/>
        <w:vertAlign w:val="baseline"/>
      </w:rPr>
    </w:lvl>
  </w:abstractNum>
  <w:abstractNum w:abstractNumId="51" w15:restartNumberingAfterBreak="0">
    <w:nsid w:val="3C792321"/>
    <w:multiLevelType w:val="multilevel"/>
    <w:tmpl w:val="54D600CE"/>
    <w:name w:val="Reg20"/>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52" w15:restartNumberingAfterBreak="0">
    <w:nsid w:val="3CFD042E"/>
    <w:multiLevelType w:val="multilevel"/>
    <w:tmpl w:val="C694A2DA"/>
    <w:name w:val="Reg15"/>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53" w15:restartNumberingAfterBreak="0">
    <w:nsid w:val="3DC16119"/>
    <w:multiLevelType w:val="multilevel"/>
    <w:tmpl w:val="BCBAC81C"/>
    <w:name w:val="Reg112"/>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54" w15:restartNumberingAfterBreak="0">
    <w:nsid w:val="3FDA42F1"/>
    <w:multiLevelType w:val="multilevel"/>
    <w:tmpl w:val="AE709A9A"/>
    <w:name w:val="Reg13"/>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55" w15:restartNumberingAfterBreak="0">
    <w:nsid w:val="41EA725F"/>
    <w:multiLevelType w:val="multilevel"/>
    <w:tmpl w:val="8102BE52"/>
    <w:styleLink w:val="SDMPDDPoASectionList"/>
    <w:lvl w:ilvl="0">
      <w:start w:val="1"/>
      <w:numFmt w:val="upperLetter"/>
      <w:lvlText w:val="SECTION %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none"/>
      <w:lvlText w:val="%1.%2.%3"/>
      <w:lvlJc w:val="left"/>
      <w:pPr>
        <w:ind w:left="709" w:hanging="70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428120B6"/>
    <w:multiLevelType w:val="multilevel"/>
    <w:tmpl w:val="23DC3AAA"/>
    <w:name w:val="Reg32"/>
    <w:lvl w:ilvl="0">
      <w:start w:val="1"/>
      <w:numFmt w:val="upperRoman"/>
      <w:pStyle w:val="AnnoHead1"/>
      <w:suff w:val="space"/>
      <w:lvlText w:val="%1. "/>
      <w:lvlJc w:val="right"/>
      <w:pPr>
        <w:ind w:left="0" w:firstLine="244"/>
      </w:pPr>
      <w:rPr>
        <w:sz w:val="28"/>
      </w:rPr>
    </w:lvl>
    <w:lvl w:ilvl="1">
      <w:start w:val="1"/>
      <w:numFmt w:val="decimal"/>
      <w:suff w:val="space"/>
      <w:lvlText w:val="%2. "/>
      <w:lvlJc w:val="left"/>
      <w:pPr>
        <w:ind w:left="0" w:firstLine="0"/>
      </w:pPr>
      <w:rPr>
        <w:b/>
        <w:sz w:val="22"/>
        <w:u w:val="none"/>
      </w:rPr>
    </w:lvl>
    <w:lvl w:ilvl="2">
      <w:start w:val="1"/>
      <w:numFmt w:val="lowerLetter"/>
      <w:lvlText w:val="(%3)"/>
      <w:lvlJc w:val="left"/>
      <w:pPr>
        <w:tabs>
          <w:tab w:val="num" w:pos="720"/>
        </w:tabs>
        <w:ind w:left="720" w:hanging="720"/>
      </w:pPr>
      <w:rPr>
        <w:b w:val="0"/>
        <w:sz w:val="22"/>
        <w:u w:val="none"/>
      </w:rPr>
    </w:lvl>
    <w:lvl w:ilvl="3">
      <w:start w:val="1"/>
      <w:numFmt w:val="lowerRoman"/>
      <w:lvlText w:val="(%4)"/>
      <w:lvlJc w:val="right"/>
      <w:pPr>
        <w:tabs>
          <w:tab w:val="num" w:pos="1440"/>
        </w:tabs>
        <w:ind w:left="1440" w:hanging="533"/>
      </w:pPr>
      <w:rPr>
        <w:rFonts w:ascii="Times New Roman" w:hAnsi="Times New Roman"/>
        <w:b w:val="0"/>
        <w:sz w:val="22"/>
        <w:u w:val="none"/>
      </w:rPr>
    </w:lvl>
    <w:lvl w:ilvl="4">
      <w:start w:val="1"/>
      <w:numFmt w:val="decimal"/>
      <w:lvlText w:val="%5."/>
      <w:lvlJc w:val="left"/>
      <w:pPr>
        <w:tabs>
          <w:tab w:val="num" w:pos="720"/>
        </w:tabs>
        <w:ind w:left="720" w:hanging="720"/>
      </w:pPr>
      <w:rPr>
        <w:rFonts w:ascii="Times New Roman" w:hAnsi="Times New Roman"/>
        <w:b w:val="0"/>
        <w:sz w:val="22"/>
        <w:u w:val="none"/>
      </w:rPr>
    </w:lvl>
    <w:lvl w:ilvl="5">
      <w:start w:val="1"/>
      <w:numFmt w:val="lowerLetter"/>
      <w:lvlText w:val="(%6)"/>
      <w:lvlJc w:val="left"/>
      <w:pPr>
        <w:tabs>
          <w:tab w:val="num" w:pos="1440"/>
        </w:tabs>
        <w:ind w:left="1440" w:hanging="720"/>
      </w:pPr>
      <w:rPr>
        <w:sz w:val="22"/>
        <w:u w:val="none"/>
      </w:rPr>
    </w:lvl>
    <w:lvl w:ilvl="6">
      <w:start w:val="1"/>
      <w:numFmt w:val="decimal"/>
      <w:lvlText w:val="%7."/>
      <w:lvlJc w:val="left"/>
      <w:pPr>
        <w:tabs>
          <w:tab w:val="num" w:pos="1440"/>
        </w:tabs>
        <w:ind w:left="1440" w:hanging="720"/>
      </w:pPr>
      <w:rPr>
        <w:rFonts w:ascii="Symbol" w:hAnsi="Symbol" w:hint="default"/>
        <w:sz w:val="22"/>
        <w:u w:val="none"/>
      </w:rPr>
    </w:lvl>
    <w:lvl w:ilvl="7">
      <w:start w:val="1"/>
      <w:numFmt w:val="lowerLetter"/>
      <w:lvlText w:val="(%8)"/>
      <w:lvlJc w:val="left"/>
      <w:pPr>
        <w:tabs>
          <w:tab w:val="num" w:pos="2160"/>
        </w:tabs>
        <w:ind w:left="2160" w:hanging="720"/>
      </w:pPr>
      <w:rPr>
        <w:sz w:val="22"/>
        <w:u w:val="none"/>
      </w:rPr>
    </w:lvl>
    <w:lvl w:ilvl="8">
      <w:start w:val="1"/>
      <w:numFmt w:val="lowerLetter"/>
      <w:lvlText w:val=""/>
      <w:lvlJc w:val="left"/>
      <w:pPr>
        <w:tabs>
          <w:tab w:val="num" w:pos="2880"/>
        </w:tabs>
        <w:ind w:left="2880" w:hanging="720"/>
      </w:pPr>
      <w:rPr>
        <w:rFonts w:ascii="Symbol" w:hAnsi="Symbol" w:hint="default"/>
        <w:u w:val="none"/>
      </w:rPr>
    </w:lvl>
  </w:abstractNum>
  <w:abstractNum w:abstractNumId="57" w15:restartNumberingAfterBreak="0">
    <w:nsid w:val="42C966C7"/>
    <w:multiLevelType w:val="multilevel"/>
    <w:tmpl w:val="07DCDBF2"/>
    <w:lvl w:ilvl="0">
      <w:start w:val="1"/>
      <w:numFmt w:val="decimal"/>
      <w:pStyle w:val="DecPara"/>
      <w:lvlText w:val="%1. "/>
      <w:lvlJc w:val="left"/>
      <w:pPr>
        <w:tabs>
          <w:tab w:val="num" w:pos="1440"/>
        </w:tabs>
        <w:ind w:left="0" w:firstLine="720"/>
      </w:pPr>
      <w:rPr>
        <w:rFonts w:hint="default"/>
      </w:rPr>
    </w:lvl>
    <w:lvl w:ilvl="1">
      <w:start w:val="1"/>
      <w:numFmt w:val="lowerLetter"/>
      <w:lvlText w:val="(%2)"/>
      <w:lvlJc w:val="left"/>
      <w:pPr>
        <w:tabs>
          <w:tab w:val="num" w:pos="1440"/>
        </w:tabs>
        <w:ind w:left="0" w:firstLine="720"/>
      </w:pPr>
      <w:rPr>
        <w:rFonts w:hint="default"/>
        <w:b w:val="0"/>
      </w:rPr>
    </w:lvl>
    <w:lvl w:ilvl="2">
      <w:start w:val="1"/>
      <w:numFmt w:val="lowerLetter"/>
      <w:lvlText w:val="(%3)"/>
      <w:lvlJc w:val="left"/>
      <w:pPr>
        <w:tabs>
          <w:tab w:val="num" w:pos="2160"/>
        </w:tabs>
        <w:ind w:left="2160" w:hanging="720"/>
      </w:pPr>
      <w:rPr>
        <w:rFonts w:hint="default"/>
        <w:b w:val="0"/>
      </w:rPr>
    </w:lvl>
    <w:lvl w:ilvl="3">
      <w:start w:val="1"/>
      <w:numFmt w:val="decimal"/>
      <w:lvlText w:val="[%4."/>
      <w:lvlJc w:val="left"/>
      <w:pPr>
        <w:tabs>
          <w:tab w:val="num" w:pos="1440"/>
        </w:tabs>
        <w:ind w:left="0" w:firstLine="720"/>
      </w:pPr>
      <w:rPr>
        <w:rFonts w:hint="default"/>
      </w:rPr>
    </w:lvl>
    <w:lvl w:ilvl="4">
      <w:start w:val="1"/>
      <w:numFmt w:val="lowerLetter"/>
      <w:lvlText w:val="[(%5)"/>
      <w:lvlJc w:val="left"/>
      <w:pPr>
        <w:tabs>
          <w:tab w:val="num" w:pos="1440"/>
        </w:tabs>
        <w:ind w:left="0" w:firstLine="720"/>
      </w:pPr>
      <w:rPr>
        <w:rFonts w:hint="default"/>
      </w:rPr>
    </w:lvl>
    <w:lvl w:ilvl="5">
      <w:start w:val="1"/>
      <w:numFmt w:val="lowerLetter"/>
      <w:lvlText w:val="[(%6)"/>
      <w:lvlJc w:val="left"/>
      <w:pPr>
        <w:tabs>
          <w:tab w:val="num" w:pos="2160"/>
        </w:tabs>
        <w:ind w:left="2160" w:hanging="72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58" w15:restartNumberingAfterBreak="0">
    <w:nsid w:val="42F60B65"/>
    <w:multiLevelType w:val="hybridMultilevel"/>
    <w:tmpl w:val="C0DE9082"/>
    <w:lvl w:ilvl="0" w:tplc="15A23A4E">
      <w:start w:val="1"/>
      <w:numFmt w:val="decimal"/>
      <w:lvlText w:val="%1."/>
      <w:lvlJc w:val="left"/>
      <w:pPr>
        <w:ind w:left="720" w:hanging="360"/>
      </w:pPr>
    </w:lvl>
    <w:lvl w:ilvl="1" w:tplc="1778B52E" w:tentative="1">
      <w:start w:val="1"/>
      <w:numFmt w:val="lowerLetter"/>
      <w:lvlText w:val="%2."/>
      <w:lvlJc w:val="left"/>
      <w:pPr>
        <w:ind w:left="1440" w:hanging="360"/>
      </w:pPr>
    </w:lvl>
    <w:lvl w:ilvl="2" w:tplc="22AC9C7A" w:tentative="1">
      <w:start w:val="1"/>
      <w:numFmt w:val="lowerRoman"/>
      <w:lvlText w:val="%3."/>
      <w:lvlJc w:val="right"/>
      <w:pPr>
        <w:ind w:left="2160" w:hanging="180"/>
      </w:pPr>
    </w:lvl>
    <w:lvl w:ilvl="3" w:tplc="6E8C7984" w:tentative="1">
      <w:start w:val="1"/>
      <w:numFmt w:val="decimal"/>
      <w:lvlText w:val="%4."/>
      <w:lvlJc w:val="left"/>
      <w:pPr>
        <w:ind w:left="2880" w:hanging="360"/>
      </w:pPr>
    </w:lvl>
    <w:lvl w:ilvl="4" w:tplc="6268B3C6" w:tentative="1">
      <w:start w:val="1"/>
      <w:numFmt w:val="lowerLetter"/>
      <w:lvlText w:val="%5."/>
      <w:lvlJc w:val="left"/>
      <w:pPr>
        <w:ind w:left="3600" w:hanging="360"/>
      </w:pPr>
    </w:lvl>
    <w:lvl w:ilvl="5" w:tplc="52761410" w:tentative="1">
      <w:start w:val="1"/>
      <w:numFmt w:val="lowerRoman"/>
      <w:lvlText w:val="%6."/>
      <w:lvlJc w:val="right"/>
      <w:pPr>
        <w:ind w:left="4320" w:hanging="180"/>
      </w:pPr>
    </w:lvl>
    <w:lvl w:ilvl="6" w:tplc="257C6F6C" w:tentative="1">
      <w:start w:val="1"/>
      <w:numFmt w:val="decimal"/>
      <w:lvlText w:val="%7."/>
      <w:lvlJc w:val="left"/>
      <w:pPr>
        <w:ind w:left="5040" w:hanging="360"/>
      </w:pPr>
    </w:lvl>
    <w:lvl w:ilvl="7" w:tplc="0C6CFBF0" w:tentative="1">
      <w:start w:val="1"/>
      <w:numFmt w:val="lowerLetter"/>
      <w:lvlText w:val="%8."/>
      <w:lvlJc w:val="left"/>
      <w:pPr>
        <w:ind w:left="5760" w:hanging="360"/>
      </w:pPr>
    </w:lvl>
    <w:lvl w:ilvl="8" w:tplc="E4FC34FA" w:tentative="1">
      <w:start w:val="1"/>
      <w:numFmt w:val="lowerRoman"/>
      <w:lvlText w:val="%9."/>
      <w:lvlJc w:val="right"/>
      <w:pPr>
        <w:ind w:left="6480" w:hanging="180"/>
      </w:pPr>
    </w:lvl>
  </w:abstractNum>
  <w:abstractNum w:abstractNumId="59" w15:restartNumberingAfterBreak="0">
    <w:nsid w:val="45E052B9"/>
    <w:multiLevelType w:val="multilevel"/>
    <w:tmpl w:val="BAB8CCD8"/>
    <w:name w:val="Dec"/>
    <w:lvl w:ilvl="0">
      <w:start w:val="1"/>
      <w:numFmt w:val="upperRoman"/>
      <w:pStyle w:val="ProvHead1"/>
      <w:suff w:val="space"/>
      <w:lvlText w:val="%1. "/>
      <w:lvlJc w:val="right"/>
      <w:pPr>
        <w:ind w:left="0" w:firstLine="0"/>
      </w:pPr>
      <w:rPr>
        <w:rFonts w:hint="default"/>
        <w:sz w:val="24"/>
        <w:szCs w:val="24"/>
      </w:rPr>
    </w:lvl>
    <w:lvl w:ilvl="1">
      <w:start w:val="1"/>
      <w:numFmt w:val="decimal"/>
      <w:pStyle w:val="ProvHead2"/>
      <w:suff w:val="space"/>
      <w:lvlText w:val="%2. "/>
      <w:lvlJc w:val="left"/>
      <w:pPr>
        <w:ind w:left="0" w:firstLine="0"/>
      </w:pPr>
      <w:rPr>
        <w:rFonts w:hint="default"/>
        <w:u w:val="none"/>
      </w:rPr>
    </w:lvl>
    <w:lvl w:ilvl="2">
      <w:start w:val="1"/>
      <w:numFmt w:val="lowerLetter"/>
      <w:pStyle w:val="ProvHead3"/>
      <w:lvlText w:val="(%3)"/>
      <w:lvlJc w:val="left"/>
      <w:pPr>
        <w:tabs>
          <w:tab w:val="num" w:pos="360"/>
        </w:tabs>
        <w:ind w:left="0" w:firstLine="0"/>
      </w:pPr>
      <w:rPr>
        <w:rFonts w:hint="default"/>
        <w:b w:val="0"/>
        <w:i w:val="0"/>
        <w:u w:val="none"/>
      </w:rPr>
    </w:lvl>
    <w:lvl w:ilvl="3">
      <w:start w:val="1"/>
      <w:numFmt w:val="lowerRoman"/>
      <w:pStyle w:val="ProvPara"/>
      <w:lvlText w:val="(%4)"/>
      <w:lvlJc w:val="right"/>
      <w:pPr>
        <w:tabs>
          <w:tab w:val="num" w:pos="1440"/>
        </w:tabs>
        <w:ind w:left="1440" w:hanging="533"/>
      </w:pPr>
      <w:rPr>
        <w:rFonts w:ascii="Times New Roman" w:hAnsi="Times New Roman" w:hint="default"/>
        <w:b w:val="0"/>
      </w:rPr>
    </w:lvl>
    <w:lvl w:ilvl="4">
      <w:start w:val="1"/>
      <w:numFmt w:val="decimal"/>
      <w:lvlRestart w:val="0"/>
      <w:lvlText w:val="%5."/>
      <w:lvlJc w:val="left"/>
      <w:pPr>
        <w:tabs>
          <w:tab w:val="num" w:pos="720"/>
        </w:tabs>
        <w:ind w:left="0" w:firstLine="0"/>
      </w:pPr>
      <w:rPr>
        <w:rFonts w:ascii="Times New Roman" w:hAnsi="Times New Roman" w:hint="default"/>
      </w:rPr>
    </w:lvl>
    <w:lvl w:ilvl="5">
      <w:start w:val="1"/>
      <w:numFmt w:val="lowerLetter"/>
      <w:lvlText w:val="(%6)"/>
      <w:lvlJc w:val="left"/>
      <w:pPr>
        <w:tabs>
          <w:tab w:val="num" w:pos="1440"/>
        </w:tabs>
        <w:ind w:left="0" w:firstLine="720"/>
      </w:pPr>
      <w:rPr>
        <w:rFonts w:hint="default"/>
      </w:rPr>
    </w:lvl>
    <w:lvl w:ilvl="6">
      <w:start w:val="1"/>
      <w:numFmt w:val="decimal"/>
      <w:lvlText w:val="%7."/>
      <w:lvlJc w:val="left"/>
      <w:pPr>
        <w:tabs>
          <w:tab w:val="num" w:pos="1440"/>
        </w:tabs>
        <w:ind w:left="1440" w:hanging="720"/>
      </w:pPr>
      <w:rPr>
        <w:rFonts w:hint="default"/>
      </w:rPr>
    </w:lvl>
    <w:lvl w:ilvl="7">
      <w:start w:val="1"/>
      <w:numFmt w:val="lowerLetter"/>
      <w:lvlText w:val="(%8)"/>
      <w:lvlJc w:val="left"/>
      <w:pPr>
        <w:tabs>
          <w:tab w:val="num" w:pos="2160"/>
        </w:tabs>
        <w:ind w:left="2160" w:hanging="720"/>
      </w:pPr>
      <w:rPr>
        <w:rFonts w:hint="default"/>
      </w:rPr>
    </w:lvl>
    <w:lvl w:ilvl="8">
      <w:start w:val="1"/>
      <w:numFmt w:val="lowerLetter"/>
      <w:lvlText w:val=""/>
      <w:lvlJc w:val="left"/>
      <w:pPr>
        <w:tabs>
          <w:tab w:val="num" w:pos="2880"/>
        </w:tabs>
        <w:ind w:left="2880" w:hanging="720"/>
      </w:pPr>
      <w:rPr>
        <w:rFonts w:ascii="Symbol" w:hAnsi="Symbol" w:hint="default"/>
      </w:rPr>
    </w:lvl>
  </w:abstractNum>
  <w:abstractNum w:abstractNumId="60" w15:restartNumberingAfterBreak="0">
    <w:nsid w:val="46DF1273"/>
    <w:multiLevelType w:val="hybridMultilevel"/>
    <w:tmpl w:val="B8A2A0E8"/>
    <w:lvl w:ilvl="0" w:tplc="04090001">
      <w:start w:val="1"/>
      <w:numFmt w:val="bullet"/>
      <w:lvlText w:val=""/>
      <w:lvlJc w:val="left"/>
      <w:pPr>
        <w:ind w:left="1344" w:hanging="360"/>
      </w:pPr>
      <w:rPr>
        <w:rFonts w:ascii="Symbol" w:hAnsi="Symbol" w:hint="default"/>
      </w:rPr>
    </w:lvl>
    <w:lvl w:ilvl="1" w:tplc="08090003" w:tentative="1">
      <w:start w:val="1"/>
      <w:numFmt w:val="bullet"/>
      <w:lvlText w:val="o"/>
      <w:lvlJc w:val="left"/>
      <w:pPr>
        <w:ind w:left="2064" w:hanging="360"/>
      </w:pPr>
      <w:rPr>
        <w:rFonts w:ascii="Courier New" w:hAnsi="Courier New" w:cs="Courier New" w:hint="default"/>
      </w:rPr>
    </w:lvl>
    <w:lvl w:ilvl="2" w:tplc="08090005" w:tentative="1">
      <w:start w:val="1"/>
      <w:numFmt w:val="bullet"/>
      <w:lvlText w:val=""/>
      <w:lvlJc w:val="left"/>
      <w:pPr>
        <w:ind w:left="2784" w:hanging="360"/>
      </w:pPr>
      <w:rPr>
        <w:rFonts w:ascii="Wingdings" w:hAnsi="Wingdings" w:hint="default"/>
      </w:rPr>
    </w:lvl>
    <w:lvl w:ilvl="3" w:tplc="08090001" w:tentative="1">
      <w:start w:val="1"/>
      <w:numFmt w:val="bullet"/>
      <w:lvlText w:val=""/>
      <w:lvlJc w:val="left"/>
      <w:pPr>
        <w:ind w:left="3504" w:hanging="360"/>
      </w:pPr>
      <w:rPr>
        <w:rFonts w:ascii="Symbol" w:hAnsi="Symbol" w:hint="default"/>
      </w:rPr>
    </w:lvl>
    <w:lvl w:ilvl="4" w:tplc="08090003" w:tentative="1">
      <w:start w:val="1"/>
      <w:numFmt w:val="bullet"/>
      <w:lvlText w:val="o"/>
      <w:lvlJc w:val="left"/>
      <w:pPr>
        <w:ind w:left="4224" w:hanging="360"/>
      </w:pPr>
      <w:rPr>
        <w:rFonts w:ascii="Courier New" w:hAnsi="Courier New" w:cs="Courier New" w:hint="default"/>
      </w:rPr>
    </w:lvl>
    <w:lvl w:ilvl="5" w:tplc="08090005" w:tentative="1">
      <w:start w:val="1"/>
      <w:numFmt w:val="bullet"/>
      <w:lvlText w:val=""/>
      <w:lvlJc w:val="left"/>
      <w:pPr>
        <w:ind w:left="4944" w:hanging="360"/>
      </w:pPr>
      <w:rPr>
        <w:rFonts w:ascii="Wingdings" w:hAnsi="Wingdings" w:hint="default"/>
      </w:rPr>
    </w:lvl>
    <w:lvl w:ilvl="6" w:tplc="08090001" w:tentative="1">
      <w:start w:val="1"/>
      <w:numFmt w:val="bullet"/>
      <w:lvlText w:val=""/>
      <w:lvlJc w:val="left"/>
      <w:pPr>
        <w:ind w:left="5664" w:hanging="360"/>
      </w:pPr>
      <w:rPr>
        <w:rFonts w:ascii="Symbol" w:hAnsi="Symbol" w:hint="default"/>
      </w:rPr>
    </w:lvl>
    <w:lvl w:ilvl="7" w:tplc="08090003" w:tentative="1">
      <w:start w:val="1"/>
      <w:numFmt w:val="bullet"/>
      <w:lvlText w:val="o"/>
      <w:lvlJc w:val="left"/>
      <w:pPr>
        <w:ind w:left="6384" w:hanging="360"/>
      </w:pPr>
      <w:rPr>
        <w:rFonts w:ascii="Courier New" w:hAnsi="Courier New" w:cs="Courier New" w:hint="default"/>
      </w:rPr>
    </w:lvl>
    <w:lvl w:ilvl="8" w:tplc="08090005" w:tentative="1">
      <w:start w:val="1"/>
      <w:numFmt w:val="bullet"/>
      <w:lvlText w:val=""/>
      <w:lvlJc w:val="left"/>
      <w:pPr>
        <w:ind w:left="7104" w:hanging="360"/>
      </w:pPr>
      <w:rPr>
        <w:rFonts w:ascii="Wingdings" w:hAnsi="Wingdings" w:hint="default"/>
      </w:rPr>
    </w:lvl>
  </w:abstractNum>
  <w:abstractNum w:abstractNumId="61" w15:restartNumberingAfterBreak="0">
    <w:nsid w:val="476B292B"/>
    <w:multiLevelType w:val="multilevel"/>
    <w:tmpl w:val="4858EB8E"/>
    <w:styleLink w:val="SDMTableBoxFigureFootnoteList"/>
    <w:lvl w:ilvl="0">
      <w:start w:val="1"/>
      <w:numFmt w:val="lowerLetter"/>
      <w:pStyle w:val="SDMTableBoxFigureFootnote"/>
      <w:lvlText w:val="(%1)"/>
      <w:lvlJc w:val="left"/>
      <w:pPr>
        <w:ind w:left="964" w:hanging="255"/>
      </w:pPr>
      <w:rPr>
        <w:rFonts w:hint="default"/>
        <w:b w:val="0"/>
        <w:i w:val="0"/>
        <w:vertAlign w:val="superscript"/>
      </w:rPr>
    </w:lvl>
    <w:lvl w:ilvl="1">
      <w:start w:val="1"/>
      <w:numFmt w:val="decimal"/>
      <w:pStyle w:val="SDMTableBoxFigureFootnoteSL1"/>
      <w:lvlText w:val="%2."/>
      <w:lvlJc w:val="left"/>
      <w:pPr>
        <w:ind w:left="1276" w:hanging="312"/>
      </w:pPr>
      <w:rPr>
        <w:rFonts w:hint="default"/>
      </w:rPr>
    </w:lvl>
    <w:lvl w:ilvl="2">
      <w:start w:val="1"/>
      <w:numFmt w:val="lowerLetter"/>
      <w:pStyle w:val="SDMTableBoxFigureFootnoteSL2"/>
      <w:lvlText w:val="(%3)"/>
      <w:lvlJc w:val="left"/>
      <w:pPr>
        <w:ind w:left="1673" w:hanging="397"/>
      </w:pPr>
      <w:rPr>
        <w:rFonts w:hint="default"/>
      </w:rPr>
    </w:lvl>
    <w:lvl w:ilvl="3">
      <w:start w:val="1"/>
      <w:numFmt w:val="lowerRoman"/>
      <w:pStyle w:val="SDMTableBoxFigureFootnoteSL3"/>
      <w:lvlText w:val="(%4)"/>
      <w:lvlJc w:val="left"/>
      <w:pPr>
        <w:ind w:left="2070" w:hanging="397"/>
      </w:pPr>
      <w:rPr>
        <w:rFonts w:hint="default"/>
      </w:rPr>
    </w:lvl>
    <w:lvl w:ilvl="4">
      <w:start w:val="1"/>
      <w:numFmt w:val="lowerLetter"/>
      <w:pStyle w:val="SDMTableBoxFigureFootnoteSL4"/>
      <w:lvlText w:val="%5."/>
      <w:lvlJc w:val="left"/>
      <w:pPr>
        <w:ind w:left="2410" w:hanging="340"/>
      </w:pPr>
      <w:rPr>
        <w:rFonts w:hint="default"/>
      </w:rPr>
    </w:lvl>
    <w:lvl w:ilvl="5">
      <w:start w:val="1"/>
      <w:numFmt w:val="lowerRoman"/>
      <w:pStyle w:val="SDMTableBoxFigureFootnoteSL5"/>
      <w:lvlText w:val="%6."/>
      <w:lvlJc w:val="left"/>
      <w:pPr>
        <w:ind w:left="2750" w:hanging="34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62" w15:restartNumberingAfterBreak="0">
    <w:nsid w:val="4AC52DB2"/>
    <w:multiLevelType w:val="multilevel"/>
    <w:tmpl w:val="C694A2DA"/>
    <w:name w:val="Reg17"/>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63" w15:restartNumberingAfterBreak="0">
    <w:nsid w:val="4B5118EE"/>
    <w:multiLevelType w:val="hybridMultilevel"/>
    <w:tmpl w:val="591AC3CE"/>
    <w:lvl w:ilvl="0" w:tplc="395038AE">
      <w:start w:val="1"/>
      <w:numFmt w:val="lowerRoman"/>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2BB416DE">
      <w:start w:val="1"/>
      <w:numFmt w:val="lowerRoman"/>
      <w:lvlText w:val="(%3)"/>
      <w:lvlJc w:val="left"/>
      <w:pPr>
        <w:ind w:left="2700" w:hanging="720"/>
      </w:pPr>
      <w:rPr>
        <w:rFonts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4B55483B"/>
    <w:multiLevelType w:val="multilevel"/>
    <w:tmpl w:val="BBA2A6C6"/>
    <w:name w:val="Reg10"/>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65" w15:restartNumberingAfterBreak="0">
    <w:nsid w:val="4BBF34F2"/>
    <w:multiLevelType w:val="multilevel"/>
    <w:tmpl w:val="2E14267C"/>
    <w:lvl w:ilvl="0">
      <w:start w:val="1"/>
      <w:numFmt w:val="upperLetter"/>
      <w:suff w:val="space"/>
      <w:lvlText w:val="SECTION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i w:val="0"/>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0" w:firstLine="0"/>
      </w:pPr>
      <w:rPr>
        <w:rFonts w:hint="default"/>
      </w:rPr>
    </w:lvl>
    <w:lvl w:ilvl="8">
      <w:start w:val="1"/>
      <w:numFmt w:val="decimal"/>
      <w:pStyle w:val="RegSectionLevel9"/>
      <w:suff w:val="space"/>
      <w:lvlText w:val="%1.%2.%3.%4.%5.%6.%7.%8.%9."/>
      <w:lvlJc w:val="left"/>
      <w:pPr>
        <w:ind w:left="0" w:firstLine="0"/>
      </w:pPr>
      <w:rPr>
        <w:rFonts w:hint="default"/>
      </w:rPr>
    </w:lvl>
  </w:abstractNum>
  <w:abstractNum w:abstractNumId="66" w15:restartNumberingAfterBreak="0">
    <w:nsid w:val="4DF0353F"/>
    <w:multiLevelType w:val="multilevel"/>
    <w:tmpl w:val="7C72A55E"/>
    <w:name w:val="Reg16"/>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67" w15:restartNumberingAfterBreak="0">
    <w:nsid w:val="524561C4"/>
    <w:multiLevelType w:val="multilevel"/>
    <w:tmpl w:val="A26A24AE"/>
    <w:name w:val="Reg18"/>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68" w15:restartNumberingAfterBreak="0">
    <w:nsid w:val="568E48EC"/>
    <w:multiLevelType w:val="hybridMultilevel"/>
    <w:tmpl w:val="4300AC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15:restartNumberingAfterBreak="0">
    <w:nsid w:val="5A2B6EDB"/>
    <w:multiLevelType w:val="multilevel"/>
    <w:tmpl w:val="CEECAD16"/>
    <w:lvl w:ilvl="0">
      <w:start w:val="1"/>
      <w:numFmt w:val="none"/>
      <w:pStyle w:val="RegTableText"/>
      <w:lvlText w:val="%1"/>
      <w:lvlJc w:val="left"/>
      <w:pPr>
        <w:tabs>
          <w:tab w:val="num" w:pos="0"/>
        </w:tabs>
        <w:ind w:left="0" w:firstLine="0"/>
      </w:pPr>
      <w:rPr>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tabs>
          <w:tab w:val="num" w:pos="567"/>
        </w:tabs>
        <w:ind w:left="1871" w:hanging="1276"/>
      </w:pPr>
      <w:rPr>
        <w:rFonts w:hint="default"/>
      </w:rPr>
    </w:lvl>
    <w:lvl w:ilvl="2">
      <w:start w:val="1"/>
      <w:numFmt w:val="lowerRoman"/>
      <w:lvlText w:val="(%3)"/>
      <w:lvlJc w:val="right"/>
      <w:pPr>
        <w:tabs>
          <w:tab w:val="num" w:pos="2160"/>
        </w:tabs>
        <w:ind w:left="2160" w:hanging="346"/>
      </w:pPr>
      <w:rPr>
        <w:rFonts w:hint="default"/>
      </w:rPr>
    </w:lvl>
    <w:lvl w:ilvl="3">
      <w:start w:val="1"/>
      <w:numFmt w:val="decimal"/>
      <w:lvlText w:val="(%4)"/>
      <w:lvlJc w:val="left"/>
      <w:pPr>
        <w:tabs>
          <w:tab w:val="num" w:pos="720"/>
        </w:tabs>
        <w:ind w:left="720" w:hanging="360"/>
      </w:pPr>
      <w:rPr>
        <w:rFonts w:hint="default"/>
      </w:rPr>
    </w:lvl>
    <w:lvl w:ilvl="4">
      <w:start w:val="1"/>
      <w:numFmt w:val="lowerLetter"/>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70" w15:restartNumberingAfterBreak="0">
    <w:nsid w:val="5CBC6DA9"/>
    <w:multiLevelType w:val="hybridMultilevel"/>
    <w:tmpl w:val="93B6392A"/>
    <w:lvl w:ilvl="0" w:tplc="04090011">
      <w:start w:val="1"/>
      <w:numFmt w:val="decimal"/>
      <w:lvlText w:val="%1)"/>
      <w:lvlJc w:val="left"/>
      <w:pPr>
        <w:ind w:left="831" w:hanging="360"/>
      </w:pPr>
    </w:lvl>
    <w:lvl w:ilvl="1" w:tplc="04090019" w:tentative="1">
      <w:start w:val="1"/>
      <w:numFmt w:val="lowerLetter"/>
      <w:lvlText w:val="%2."/>
      <w:lvlJc w:val="left"/>
      <w:pPr>
        <w:ind w:left="1551" w:hanging="360"/>
      </w:pPr>
    </w:lvl>
    <w:lvl w:ilvl="2" w:tplc="0409001B" w:tentative="1">
      <w:start w:val="1"/>
      <w:numFmt w:val="lowerRoman"/>
      <w:lvlText w:val="%3."/>
      <w:lvlJc w:val="right"/>
      <w:pPr>
        <w:ind w:left="2271" w:hanging="180"/>
      </w:pPr>
    </w:lvl>
    <w:lvl w:ilvl="3" w:tplc="0409000F" w:tentative="1">
      <w:start w:val="1"/>
      <w:numFmt w:val="decimal"/>
      <w:lvlText w:val="%4."/>
      <w:lvlJc w:val="left"/>
      <w:pPr>
        <w:ind w:left="2991" w:hanging="360"/>
      </w:pPr>
    </w:lvl>
    <w:lvl w:ilvl="4" w:tplc="04090019" w:tentative="1">
      <w:start w:val="1"/>
      <w:numFmt w:val="lowerLetter"/>
      <w:lvlText w:val="%5."/>
      <w:lvlJc w:val="left"/>
      <w:pPr>
        <w:ind w:left="3711" w:hanging="360"/>
      </w:pPr>
    </w:lvl>
    <w:lvl w:ilvl="5" w:tplc="0409001B" w:tentative="1">
      <w:start w:val="1"/>
      <w:numFmt w:val="lowerRoman"/>
      <w:lvlText w:val="%6."/>
      <w:lvlJc w:val="right"/>
      <w:pPr>
        <w:ind w:left="4431" w:hanging="180"/>
      </w:pPr>
    </w:lvl>
    <w:lvl w:ilvl="6" w:tplc="0409000F" w:tentative="1">
      <w:start w:val="1"/>
      <w:numFmt w:val="decimal"/>
      <w:lvlText w:val="%7."/>
      <w:lvlJc w:val="left"/>
      <w:pPr>
        <w:ind w:left="5151" w:hanging="360"/>
      </w:pPr>
    </w:lvl>
    <w:lvl w:ilvl="7" w:tplc="04090019" w:tentative="1">
      <w:start w:val="1"/>
      <w:numFmt w:val="lowerLetter"/>
      <w:lvlText w:val="%8."/>
      <w:lvlJc w:val="left"/>
      <w:pPr>
        <w:ind w:left="5871" w:hanging="360"/>
      </w:pPr>
    </w:lvl>
    <w:lvl w:ilvl="8" w:tplc="0409001B" w:tentative="1">
      <w:start w:val="1"/>
      <w:numFmt w:val="lowerRoman"/>
      <w:lvlText w:val="%9."/>
      <w:lvlJc w:val="right"/>
      <w:pPr>
        <w:ind w:left="6591" w:hanging="180"/>
      </w:pPr>
    </w:lvl>
  </w:abstractNum>
  <w:abstractNum w:abstractNumId="71" w15:restartNumberingAfterBreak="0">
    <w:nsid w:val="5DA43441"/>
    <w:multiLevelType w:val="hybridMultilevel"/>
    <w:tmpl w:val="B342802E"/>
    <w:lvl w:ilvl="0" w:tplc="F9608B2C">
      <w:start w:val="1"/>
      <w:numFmt w:val="bullet"/>
      <w:lvlText w:val="-"/>
      <w:lvlJc w:val="left"/>
      <w:pPr>
        <w:ind w:left="720" w:hanging="360"/>
      </w:pPr>
      <w:rPr>
        <w:rFonts w:ascii="Times New Roman" w:eastAsia="Times New Roman" w:hAnsi="Times New Roman" w:cs="Times New Roman" w:hint="default"/>
        <w:w w:val="10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E0E7F37"/>
    <w:multiLevelType w:val="hybridMultilevel"/>
    <w:tmpl w:val="82080B76"/>
    <w:lvl w:ilvl="0" w:tplc="F9DC12F0">
      <w:numFmt w:val="bullet"/>
      <w:lvlText w:val="–"/>
      <w:lvlJc w:val="left"/>
      <w:pPr>
        <w:ind w:left="340" w:hanging="340"/>
      </w:pPr>
      <w:rPr>
        <w:rFonts w:ascii="FoundryFormSans-Book" w:eastAsia="Calibri" w:hAnsi="FoundryFormSans-Book"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6D42F40"/>
    <w:multiLevelType w:val="hybridMultilevel"/>
    <w:tmpl w:val="6B0C20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B392DA7"/>
    <w:multiLevelType w:val="multilevel"/>
    <w:tmpl w:val="5EDE06C6"/>
    <w:numStyleLink w:val="SDMParaList"/>
  </w:abstractNum>
  <w:abstractNum w:abstractNumId="75" w15:restartNumberingAfterBreak="0">
    <w:nsid w:val="6C331F90"/>
    <w:multiLevelType w:val="multilevel"/>
    <w:tmpl w:val="08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76" w15:restartNumberingAfterBreak="0">
    <w:nsid w:val="6E8242E6"/>
    <w:multiLevelType w:val="hybridMultilevel"/>
    <w:tmpl w:val="DDBE5B08"/>
    <w:lvl w:ilvl="0" w:tplc="81C016AC">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7BF3D54"/>
    <w:multiLevelType w:val="multilevel"/>
    <w:tmpl w:val="81E46A44"/>
    <w:styleLink w:val="SDMHeadList"/>
    <w:lvl w:ilvl="0">
      <w:start w:val="1"/>
      <w:numFmt w:val="decimal"/>
      <w:pStyle w:val="SDMHead1"/>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rPr>
    </w:lvl>
    <w:lvl w:ilvl="2">
      <w:start w:val="1"/>
      <w:numFmt w:val="decimal"/>
      <w:pStyle w:val="SDMHead3"/>
      <w:lvlText w:val="%1.%2.%3."/>
      <w:lvlJc w:val="left"/>
      <w:pPr>
        <w:tabs>
          <w:tab w:val="num" w:pos="709"/>
        </w:tabs>
        <w:ind w:left="709" w:hanging="709"/>
      </w:pPr>
      <w:rPr>
        <w:rFonts w:hint="default"/>
      </w:rPr>
    </w:lvl>
    <w:lvl w:ilvl="3">
      <w:start w:val="1"/>
      <w:numFmt w:val="decimal"/>
      <w:pStyle w:val="SDMHead4"/>
      <w:lvlText w:val="%1.%2.%3.%4."/>
      <w:lvlJc w:val="left"/>
      <w:pPr>
        <w:tabs>
          <w:tab w:val="num" w:pos="1418"/>
        </w:tabs>
        <w:ind w:left="1418" w:hanging="1418"/>
      </w:pPr>
      <w:rPr>
        <w:rFonts w:hint="default"/>
      </w:rPr>
    </w:lvl>
    <w:lvl w:ilvl="4">
      <w:start w:val="1"/>
      <w:numFmt w:val="decimal"/>
      <w:pStyle w:val="SDMHead5"/>
      <w:lvlText w:val="%1.%2.%3.%4.%5."/>
      <w:lvlJc w:val="left"/>
      <w:pPr>
        <w:tabs>
          <w:tab w:val="num" w:pos="1418"/>
        </w:tabs>
        <w:ind w:left="1418" w:hanging="1418"/>
      </w:pPr>
      <w:rPr>
        <w:rFonts w:hint="default"/>
        <w:b/>
        <w:i w:val="0"/>
      </w:rPr>
    </w:lvl>
    <w:lvl w:ilvl="5">
      <w:start w:val="1"/>
      <w:numFmt w:val="none"/>
      <w:suff w:val="nothing"/>
      <w:lvlText w:val=""/>
      <w:lvlJc w:val="left"/>
      <w:pPr>
        <w:ind w:left="-32767" w:firstLine="0"/>
      </w:pPr>
      <w:rPr>
        <w:rFonts w:hint="default"/>
      </w:rPr>
    </w:lvl>
    <w:lvl w:ilvl="6">
      <w:start w:val="1"/>
      <w:numFmt w:val="none"/>
      <w:suff w:val="nothing"/>
      <w:lvlText w:val=""/>
      <w:lvlJc w:val="left"/>
      <w:pPr>
        <w:ind w:left="-32767" w:firstLine="0"/>
      </w:pPr>
      <w:rPr>
        <w:rFonts w:hint="default"/>
      </w:rPr>
    </w:lvl>
    <w:lvl w:ilvl="7">
      <w:start w:val="1"/>
      <w:numFmt w:val="none"/>
      <w:suff w:val="nothing"/>
      <w:lvlText w:val=""/>
      <w:lvlJc w:val="left"/>
      <w:pPr>
        <w:ind w:left="-32767" w:firstLine="0"/>
      </w:pPr>
      <w:rPr>
        <w:rFonts w:hint="default"/>
      </w:rPr>
    </w:lvl>
    <w:lvl w:ilvl="8">
      <w:start w:val="1"/>
      <w:numFmt w:val="none"/>
      <w:suff w:val="nothing"/>
      <w:lvlText w:val=""/>
      <w:lvlJc w:val="left"/>
      <w:pPr>
        <w:ind w:left="-32767" w:firstLine="0"/>
      </w:pPr>
      <w:rPr>
        <w:rFonts w:hint="default"/>
      </w:rPr>
    </w:lvl>
  </w:abstractNum>
  <w:num w:numId="1">
    <w:abstractNumId w:val="57"/>
  </w:num>
  <w:num w:numId="2">
    <w:abstractNumId w:val="59"/>
  </w:num>
  <w:num w:numId="3">
    <w:abstractNumId w:val="29"/>
  </w:num>
  <w:num w:numId="4">
    <w:abstractNumId w:val="56"/>
  </w:num>
  <w:num w:numId="5">
    <w:abstractNumId w:val="25"/>
  </w:num>
  <w:num w:numId="6">
    <w:abstractNumId w:val="65"/>
  </w:num>
  <w:num w:numId="7">
    <w:abstractNumId w:val="6"/>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0"/>
  </w:num>
  <w:num w:numId="10">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7"/>
  </w:num>
  <w:num w:numId="15">
    <w:abstractNumId w:val="32"/>
  </w:num>
  <w:num w:numId="16">
    <w:abstractNumId w:val="77"/>
  </w:num>
  <w:num w:numId="17">
    <w:abstractNumId w:val="22"/>
  </w:num>
  <w:num w:numId="18">
    <w:abstractNumId w:val="61"/>
  </w:num>
  <w:num w:numId="19">
    <w:abstractNumId w:val="11"/>
  </w:num>
  <w:num w:numId="20">
    <w:abstractNumId w:val="9"/>
  </w:num>
  <w:num w:numId="21">
    <w:abstractNumId w:val="40"/>
    <w:lvlOverride w:ilvl="0">
      <w:lvl w:ilvl="0">
        <w:start w:val="1"/>
        <w:numFmt w:val="decimal"/>
        <w:pStyle w:val="SDMAppTitle"/>
        <w:lvlText w:val="Appendix %1."/>
        <w:lvlJc w:val="left"/>
        <w:pPr>
          <w:ind w:left="2126" w:hanging="2126"/>
        </w:pPr>
        <w:rPr>
          <w:rFonts w:hint="default"/>
        </w:rPr>
      </w:lvl>
    </w:lvlOverride>
  </w:num>
  <w:num w:numId="22">
    <w:abstractNumId w:val="10"/>
  </w:num>
  <w:num w:numId="23">
    <w:abstractNumId w:val="47"/>
  </w:num>
  <w:num w:numId="24">
    <w:abstractNumId w:val="17"/>
  </w:num>
  <w:num w:numId="25">
    <w:abstractNumId w:val="38"/>
  </w:num>
  <w:num w:numId="26">
    <w:abstractNumId w:val="24"/>
  </w:num>
  <w:num w:numId="27">
    <w:abstractNumId w:val="28"/>
  </w:num>
  <w:num w:numId="28">
    <w:abstractNumId w:val="12"/>
  </w:num>
  <w:num w:numId="29">
    <w:abstractNumId w:val="21"/>
  </w:num>
  <w:num w:numId="30">
    <w:abstractNumId w:val="55"/>
  </w:num>
  <w:num w:numId="31">
    <w:abstractNumId w:val="1"/>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5"/>
  </w:num>
  <w:num w:numId="3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3"/>
  </w:num>
  <w:num w:numId="36">
    <w:abstractNumId w:val="58"/>
  </w:num>
  <w:num w:numId="37">
    <w:abstractNumId w:val="76"/>
  </w:num>
  <w:num w:numId="38">
    <w:abstractNumId w:val="46"/>
  </w:num>
  <w:num w:numId="39">
    <w:abstractNumId w:val="73"/>
  </w:num>
  <w:num w:numId="40">
    <w:abstractNumId w:val="71"/>
  </w:num>
  <w:num w:numId="41">
    <w:abstractNumId w:val="13"/>
  </w:num>
  <w:num w:numId="42">
    <w:abstractNumId w:val="34"/>
  </w:num>
  <w:num w:numId="43">
    <w:abstractNumId w:val="39"/>
  </w:num>
  <w:num w:numId="44">
    <w:abstractNumId w:val="72"/>
  </w:num>
  <w:num w:numId="45">
    <w:abstractNumId w:val="60"/>
  </w:num>
  <w:num w:numId="46">
    <w:abstractNumId w:val="37"/>
  </w:num>
  <w:num w:numId="47">
    <w:abstractNumId w:val="19"/>
  </w:num>
  <w:num w:numId="48">
    <w:abstractNumId w:val="68"/>
  </w:num>
  <w:num w:numId="49">
    <w:abstractNumId w:val="5"/>
  </w:num>
  <w:num w:numId="50">
    <w:abstractNumId w:val="70"/>
  </w:num>
  <w:num w:numId="51">
    <w:abstractNumId w:val="2"/>
  </w:num>
  <w:num w:numId="52">
    <w:abstractNumId w:val="49"/>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zymon Mikolajczyk">
    <w15:presenceInfo w15:providerId="None" w15:userId="Szymon Mikolajczy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2004" w:allStyles="0" w:customStyles="0" w:latentStyles="1" w:stylesInUse="0" w:headingStyles="0" w:numberingStyles="0" w:tableStyles="0" w:directFormattingOnRuns="0" w:directFormattingOnParagraphs="0" w:directFormattingOnNumbering="0" w:directFormattingOnTables="0" w:clearFormatting="0" w:top3HeadingStyles="1" w:visibleStyles="0" w:alternateStyleNames="0"/>
  <w:trackRevisions/>
  <w:defaultTabStop w:val="709"/>
  <w:drawingGridHorizontalSpacing w:val="11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694"/>
    <w:rsid w:val="000012E9"/>
    <w:rsid w:val="000017C8"/>
    <w:rsid w:val="000024EC"/>
    <w:rsid w:val="00002694"/>
    <w:rsid w:val="00003F80"/>
    <w:rsid w:val="0001073B"/>
    <w:rsid w:val="0001110F"/>
    <w:rsid w:val="0001251E"/>
    <w:rsid w:val="00012DDB"/>
    <w:rsid w:val="00013323"/>
    <w:rsid w:val="00013330"/>
    <w:rsid w:val="00013F70"/>
    <w:rsid w:val="000167E4"/>
    <w:rsid w:val="0002035A"/>
    <w:rsid w:val="00021AD8"/>
    <w:rsid w:val="00022A60"/>
    <w:rsid w:val="00024C9D"/>
    <w:rsid w:val="000250D2"/>
    <w:rsid w:val="000257B0"/>
    <w:rsid w:val="00026099"/>
    <w:rsid w:val="00030C08"/>
    <w:rsid w:val="00032453"/>
    <w:rsid w:val="000343F5"/>
    <w:rsid w:val="00035FE8"/>
    <w:rsid w:val="000361DB"/>
    <w:rsid w:val="0003624C"/>
    <w:rsid w:val="00036406"/>
    <w:rsid w:val="00037726"/>
    <w:rsid w:val="0004019F"/>
    <w:rsid w:val="0004112F"/>
    <w:rsid w:val="000412E2"/>
    <w:rsid w:val="00041737"/>
    <w:rsid w:val="00041A5C"/>
    <w:rsid w:val="00041E3F"/>
    <w:rsid w:val="0004270B"/>
    <w:rsid w:val="00045030"/>
    <w:rsid w:val="0004606A"/>
    <w:rsid w:val="000476D1"/>
    <w:rsid w:val="000501E2"/>
    <w:rsid w:val="000502D5"/>
    <w:rsid w:val="000529A2"/>
    <w:rsid w:val="000530C3"/>
    <w:rsid w:val="00054CE4"/>
    <w:rsid w:val="00055154"/>
    <w:rsid w:val="00061799"/>
    <w:rsid w:val="00064651"/>
    <w:rsid w:val="00064735"/>
    <w:rsid w:val="000666DF"/>
    <w:rsid w:val="00067730"/>
    <w:rsid w:val="0007034A"/>
    <w:rsid w:val="000711FC"/>
    <w:rsid w:val="00071E89"/>
    <w:rsid w:val="00077145"/>
    <w:rsid w:val="00077241"/>
    <w:rsid w:val="000778FC"/>
    <w:rsid w:val="00080741"/>
    <w:rsid w:val="000816FC"/>
    <w:rsid w:val="00082C21"/>
    <w:rsid w:val="00085C57"/>
    <w:rsid w:val="00085FC0"/>
    <w:rsid w:val="0008667B"/>
    <w:rsid w:val="00086D83"/>
    <w:rsid w:val="0008783C"/>
    <w:rsid w:val="000878E7"/>
    <w:rsid w:val="00090954"/>
    <w:rsid w:val="00094043"/>
    <w:rsid w:val="000946DB"/>
    <w:rsid w:val="00094F24"/>
    <w:rsid w:val="0009730B"/>
    <w:rsid w:val="000978C2"/>
    <w:rsid w:val="000A200C"/>
    <w:rsid w:val="000A2684"/>
    <w:rsid w:val="000A3021"/>
    <w:rsid w:val="000A35EE"/>
    <w:rsid w:val="000A5F8A"/>
    <w:rsid w:val="000A699E"/>
    <w:rsid w:val="000B11D5"/>
    <w:rsid w:val="000B2703"/>
    <w:rsid w:val="000B2E8C"/>
    <w:rsid w:val="000B3E2C"/>
    <w:rsid w:val="000B4312"/>
    <w:rsid w:val="000B4A77"/>
    <w:rsid w:val="000B5955"/>
    <w:rsid w:val="000B6574"/>
    <w:rsid w:val="000B66D8"/>
    <w:rsid w:val="000B6A28"/>
    <w:rsid w:val="000B7458"/>
    <w:rsid w:val="000B7ED9"/>
    <w:rsid w:val="000C01EC"/>
    <w:rsid w:val="000C0FBF"/>
    <w:rsid w:val="000C178D"/>
    <w:rsid w:val="000C19B3"/>
    <w:rsid w:val="000C204A"/>
    <w:rsid w:val="000C486C"/>
    <w:rsid w:val="000C492F"/>
    <w:rsid w:val="000C7BBC"/>
    <w:rsid w:val="000C7CA3"/>
    <w:rsid w:val="000D1878"/>
    <w:rsid w:val="000D25FD"/>
    <w:rsid w:val="000D5C6C"/>
    <w:rsid w:val="000D6364"/>
    <w:rsid w:val="000D7938"/>
    <w:rsid w:val="000E0F3A"/>
    <w:rsid w:val="000E2159"/>
    <w:rsid w:val="000E24D8"/>
    <w:rsid w:val="000E2BA7"/>
    <w:rsid w:val="000E338E"/>
    <w:rsid w:val="000E41CC"/>
    <w:rsid w:val="000E7AE4"/>
    <w:rsid w:val="000E7F12"/>
    <w:rsid w:val="000F1316"/>
    <w:rsid w:val="000F290A"/>
    <w:rsid w:val="000F3F23"/>
    <w:rsid w:val="000F50E4"/>
    <w:rsid w:val="000F5C2F"/>
    <w:rsid w:val="000F74B6"/>
    <w:rsid w:val="00101BAA"/>
    <w:rsid w:val="001035D8"/>
    <w:rsid w:val="001037A8"/>
    <w:rsid w:val="00104D01"/>
    <w:rsid w:val="00107354"/>
    <w:rsid w:val="0011063E"/>
    <w:rsid w:val="00112DAC"/>
    <w:rsid w:val="00113779"/>
    <w:rsid w:val="00113E3A"/>
    <w:rsid w:val="00114BD8"/>
    <w:rsid w:val="0011503B"/>
    <w:rsid w:val="00117D4D"/>
    <w:rsid w:val="00117E4C"/>
    <w:rsid w:val="00121F74"/>
    <w:rsid w:val="00124C6D"/>
    <w:rsid w:val="001268FC"/>
    <w:rsid w:val="00127168"/>
    <w:rsid w:val="00130BCF"/>
    <w:rsid w:val="00130FE6"/>
    <w:rsid w:val="001311BF"/>
    <w:rsid w:val="00136776"/>
    <w:rsid w:val="0013716C"/>
    <w:rsid w:val="001372D2"/>
    <w:rsid w:val="00137EE9"/>
    <w:rsid w:val="001404CC"/>
    <w:rsid w:val="0014207D"/>
    <w:rsid w:val="001429D1"/>
    <w:rsid w:val="00143CE6"/>
    <w:rsid w:val="001458D2"/>
    <w:rsid w:val="00145A49"/>
    <w:rsid w:val="00146EBD"/>
    <w:rsid w:val="00151740"/>
    <w:rsid w:val="0015175E"/>
    <w:rsid w:val="00152EB5"/>
    <w:rsid w:val="0015333E"/>
    <w:rsid w:val="00153769"/>
    <w:rsid w:val="001540C3"/>
    <w:rsid w:val="00156D75"/>
    <w:rsid w:val="00160926"/>
    <w:rsid w:val="00161C87"/>
    <w:rsid w:val="00163176"/>
    <w:rsid w:val="0016535E"/>
    <w:rsid w:val="00165EE2"/>
    <w:rsid w:val="00165F79"/>
    <w:rsid w:val="00166CCD"/>
    <w:rsid w:val="0016770C"/>
    <w:rsid w:val="00170A2C"/>
    <w:rsid w:val="0017125D"/>
    <w:rsid w:val="00173271"/>
    <w:rsid w:val="00175FC8"/>
    <w:rsid w:val="00180982"/>
    <w:rsid w:val="00180A64"/>
    <w:rsid w:val="0018127F"/>
    <w:rsid w:val="00183804"/>
    <w:rsid w:val="0018398F"/>
    <w:rsid w:val="00184FEB"/>
    <w:rsid w:val="00185565"/>
    <w:rsid w:val="00186342"/>
    <w:rsid w:val="0018663F"/>
    <w:rsid w:val="001870EA"/>
    <w:rsid w:val="0019199F"/>
    <w:rsid w:val="0019251D"/>
    <w:rsid w:val="001958FE"/>
    <w:rsid w:val="00196C0E"/>
    <w:rsid w:val="00197265"/>
    <w:rsid w:val="00197D5A"/>
    <w:rsid w:val="001A3551"/>
    <w:rsid w:val="001A573C"/>
    <w:rsid w:val="001A6050"/>
    <w:rsid w:val="001A686B"/>
    <w:rsid w:val="001B2070"/>
    <w:rsid w:val="001B35F2"/>
    <w:rsid w:val="001B53C6"/>
    <w:rsid w:val="001C13E2"/>
    <w:rsid w:val="001C1E52"/>
    <w:rsid w:val="001C46C6"/>
    <w:rsid w:val="001C46E9"/>
    <w:rsid w:val="001C4CC4"/>
    <w:rsid w:val="001C6370"/>
    <w:rsid w:val="001C658F"/>
    <w:rsid w:val="001C68ED"/>
    <w:rsid w:val="001C7318"/>
    <w:rsid w:val="001D0762"/>
    <w:rsid w:val="001D15B4"/>
    <w:rsid w:val="001D1804"/>
    <w:rsid w:val="001D2D2B"/>
    <w:rsid w:val="001D4146"/>
    <w:rsid w:val="001D4D37"/>
    <w:rsid w:val="001E269F"/>
    <w:rsid w:val="001E4FCC"/>
    <w:rsid w:val="001E5A27"/>
    <w:rsid w:val="001E6F87"/>
    <w:rsid w:val="001E7C1B"/>
    <w:rsid w:val="001F0F13"/>
    <w:rsid w:val="001F23DA"/>
    <w:rsid w:val="001F44AB"/>
    <w:rsid w:val="001F47C6"/>
    <w:rsid w:val="001F4949"/>
    <w:rsid w:val="001F4AED"/>
    <w:rsid w:val="001F5F63"/>
    <w:rsid w:val="001F64F0"/>
    <w:rsid w:val="001F7034"/>
    <w:rsid w:val="0020142B"/>
    <w:rsid w:val="00201BBB"/>
    <w:rsid w:val="0020249F"/>
    <w:rsid w:val="00206F7C"/>
    <w:rsid w:val="002077D3"/>
    <w:rsid w:val="00211BCE"/>
    <w:rsid w:val="00214F11"/>
    <w:rsid w:val="002154EF"/>
    <w:rsid w:val="002158D4"/>
    <w:rsid w:val="00216DB5"/>
    <w:rsid w:val="002172CC"/>
    <w:rsid w:val="00220A70"/>
    <w:rsid w:val="00222004"/>
    <w:rsid w:val="00222683"/>
    <w:rsid w:val="00222D28"/>
    <w:rsid w:val="0022626F"/>
    <w:rsid w:val="002306EE"/>
    <w:rsid w:val="00230E1D"/>
    <w:rsid w:val="002314D3"/>
    <w:rsid w:val="00231CD6"/>
    <w:rsid w:val="00232317"/>
    <w:rsid w:val="00232334"/>
    <w:rsid w:val="002325CB"/>
    <w:rsid w:val="00232709"/>
    <w:rsid w:val="00234A91"/>
    <w:rsid w:val="00235ACD"/>
    <w:rsid w:val="00235C85"/>
    <w:rsid w:val="00236273"/>
    <w:rsid w:val="00237BEA"/>
    <w:rsid w:val="00240362"/>
    <w:rsid w:val="00240E42"/>
    <w:rsid w:val="0024142D"/>
    <w:rsid w:val="002420F1"/>
    <w:rsid w:val="0024393A"/>
    <w:rsid w:val="00243FEF"/>
    <w:rsid w:val="00244502"/>
    <w:rsid w:val="002459A2"/>
    <w:rsid w:val="002466F3"/>
    <w:rsid w:val="002467B4"/>
    <w:rsid w:val="00247D0A"/>
    <w:rsid w:val="0025172F"/>
    <w:rsid w:val="00251799"/>
    <w:rsid w:val="00251A2B"/>
    <w:rsid w:val="002525BD"/>
    <w:rsid w:val="00255B85"/>
    <w:rsid w:val="00255E29"/>
    <w:rsid w:val="002566DE"/>
    <w:rsid w:val="0025789E"/>
    <w:rsid w:val="002616D8"/>
    <w:rsid w:val="00264CD3"/>
    <w:rsid w:val="00265CAF"/>
    <w:rsid w:val="00270FD0"/>
    <w:rsid w:val="00271B7A"/>
    <w:rsid w:val="002731B4"/>
    <w:rsid w:val="002745B5"/>
    <w:rsid w:val="00275BA5"/>
    <w:rsid w:val="00276140"/>
    <w:rsid w:val="00276293"/>
    <w:rsid w:val="00276366"/>
    <w:rsid w:val="00276EAB"/>
    <w:rsid w:val="00284FAB"/>
    <w:rsid w:val="0028559A"/>
    <w:rsid w:val="0028603D"/>
    <w:rsid w:val="00286E94"/>
    <w:rsid w:val="00290E45"/>
    <w:rsid w:val="0029199C"/>
    <w:rsid w:val="002923A7"/>
    <w:rsid w:val="0029335D"/>
    <w:rsid w:val="0029390E"/>
    <w:rsid w:val="00293B78"/>
    <w:rsid w:val="002953FF"/>
    <w:rsid w:val="00297D6C"/>
    <w:rsid w:val="00297E9B"/>
    <w:rsid w:val="002A1002"/>
    <w:rsid w:val="002A1965"/>
    <w:rsid w:val="002A2597"/>
    <w:rsid w:val="002A421A"/>
    <w:rsid w:val="002A4341"/>
    <w:rsid w:val="002A5E27"/>
    <w:rsid w:val="002A64CD"/>
    <w:rsid w:val="002A679C"/>
    <w:rsid w:val="002A6B10"/>
    <w:rsid w:val="002A6C7E"/>
    <w:rsid w:val="002A6FE1"/>
    <w:rsid w:val="002A7147"/>
    <w:rsid w:val="002A794B"/>
    <w:rsid w:val="002A7FE3"/>
    <w:rsid w:val="002B15D3"/>
    <w:rsid w:val="002B45F1"/>
    <w:rsid w:val="002B4AD4"/>
    <w:rsid w:val="002B5289"/>
    <w:rsid w:val="002B52AE"/>
    <w:rsid w:val="002B6154"/>
    <w:rsid w:val="002C090E"/>
    <w:rsid w:val="002C0DFF"/>
    <w:rsid w:val="002C1322"/>
    <w:rsid w:val="002C1C8C"/>
    <w:rsid w:val="002C1CDB"/>
    <w:rsid w:val="002C2773"/>
    <w:rsid w:val="002C2F73"/>
    <w:rsid w:val="002C4B0E"/>
    <w:rsid w:val="002C51D6"/>
    <w:rsid w:val="002C6F8E"/>
    <w:rsid w:val="002C77C8"/>
    <w:rsid w:val="002D08BD"/>
    <w:rsid w:val="002D0DDA"/>
    <w:rsid w:val="002D181D"/>
    <w:rsid w:val="002D22A4"/>
    <w:rsid w:val="002D24CD"/>
    <w:rsid w:val="002D26D5"/>
    <w:rsid w:val="002D4AF3"/>
    <w:rsid w:val="002D78E8"/>
    <w:rsid w:val="002E0404"/>
    <w:rsid w:val="002E0BCA"/>
    <w:rsid w:val="002E1AE5"/>
    <w:rsid w:val="002E2D73"/>
    <w:rsid w:val="002E3112"/>
    <w:rsid w:val="002E36E6"/>
    <w:rsid w:val="002E5551"/>
    <w:rsid w:val="002E62E7"/>
    <w:rsid w:val="002E7F6C"/>
    <w:rsid w:val="002F2FBA"/>
    <w:rsid w:val="002F3DCF"/>
    <w:rsid w:val="002F4B03"/>
    <w:rsid w:val="002F63B3"/>
    <w:rsid w:val="002F78EA"/>
    <w:rsid w:val="002F7EEF"/>
    <w:rsid w:val="0030060D"/>
    <w:rsid w:val="00300FFA"/>
    <w:rsid w:val="003022B3"/>
    <w:rsid w:val="00302F0E"/>
    <w:rsid w:val="00303A61"/>
    <w:rsid w:val="00305107"/>
    <w:rsid w:val="00305230"/>
    <w:rsid w:val="003060EB"/>
    <w:rsid w:val="003079E8"/>
    <w:rsid w:val="00307B99"/>
    <w:rsid w:val="0031172F"/>
    <w:rsid w:val="003129FF"/>
    <w:rsid w:val="003141C0"/>
    <w:rsid w:val="0031625C"/>
    <w:rsid w:val="00317878"/>
    <w:rsid w:val="003207BD"/>
    <w:rsid w:val="00320A06"/>
    <w:rsid w:val="00320A3B"/>
    <w:rsid w:val="00322687"/>
    <w:rsid w:val="00322F88"/>
    <w:rsid w:val="00323D3C"/>
    <w:rsid w:val="00323EB7"/>
    <w:rsid w:val="00324423"/>
    <w:rsid w:val="00324F42"/>
    <w:rsid w:val="003256F8"/>
    <w:rsid w:val="0032684E"/>
    <w:rsid w:val="003275E5"/>
    <w:rsid w:val="00327930"/>
    <w:rsid w:val="00331BC1"/>
    <w:rsid w:val="003322C5"/>
    <w:rsid w:val="0033585A"/>
    <w:rsid w:val="00336916"/>
    <w:rsid w:val="00340A07"/>
    <w:rsid w:val="00340DC8"/>
    <w:rsid w:val="00343500"/>
    <w:rsid w:val="00344745"/>
    <w:rsid w:val="003449F1"/>
    <w:rsid w:val="003476B9"/>
    <w:rsid w:val="00350E65"/>
    <w:rsid w:val="003512BE"/>
    <w:rsid w:val="00352A01"/>
    <w:rsid w:val="00352DC1"/>
    <w:rsid w:val="00353EA4"/>
    <w:rsid w:val="003561E1"/>
    <w:rsid w:val="00356701"/>
    <w:rsid w:val="0035720C"/>
    <w:rsid w:val="003575A6"/>
    <w:rsid w:val="0036016C"/>
    <w:rsid w:val="00362F98"/>
    <w:rsid w:val="00363316"/>
    <w:rsid w:val="00365C64"/>
    <w:rsid w:val="00365EC4"/>
    <w:rsid w:val="00366976"/>
    <w:rsid w:val="00367439"/>
    <w:rsid w:val="003711A0"/>
    <w:rsid w:val="0037136E"/>
    <w:rsid w:val="003716E0"/>
    <w:rsid w:val="00371D3C"/>
    <w:rsid w:val="00371DD1"/>
    <w:rsid w:val="003728F8"/>
    <w:rsid w:val="00372F01"/>
    <w:rsid w:val="003731E3"/>
    <w:rsid w:val="0037376B"/>
    <w:rsid w:val="003752EF"/>
    <w:rsid w:val="00375932"/>
    <w:rsid w:val="00375E2F"/>
    <w:rsid w:val="00376E61"/>
    <w:rsid w:val="003773DB"/>
    <w:rsid w:val="0038086A"/>
    <w:rsid w:val="00380B71"/>
    <w:rsid w:val="003812E8"/>
    <w:rsid w:val="0038214E"/>
    <w:rsid w:val="0038310C"/>
    <w:rsid w:val="00383C3A"/>
    <w:rsid w:val="00383FC9"/>
    <w:rsid w:val="003861C6"/>
    <w:rsid w:val="00387858"/>
    <w:rsid w:val="003921E0"/>
    <w:rsid w:val="0039364C"/>
    <w:rsid w:val="003937C4"/>
    <w:rsid w:val="00394C0C"/>
    <w:rsid w:val="00395D8E"/>
    <w:rsid w:val="00397089"/>
    <w:rsid w:val="003973F5"/>
    <w:rsid w:val="003979A5"/>
    <w:rsid w:val="003A0A14"/>
    <w:rsid w:val="003A0AD7"/>
    <w:rsid w:val="003A0D28"/>
    <w:rsid w:val="003A20DE"/>
    <w:rsid w:val="003A30AC"/>
    <w:rsid w:val="003A366C"/>
    <w:rsid w:val="003A3860"/>
    <w:rsid w:val="003A42A8"/>
    <w:rsid w:val="003A4307"/>
    <w:rsid w:val="003A458E"/>
    <w:rsid w:val="003A46F9"/>
    <w:rsid w:val="003A5CD4"/>
    <w:rsid w:val="003A748F"/>
    <w:rsid w:val="003B2340"/>
    <w:rsid w:val="003B2C1E"/>
    <w:rsid w:val="003B4F37"/>
    <w:rsid w:val="003B5D62"/>
    <w:rsid w:val="003B6B8E"/>
    <w:rsid w:val="003B6CD0"/>
    <w:rsid w:val="003B778C"/>
    <w:rsid w:val="003B7C24"/>
    <w:rsid w:val="003C07AA"/>
    <w:rsid w:val="003C10B0"/>
    <w:rsid w:val="003C1B7C"/>
    <w:rsid w:val="003C3474"/>
    <w:rsid w:val="003C3529"/>
    <w:rsid w:val="003C51E6"/>
    <w:rsid w:val="003C7598"/>
    <w:rsid w:val="003D3568"/>
    <w:rsid w:val="003D43AA"/>
    <w:rsid w:val="003D5B7F"/>
    <w:rsid w:val="003D6E5C"/>
    <w:rsid w:val="003D7086"/>
    <w:rsid w:val="003D7C0A"/>
    <w:rsid w:val="003E1FC1"/>
    <w:rsid w:val="003F0E03"/>
    <w:rsid w:val="003F1444"/>
    <w:rsid w:val="003F18CF"/>
    <w:rsid w:val="003F1BB2"/>
    <w:rsid w:val="003F2E91"/>
    <w:rsid w:val="003F40BF"/>
    <w:rsid w:val="003F48FA"/>
    <w:rsid w:val="004000D4"/>
    <w:rsid w:val="00400D21"/>
    <w:rsid w:val="00402C58"/>
    <w:rsid w:val="00403802"/>
    <w:rsid w:val="00403C44"/>
    <w:rsid w:val="00405B71"/>
    <w:rsid w:val="00410671"/>
    <w:rsid w:val="00410B59"/>
    <w:rsid w:val="00411B62"/>
    <w:rsid w:val="00413C75"/>
    <w:rsid w:val="00413DBE"/>
    <w:rsid w:val="004153E8"/>
    <w:rsid w:val="00416E12"/>
    <w:rsid w:val="004171DF"/>
    <w:rsid w:val="00421580"/>
    <w:rsid w:val="00423502"/>
    <w:rsid w:val="004249D2"/>
    <w:rsid w:val="00424FC0"/>
    <w:rsid w:val="00425DAF"/>
    <w:rsid w:val="004263D3"/>
    <w:rsid w:val="0043017E"/>
    <w:rsid w:val="004316A6"/>
    <w:rsid w:val="00431A31"/>
    <w:rsid w:val="00431C2A"/>
    <w:rsid w:val="0043219C"/>
    <w:rsid w:val="00436418"/>
    <w:rsid w:val="00436B1E"/>
    <w:rsid w:val="0043792B"/>
    <w:rsid w:val="00437AAD"/>
    <w:rsid w:val="004422E4"/>
    <w:rsid w:val="00442A47"/>
    <w:rsid w:val="00442BB0"/>
    <w:rsid w:val="004444B2"/>
    <w:rsid w:val="00444E2D"/>
    <w:rsid w:val="00451C39"/>
    <w:rsid w:val="00454E1E"/>
    <w:rsid w:val="00457294"/>
    <w:rsid w:val="004616D2"/>
    <w:rsid w:val="00461BEC"/>
    <w:rsid w:val="00462A39"/>
    <w:rsid w:val="004636C9"/>
    <w:rsid w:val="0046469D"/>
    <w:rsid w:val="00464E14"/>
    <w:rsid w:val="00464F58"/>
    <w:rsid w:val="004655D4"/>
    <w:rsid w:val="00466251"/>
    <w:rsid w:val="00470EF6"/>
    <w:rsid w:val="00471B7F"/>
    <w:rsid w:val="00475D28"/>
    <w:rsid w:val="00475D8C"/>
    <w:rsid w:val="00475FE0"/>
    <w:rsid w:val="00476262"/>
    <w:rsid w:val="004766B8"/>
    <w:rsid w:val="00477731"/>
    <w:rsid w:val="004802DF"/>
    <w:rsid w:val="00480572"/>
    <w:rsid w:val="00480DEF"/>
    <w:rsid w:val="00481725"/>
    <w:rsid w:val="004841F2"/>
    <w:rsid w:val="00487F78"/>
    <w:rsid w:val="0049070F"/>
    <w:rsid w:val="004911DF"/>
    <w:rsid w:val="004919C8"/>
    <w:rsid w:val="00491B10"/>
    <w:rsid w:val="0049223F"/>
    <w:rsid w:val="004926E1"/>
    <w:rsid w:val="00494BFE"/>
    <w:rsid w:val="00495B27"/>
    <w:rsid w:val="00495FE8"/>
    <w:rsid w:val="004A1835"/>
    <w:rsid w:val="004A1AA0"/>
    <w:rsid w:val="004A24D9"/>
    <w:rsid w:val="004A3167"/>
    <w:rsid w:val="004A3F8A"/>
    <w:rsid w:val="004A6836"/>
    <w:rsid w:val="004A75FE"/>
    <w:rsid w:val="004B2373"/>
    <w:rsid w:val="004B38F8"/>
    <w:rsid w:val="004B56C6"/>
    <w:rsid w:val="004B5B03"/>
    <w:rsid w:val="004B638C"/>
    <w:rsid w:val="004B647D"/>
    <w:rsid w:val="004C035F"/>
    <w:rsid w:val="004C0CD7"/>
    <w:rsid w:val="004C0F98"/>
    <w:rsid w:val="004C3EF3"/>
    <w:rsid w:val="004C5CC8"/>
    <w:rsid w:val="004D359C"/>
    <w:rsid w:val="004D3EC3"/>
    <w:rsid w:val="004D5E91"/>
    <w:rsid w:val="004D7041"/>
    <w:rsid w:val="004D73E0"/>
    <w:rsid w:val="004D7CE8"/>
    <w:rsid w:val="004D7EE4"/>
    <w:rsid w:val="004D7FE3"/>
    <w:rsid w:val="004E025A"/>
    <w:rsid w:val="004E0CE1"/>
    <w:rsid w:val="004E0FF8"/>
    <w:rsid w:val="004E1323"/>
    <w:rsid w:val="004E1C64"/>
    <w:rsid w:val="004E1CCF"/>
    <w:rsid w:val="004E1F02"/>
    <w:rsid w:val="004E23E7"/>
    <w:rsid w:val="004E5F38"/>
    <w:rsid w:val="004E62AC"/>
    <w:rsid w:val="004E6E25"/>
    <w:rsid w:val="004E777A"/>
    <w:rsid w:val="004F09BB"/>
    <w:rsid w:val="004F0EAB"/>
    <w:rsid w:val="004F200F"/>
    <w:rsid w:val="004F2727"/>
    <w:rsid w:val="004F2B0A"/>
    <w:rsid w:val="004F2D5B"/>
    <w:rsid w:val="004F5B4B"/>
    <w:rsid w:val="00501C13"/>
    <w:rsid w:val="0050267F"/>
    <w:rsid w:val="0050340B"/>
    <w:rsid w:val="00503F0F"/>
    <w:rsid w:val="0050492F"/>
    <w:rsid w:val="005050A2"/>
    <w:rsid w:val="00507687"/>
    <w:rsid w:val="00507AE0"/>
    <w:rsid w:val="005105E2"/>
    <w:rsid w:val="005123ED"/>
    <w:rsid w:val="00517A51"/>
    <w:rsid w:val="005204FA"/>
    <w:rsid w:val="00520A29"/>
    <w:rsid w:val="00521BFE"/>
    <w:rsid w:val="00521EC0"/>
    <w:rsid w:val="005220C0"/>
    <w:rsid w:val="00522336"/>
    <w:rsid w:val="005232F6"/>
    <w:rsid w:val="00524796"/>
    <w:rsid w:val="005252B5"/>
    <w:rsid w:val="00525FFC"/>
    <w:rsid w:val="005260FE"/>
    <w:rsid w:val="00526BC3"/>
    <w:rsid w:val="00527549"/>
    <w:rsid w:val="00531B17"/>
    <w:rsid w:val="00531F4F"/>
    <w:rsid w:val="00532A41"/>
    <w:rsid w:val="0053333B"/>
    <w:rsid w:val="00533BE5"/>
    <w:rsid w:val="005341A1"/>
    <w:rsid w:val="00535D48"/>
    <w:rsid w:val="00536564"/>
    <w:rsid w:val="00536D76"/>
    <w:rsid w:val="00537193"/>
    <w:rsid w:val="005412CF"/>
    <w:rsid w:val="00542CF2"/>
    <w:rsid w:val="00542EDA"/>
    <w:rsid w:val="00543FEF"/>
    <w:rsid w:val="005441CD"/>
    <w:rsid w:val="0054432C"/>
    <w:rsid w:val="00544CC3"/>
    <w:rsid w:val="005462CE"/>
    <w:rsid w:val="00546BBB"/>
    <w:rsid w:val="00546C22"/>
    <w:rsid w:val="00547614"/>
    <w:rsid w:val="00550335"/>
    <w:rsid w:val="0055180C"/>
    <w:rsid w:val="0055271D"/>
    <w:rsid w:val="00552A7F"/>
    <w:rsid w:val="00552E6A"/>
    <w:rsid w:val="0055389A"/>
    <w:rsid w:val="005559BD"/>
    <w:rsid w:val="00556AFF"/>
    <w:rsid w:val="00560ED1"/>
    <w:rsid w:val="005615FB"/>
    <w:rsid w:val="0056362F"/>
    <w:rsid w:val="00563B18"/>
    <w:rsid w:val="0056436B"/>
    <w:rsid w:val="005648A8"/>
    <w:rsid w:val="0056562B"/>
    <w:rsid w:val="00565942"/>
    <w:rsid w:val="00567987"/>
    <w:rsid w:val="005708A4"/>
    <w:rsid w:val="00571414"/>
    <w:rsid w:val="00571B46"/>
    <w:rsid w:val="005751E8"/>
    <w:rsid w:val="00575B23"/>
    <w:rsid w:val="00575FF6"/>
    <w:rsid w:val="00577C3A"/>
    <w:rsid w:val="00580D08"/>
    <w:rsid w:val="00581A8A"/>
    <w:rsid w:val="00581FDC"/>
    <w:rsid w:val="00582317"/>
    <w:rsid w:val="00582885"/>
    <w:rsid w:val="00583605"/>
    <w:rsid w:val="005846A3"/>
    <w:rsid w:val="0058576F"/>
    <w:rsid w:val="00585AD7"/>
    <w:rsid w:val="005866AC"/>
    <w:rsid w:val="00587E07"/>
    <w:rsid w:val="005906AD"/>
    <w:rsid w:val="00590989"/>
    <w:rsid w:val="00592266"/>
    <w:rsid w:val="00592839"/>
    <w:rsid w:val="005948DF"/>
    <w:rsid w:val="00597671"/>
    <w:rsid w:val="005A1914"/>
    <w:rsid w:val="005A5613"/>
    <w:rsid w:val="005A64B4"/>
    <w:rsid w:val="005A68D6"/>
    <w:rsid w:val="005B3B68"/>
    <w:rsid w:val="005B5464"/>
    <w:rsid w:val="005B6B51"/>
    <w:rsid w:val="005B6F99"/>
    <w:rsid w:val="005C0ACD"/>
    <w:rsid w:val="005C3CDA"/>
    <w:rsid w:val="005D0CBF"/>
    <w:rsid w:val="005D1B0C"/>
    <w:rsid w:val="005D1C8F"/>
    <w:rsid w:val="005D48AD"/>
    <w:rsid w:val="005D5345"/>
    <w:rsid w:val="005D5F10"/>
    <w:rsid w:val="005E07F9"/>
    <w:rsid w:val="005E0A31"/>
    <w:rsid w:val="005E608C"/>
    <w:rsid w:val="005E660E"/>
    <w:rsid w:val="005E73C2"/>
    <w:rsid w:val="005E7590"/>
    <w:rsid w:val="005E7D72"/>
    <w:rsid w:val="005F0660"/>
    <w:rsid w:val="005F10FF"/>
    <w:rsid w:val="005F1736"/>
    <w:rsid w:val="005F2826"/>
    <w:rsid w:val="005F341B"/>
    <w:rsid w:val="005F45BC"/>
    <w:rsid w:val="005F4EEE"/>
    <w:rsid w:val="005F500B"/>
    <w:rsid w:val="005F5965"/>
    <w:rsid w:val="005F77DC"/>
    <w:rsid w:val="006032F5"/>
    <w:rsid w:val="00603CEC"/>
    <w:rsid w:val="00603F8A"/>
    <w:rsid w:val="006040DC"/>
    <w:rsid w:val="0060461D"/>
    <w:rsid w:val="00605F0B"/>
    <w:rsid w:val="00606974"/>
    <w:rsid w:val="00606DB0"/>
    <w:rsid w:val="00610CD3"/>
    <w:rsid w:val="00611C98"/>
    <w:rsid w:val="006133AA"/>
    <w:rsid w:val="006138DE"/>
    <w:rsid w:val="0061401C"/>
    <w:rsid w:val="006147B1"/>
    <w:rsid w:val="00615F2A"/>
    <w:rsid w:val="00621B0C"/>
    <w:rsid w:val="00623386"/>
    <w:rsid w:val="00630466"/>
    <w:rsid w:val="006309D5"/>
    <w:rsid w:val="00632A00"/>
    <w:rsid w:val="00633419"/>
    <w:rsid w:val="00633992"/>
    <w:rsid w:val="006341D7"/>
    <w:rsid w:val="0063427B"/>
    <w:rsid w:val="00636ABB"/>
    <w:rsid w:val="00642992"/>
    <w:rsid w:val="006435F2"/>
    <w:rsid w:val="006439ED"/>
    <w:rsid w:val="00645C41"/>
    <w:rsid w:val="00646503"/>
    <w:rsid w:val="00650315"/>
    <w:rsid w:val="00651167"/>
    <w:rsid w:val="00652342"/>
    <w:rsid w:val="006532EE"/>
    <w:rsid w:val="00653AA6"/>
    <w:rsid w:val="0065677E"/>
    <w:rsid w:val="006574AC"/>
    <w:rsid w:val="00657CD8"/>
    <w:rsid w:val="00657CE7"/>
    <w:rsid w:val="00657DC4"/>
    <w:rsid w:val="00657E59"/>
    <w:rsid w:val="00660057"/>
    <w:rsid w:val="00664F58"/>
    <w:rsid w:val="0066572F"/>
    <w:rsid w:val="00672BF8"/>
    <w:rsid w:val="00675D43"/>
    <w:rsid w:val="00675E10"/>
    <w:rsid w:val="00677DB8"/>
    <w:rsid w:val="006811E9"/>
    <w:rsid w:val="00683331"/>
    <w:rsid w:val="006836C0"/>
    <w:rsid w:val="006838B1"/>
    <w:rsid w:val="00685409"/>
    <w:rsid w:val="00686679"/>
    <w:rsid w:val="00692BE9"/>
    <w:rsid w:val="00694768"/>
    <w:rsid w:val="0069510E"/>
    <w:rsid w:val="006978A7"/>
    <w:rsid w:val="006A0312"/>
    <w:rsid w:val="006A082C"/>
    <w:rsid w:val="006A1E47"/>
    <w:rsid w:val="006A2715"/>
    <w:rsid w:val="006A42FC"/>
    <w:rsid w:val="006A5CC7"/>
    <w:rsid w:val="006A695D"/>
    <w:rsid w:val="006A6D20"/>
    <w:rsid w:val="006A773B"/>
    <w:rsid w:val="006A7925"/>
    <w:rsid w:val="006B07A7"/>
    <w:rsid w:val="006B089C"/>
    <w:rsid w:val="006B157C"/>
    <w:rsid w:val="006B2CDA"/>
    <w:rsid w:val="006B4135"/>
    <w:rsid w:val="006B629C"/>
    <w:rsid w:val="006B69EF"/>
    <w:rsid w:val="006B6DB1"/>
    <w:rsid w:val="006B7B54"/>
    <w:rsid w:val="006B7E91"/>
    <w:rsid w:val="006C1B27"/>
    <w:rsid w:val="006C3652"/>
    <w:rsid w:val="006C3706"/>
    <w:rsid w:val="006C6B1A"/>
    <w:rsid w:val="006C70D0"/>
    <w:rsid w:val="006D0207"/>
    <w:rsid w:val="006D1BC8"/>
    <w:rsid w:val="006D1FB0"/>
    <w:rsid w:val="006D20FC"/>
    <w:rsid w:val="006D23C0"/>
    <w:rsid w:val="006D3C8C"/>
    <w:rsid w:val="006D3F44"/>
    <w:rsid w:val="006D4CFC"/>
    <w:rsid w:val="006D5442"/>
    <w:rsid w:val="006E004C"/>
    <w:rsid w:val="006E1667"/>
    <w:rsid w:val="006E264F"/>
    <w:rsid w:val="006E398F"/>
    <w:rsid w:val="006E52DB"/>
    <w:rsid w:val="006E5D79"/>
    <w:rsid w:val="006F1A2F"/>
    <w:rsid w:val="006F1E60"/>
    <w:rsid w:val="006F2B7B"/>
    <w:rsid w:val="006F2D3F"/>
    <w:rsid w:val="006F34EB"/>
    <w:rsid w:val="006F3766"/>
    <w:rsid w:val="006F4582"/>
    <w:rsid w:val="006F49B8"/>
    <w:rsid w:val="006F5F97"/>
    <w:rsid w:val="006F640B"/>
    <w:rsid w:val="006F6E06"/>
    <w:rsid w:val="007006CD"/>
    <w:rsid w:val="00700A63"/>
    <w:rsid w:val="00701F24"/>
    <w:rsid w:val="00702F58"/>
    <w:rsid w:val="00704F2C"/>
    <w:rsid w:val="00705415"/>
    <w:rsid w:val="00707233"/>
    <w:rsid w:val="007100CD"/>
    <w:rsid w:val="00710A6C"/>
    <w:rsid w:val="00712833"/>
    <w:rsid w:val="0071291C"/>
    <w:rsid w:val="0071291D"/>
    <w:rsid w:val="00713BDE"/>
    <w:rsid w:val="00714F32"/>
    <w:rsid w:val="0071532D"/>
    <w:rsid w:val="007154F7"/>
    <w:rsid w:val="0071703B"/>
    <w:rsid w:val="007173F7"/>
    <w:rsid w:val="00720DD2"/>
    <w:rsid w:val="007220AE"/>
    <w:rsid w:val="00726D56"/>
    <w:rsid w:val="00727549"/>
    <w:rsid w:val="007277E3"/>
    <w:rsid w:val="0073083B"/>
    <w:rsid w:val="00730D67"/>
    <w:rsid w:val="00730E1D"/>
    <w:rsid w:val="00731308"/>
    <w:rsid w:val="00731460"/>
    <w:rsid w:val="00731705"/>
    <w:rsid w:val="00731C02"/>
    <w:rsid w:val="00733404"/>
    <w:rsid w:val="0073391E"/>
    <w:rsid w:val="00733FF4"/>
    <w:rsid w:val="00735262"/>
    <w:rsid w:val="007355FD"/>
    <w:rsid w:val="00735AB7"/>
    <w:rsid w:val="00735FE9"/>
    <w:rsid w:val="0073624B"/>
    <w:rsid w:val="00737715"/>
    <w:rsid w:val="00737ED2"/>
    <w:rsid w:val="007433BB"/>
    <w:rsid w:val="00746565"/>
    <w:rsid w:val="00747E94"/>
    <w:rsid w:val="0075262B"/>
    <w:rsid w:val="00754137"/>
    <w:rsid w:val="007553AB"/>
    <w:rsid w:val="007555BD"/>
    <w:rsid w:val="00755C3E"/>
    <w:rsid w:val="00756446"/>
    <w:rsid w:val="0075724F"/>
    <w:rsid w:val="007600FB"/>
    <w:rsid w:val="007607D5"/>
    <w:rsid w:val="00762FF3"/>
    <w:rsid w:val="0076349D"/>
    <w:rsid w:val="00764EA4"/>
    <w:rsid w:val="00765F83"/>
    <w:rsid w:val="00766ABB"/>
    <w:rsid w:val="00767B05"/>
    <w:rsid w:val="00770762"/>
    <w:rsid w:val="007710A8"/>
    <w:rsid w:val="00771261"/>
    <w:rsid w:val="00773BE0"/>
    <w:rsid w:val="00774037"/>
    <w:rsid w:val="00776DA9"/>
    <w:rsid w:val="007770DD"/>
    <w:rsid w:val="00777922"/>
    <w:rsid w:val="00777C3B"/>
    <w:rsid w:val="00781248"/>
    <w:rsid w:val="00781393"/>
    <w:rsid w:val="007829F6"/>
    <w:rsid w:val="00782A13"/>
    <w:rsid w:val="00782E33"/>
    <w:rsid w:val="007837B9"/>
    <w:rsid w:val="00783F90"/>
    <w:rsid w:val="00785B9D"/>
    <w:rsid w:val="00791A2E"/>
    <w:rsid w:val="00791B37"/>
    <w:rsid w:val="00792795"/>
    <w:rsid w:val="00794A6E"/>
    <w:rsid w:val="007951F3"/>
    <w:rsid w:val="00796A37"/>
    <w:rsid w:val="007A1D9F"/>
    <w:rsid w:val="007A1E8D"/>
    <w:rsid w:val="007A207C"/>
    <w:rsid w:val="007A3019"/>
    <w:rsid w:val="007A63D6"/>
    <w:rsid w:val="007A6FDC"/>
    <w:rsid w:val="007A7424"/>
    <w:rsid w:val="007B0288"/>
    <w:rsid w:val="007B0AB9"/>
    <w:rsid w:val="007B1134"/>
    <w:rsid w:val="007B2B63"/>
    <w:rsid w:val="007B3D1C"/>
    <w:rsid w:val="007B4EF0"/>
    <w:rsid w:val="007C021C"/>
    <w:rsid w:val="007C1A4B"/>
    <w:rsid w:val="007C259B"/>
    <w:rsid w:val="007C3023"/>
    <w:rsid w:val="007C3B9E"/>
    <w:rsid w:val="007C5382"/>
    <w:rsid w:val="007C63BC"/>
    <w:rsid w:val="007C68B4"/>
    <w:rsid w:val="007C7413"/>
    <w:rsid w:val="007C7D97"/>
    <w:rsid w:val="007D03D9"/>
    <w:rsid w:val="007D2742"/>
    <w:rsid w:val="007D304C"/>
    <w:rsid w:val="007D35BC"/>
    <w:rsid w:val="007D3A49"/>
    <w:rsid w:val="007D4195"/>
    <w:rsid w:val="007D7AE4"/>
    <w:rsid w:val="007E0DE1"/>
    <w:rsid w:val="007E3389"/>
    <w:rsid w:val="007F288A"/>
    <w:rsid w:val="007F2C44"/>
    <w:rsid w:val="007F2CD4"/>
    <w:rsid w:val="007F3475"/>
    <w:rsid w:val="007F353D"/>
    <w:rsid w:val="007F3C10"/>
    <w:rsid w:val="007F4BC4"/>
    <w:rsid w:val="007F79BE"/>
    <w:rsid w:val="00803739"/>
    <w:rsid w:val="008046B5"/>
    <w:rsid w:val="00805119"/>
    <w:rsid w:val="00805B9B"/>
    <w:rsid w:val="00806D64"/>
    <w:rsid w:val="0080718D"/>
    <w:rsid w:val="00810672"/>
    <w:rsid w:val="00811E47"/>
    <w:rsid w:val="0081244D"/>
    <w:rsid w:val="0081254C"/>
    <w:rsid w:val="00812D30"/>
    <w:rsid w:val="008140F3"/>
    <w:rsid w:val="00815050"/>
    <w:rsid w:val="008171D1"/>
    <w:rsid w:val="00817606"/>
    <w:rsid w:val="00817E1F"/>
    <w:rsid w:val="00820C45"/>
    <w:rsid w:val="00821FFC"/>
    <w:rsid w:val="00826D7B"/>
    <w:rsid w:val="0083203B"/>
    <w:rsid w:val="00832C21"/>
    <w:rsid w:val="00833278"/>
    <w:rsid w:val="00833FE8"/>
    <w:rsid w:val="0083683B"/>
    <w:rsid w:val="00840205"/>
    <w:rsid w:val="00840CAE"/>
    <w:rsid w:val="0084121B"/>
    <w:rsid w:val="008417BF"/>
    <w:rsid w:val="00842081"/>
    <w:rsid w:val="0084273D"/>
    <w:rsid w:val="00842A37"/>
    <w:rsid w:val="00843173"/>
    <w:rsid w:val="00844CA6"/>
    <w:rsid w:val="00844E06"/>
    <w:rsid w:val="00844FF7"/>
    <w:rsid w:val="008470BA"/>
    <w:rsid w:val="008503DB"/>
    <w:rsid w:val="00850602"/>
    <w:rsid w:val="00850F79"/>
    <w:rsid w:val="008527F8"/>
    <w:rsid w:val="00853695"/>
    <w:rsid w:val="00853F04"/>
    <w:rsid w:val="008542F4"/>
    <w:rsid w:val="00855E0C"/>
    <w:rsid w:val="00860B29"/>
    <w:rsid w:val="008618C7"/>
    <w:rsid w:val="00862A36"/>
    <w:rsid w:val="008649D7"/>
    <w:rsid w:val="00866E94"/>
    <w:rsid w:val="0086712C"/>
    <w:rsid w:val="00867474"/>
    <w:rsid w:val="008676D1"/>
    <w:rsid w:val="0087073A"/>
    <w:rsid w:val="00872E94"/>
    <w:rsid w:val="0087383A"/>
    <w:rsid w:val="00877AA4"/>
    <w:rsid w:val="0088471A"/>
    <w:rsid w:val="008856BC"/>
    <w:rsid w:val="0088582D"/>
    <w:rsid w:val="00886408"/>
    <w:rsid w:val="0088719A"/>
    <w:rsid w:val="008871B7"/>
    <w:rsid w:val="00887B4D"/>
    <w:rsid w:val="00887D58"/>
    <w:rsid w:val="00890613"/>
    <w:rsid w:val="00891D87"/>
    <w:rsid w:val="008921B2"/>
    <w:rsid w:val="008927FD"/>
    <w:rsid w:val="00893522"/>
    <w:rsid w:val="00893F73"/>
    <w:rsid w:val="00894F2A"/>
    <w:rsid w:val="00895383"/>
    <w:rsid w:val="008957AF"/>
    <w:rsid w:val="00897BB3"/>
    <w:rsid w:val="008A1CF0"/>
    <w:rsid w:val="008A1DF5"/>
    <w:rsid w:val="008A2967"/>
    <w:rsid w:val="008A4326"/>
    <w:rsid w:val="008A5876"/>
    <w:rsid w:val="008A667B"/>
    <w:rsid w:val="008B0C18"/>
    <w:rsid w:val="008B0C1E"/>
    <w:rsid w:val="008B3111"/>
    <w:rsid w:val="008B3E5A"/>
    <w:rsid w:val="008B4472"/>
    <w:rsid w:val="008B47CC"/>
    <w:rsid w:val="008B4857"/>
    <w:rsid w:val="008B5B8B"/>
    <w:rsid w:val="008B5E22"/>
    <w:rsid w:val="008B6580"/>
    <w:rsid w:val="008C26FD"/>
    <w:rsid w:val="008C4584"/>
    <w:rsid w:val="008C4AE9"/>
    <w:rsid w:val="008C6A6C"/>
    <w:rsid w:val="008C74E3"/>
    <w:rsid w:val="008C7D92"/>
    <w:rsid w:val="008D0494"/>
    <w:rsid w:val="008D06CA"/>
    <w:rsid w:val="008D1053"/>
    <w:rsid w:val="008D123D"/>
    <w:rsid w:val="008D1A5B"/>
    <w:rsid w:val="008D327B"/>
    <w:rsid w:val="008D35FB"/>
    <w:rsid w:val="008D35FE"/>
    <w:rsid w:val="008D3C05"/>
    <w:rsid w:val="008D46AA"/>
    <w:rsid w:val="008D57B3"/>
    <w:rsid w:val="008D5929"/>
    <w:rsid w:val="008D73DC"/>
    <w:rsid w:val="008E1019"/>
    <w:rsid w:val="008E3875"/>
    <w:rsid w:val="008E397D"/>
    <w:rsid w:val="008E4E0F"/>
    <w:rsid w:val="008E5C11"/>
    <w:rsid w:val="008E5DF3"/>
    <w:rsid w:val="008E657B"/>
    <w:rsid w:val="008E6FEE"/>
    <w:rsid w:val="008E7584"/>
    <w:rsid w:val="008F0B47"/>
    <w:rsid w:val="008F14B8"/>
    <w:rsid w:val="008F3594"/>
    <w:rsid w:val="008F4D81"/>
    <w:rsid w:val="008F65BC"/>
    <w:rsid w:val="008F6F59"/>
    <w:rsid w:val="008F7E3F"/>
    <w:rsid w:val="008F7EB6"/>
    <w:rsid w:val="00900526"/>
    <w:rsid w:val="009005BC"/>
    <w:rsid w:val="00901166"/>
    <w:rsid w:val="009039C7"/>
    <w:rsid w:val="009048B4"/>
    <w:rsid w:val="00904DED"/>
    <w:rsid w:val="00905380"/>
    <w:rsid w:val="0090565C"/>
    <w:rsid w:val="00906258"/>
    <w:rsid w:val="009101E3"/>
    <w:rsid w:val="0091066B"/>
    <w:rsid w:val="009109C9"/>
    <w:rsid w:val="00910CB8"/>
    <w:rsid w:val="00910F83"/>
    <w:rsid w:val="00910FCF"/>
    <w:rsid w:val="009120B8"/>
    <w:rsid w:val="00912D0E"/>
    <w:rsid w:val="00912D95"/>
    <w:rsid w:val="00913BF9"/>
    <w:rsid w:val="00914821"/>
    <w:rsid w:val="00915D35"/>
    <w:rsid w:val="00916FC6"/>
    <w:rsid w:val="009203DC"/>
    <w:rsid w:val="00921AEF"/>
    <w:rsid w:val="009231CE"/>
    <w:rsid w:val="0092446C"/>
    <w:rsid w:val="009249DD"/>
    <w:rsid w:val="00926486"/>
    <w:rsid w:val="00930D49"/>
    <w:rsid w:val="00933B5D"/>
    <w:rsid w:val="00933F23"/>
    <w:rsid w:val="00933F84"/>
    <w:rsid w:val="00934234"/>
    <w:rsid w:val="009351C5"/>
    <w:rsid w:val="0093574C"/>
    <w:rsid w:val="00940A49"/>
    <w:rsid w:val="009432D0"/>
    <w:rsid w:val="0094628F"/>
    <w:rsid w:val="009478A6"/>
    <w:rsid w:val="00950485"/>
    <w:rsid w:val="00951E3B"/>
    <w:rsid w:val="00953521"/>
    <w:rsid w:val="00953788"/>
    <w:rsid w:val="0095483A"/>
    <w:rsid w:val="00955081"/>
    <w:rsid w:val="00955F22"/>
    <w:rsid w:val="009613E3"/>
    <w:rsid w:val="00961A4B"/>
    <w:rsid w:val="009623C9"/>
    <w:rsid w:val="0096250B"/>
    <w:rsid w:val="00963755"/>
    <w:rsid w:val="00964462"/>
    <w:rsid w:val="0096495E"/>
    <w:rsid w:val="0096668F"/>
    <w:rsid w:val="009668ED"/>
    <w:rsid w:val="00966B8D"/>
    <w:rsid w:val="0096708F"/>
    <w:rsid w:val="00970423"/>
    <w:rsid w:val="00971AB9"/>
    <w:rsid w:val="00971C56"/>
    <w:rsid w:val="0097310A"/>
    <w:rsid w:val="00973E1A"/>
    <w:rsid w:val="0097406D"/>
    <w:rsid w:val="00974823"/>
    <w:rsid w:val="00974A47"/>
    <w:rsid w:val="00974B5F"/>
    <w:rsid w:val="00974D21"/>
    <w:rsid w:val="009805E9"/>
    <w:rsid w:val="00981B09"/>
    <w:rsid w:val="009825B7"/>
    <w:rsid w:val="009831BA"/>
    <w:rsid w:val="009836FE"/>
    <w:rsid w:val="00985092"/>
    <w:rsid w:val="0098513C"/>
    <w:rsid w:val="00985C8A"/>
    <w:rsid w:val="00986AD1"/>
    <w:rsid w:val="00987BB8"/>
    <w:rsid w:val="00990B4F"/>
    <w:rsid w:val="00991A48"/>
    <w:rsid w:val="0099285F"/>
    <w:rsid w:val="00994C86"/>
    <w:rsid w:val="00997F54"/>
    <w:rsid w:val="009A12B4"/>
    <w:rsid w:val="009A20D8"/>
    <w:rsid w:val="009A4209"/>
    <w:rsid w:val="009A4445"/>
    <w:rsid w:val="009A66F3"/>
    <w:rsid w:val="009B1A13"/>
    <w:rsid w:val="009B2F13"/>
    <w:rsid w:val="009B488B"/>
    <w:rsid w:val="009B5DCB"/>
    <w:rsid w:val="009C01CB"/>
    <w:rsid w:val="009C01DE"/>
    <w:rsid w:val="009C2CE8"/>
    <w:rsid w:val="009C3623"/>
    <w:rsid w:val="009C3A3B"/>
    <w:rsid w:val="009C428B"/>
    <w:rsid w:val="009C5A7C"/>
    <w:rsid w:val="009D11DB"/>
    <w:rsid w:val="009D1B1D"/>
    <w:rsid w:val="009D3350"/>
    <w:rsid w:val="009D496D"/>
    <w:rsid w:val="009E045B"/>
    <w:rsid w:val="009E21B8"/>
    <w:rsid w:val="009E3414"/>
    <w:rsid w:val="009E4226"/>
    <w:rsid w:val="009E4CDE"/>
    <w:rsid w:val="009E67CC"/>
    <w:rsid w:val="009E758D"/>
    <w:rsid w:val="009E75B3"/>
    <w:rsid w:val="009E7614"/>
    <w:rsid w:val="009E7BA4"/>
    <w:rsid w:val="009F0043"/>
    <w:rsid w:val="009F2CC1"/>
    <w:rsid w:val="009F2F4B"/>
    <w:rsid w:val="009F385B"/>
    <w:rsid w:val="009F393B"/>
    <w:rsid w:val="009F3975"/>
    <w:rsid w:val="009F3E5E"/>
    <w:rsid w:val="009F40F9"/>
    <w:rsid w:val="009F537C"/>
    <w:rsid w:val="009F6A6C"/>
    <w:rsid w:val="00A00793"/>
    <w:rsid w:val="00A02083"/>
    <w:rsid w:val="00A0309D"/>
    <w:rsid w:val="00A05C6E"/>
    <w:rsid w:val="00A05FD4"/>
    <w:rsid w:val="00A067DF"/>
    <w:rsid w:val="00A13A1C"/>
    <w:rsid w:val="00A13A8E"/>
    <w:rsid w:val="00A14BC6"/>
    <w:rsid w:val="00A164BE"/>
    <w:rsid w:val="00A17A8D"/>
    <w:rsid w:val="00A21246"/>
    <w:rsid w:val="00A23A07"/>
    <w:rsid w:val="00A23F9B"/>
    <w:rsid w:val="00A25565"/>
    <w:rsid w:val="00A2706E"/>
    <w:rsid w:val="00A2779B"/>
    <w:rsid w:val="00A30B5C"/>
    <w:rsid w:val="00A31438"/>
    <w:rsid w:val="00A322A4"/>
    <w:rsid w:val="00A32CFC"/>
    <w:rsid w:val="00A32DE4"/>
    <w:rsid w:val="00A33C42"/>
    <w:rsid w:val="00A34E62"/>
    <w:rsid w:val="00A37999"/>
    <w:rsid w:val="00A407D3"/>
    <w:rsid w:val="00A41697"/>
    <w:rsid w:val="00A41AB2"/>
    <w:rsid w:val="00A41D82"/>
    <w:rsid w:val="00A42D6F"/>
    <w:rsid w:val="00A45133"/>
    <w:rsid w:val="00A5171D"/>
    <w:rsid w:val="00A517F6"/>
    <w:rsid w:val="00A5223E"/>
    <w:rsid w:val="00A530EA"/>
    <w:rsid w:val="00A53EBD"/>
    <w:rsid w:val="00A5472F"/>
    <w:rsid w:val="00A55597"/>
    <w:rsid w:val="00A562BD"/>
    <w:rsid w:val="00A56FE0"/>
    <w:rsid w:val="00A60E57"/>
    <w:rsid w:val="00A61601"/>
    <w:rsid w:val="00A61C26"/>
    <w:rsid w:val="00A673E7"/>
    <w:rsid w:val="00A67FB5"/>
    <w:rsid w:val="00A71349"/>
    <w:rsid w:val="00A72FBB"/>
    <w:rsid w:val="00A731B5"/>
    <w:rsid w:val="00A7396F"/>
    <w:rsid w:val="00A75C52"/>
    <w:rsid w:val="00A7638A"/>
    <w:rsid w:val="00A769FE"/>
    <w:rsid w:val="00A76A09"/>
    <w:rsid w:val="00A775F1"/>
    <w:rsid w:val="00A810BD"/>
    <w:rsid w:val="00A826B5"/>
    <w:rsid w:val="00A826B6"/>
    <w:rsid w:val="00A83D8D"/>
    <w:rsid w:val="00A841FC"/>
    <w:rsid w:val="00A87169"/>
    <w:rsid w:val="00A90480"/>
    <w:rsid w:val="00A90561"/>
    <w:rsid w:val="00A91D23"/>
    <w:rsid w:val="00A93251"/>
    <w:rsid w:val="00A938F7"/>
    <w:rsid w:val="00A94B9C"/>
    <w:rsid w:val="00A94BB0"/>
    <w:rsid w:val="00A955EA"/>
    <w:rsid w:val="00A9564E"/>
    <w:rsid w:val="00A96839"/>
    <w:rsid w:val="00A979C5"/>
    <w:rsid w:val="00A97DA5"/>
    <w:rsid w:val="00AA20F7"/>
    <w:rsid w:val="00AA396E"/>
    <w:rsid w:val="00AA3A3A"/>
    <w:rsid w:val="00AA5602"/>
    <w:rsid w:val="00AA6052"/>
    <w:rsid w:val="00AA788D"/>
    <w:rsid w:val="00AA791B"/>
    <w:rsid w:val="00AB0FB3"/>
    <w:rsid w:val="00AB15AC"/>
    <w:rsid w:val="00AB2242"/>
    <w:rsid w:val="00AB2D3F"/>
    <w:rsid w:val="00AB334F"/>
    <w:rsid w:val="00AB365B"/>
    <w:rsid w:val="00AB391C"/>
    <w:rsid w:val="00AB3FF8"/>
    <w:rsid w:val="00AB4A2F"/>
    <w:rsid w:val="00AB79E6"/>
    <w:rsid w:val="00AC06EE"/>
    <w:rsid w:val="00AC0C86"/>
    <w:rsid w:val="00AC24A3"/>
    <w:rsid w:val="00AC2925"/>
    <w:rsid w:val="00AC3724"/>
    <w:rsid w:val="00AC497C"/>
    <w:rsid w:val="00AD08B8"/>
    <w:rsid w:val="00AD0918"/>
    <w:rsid w:val="00AD13CB"/>
    <w:rsid w:val="00AD337C"/>
    <w:rsid w:val="00AD38F9"/>
    <w:rsid w:val="00AD4398"/>
    <w:rsid w:val="00AD4D1A"/>
    <w:rsid w:val="00AD73AA"/>
    <w:rsid w:val="00AE0A08"/>
    <w:rsid w:val="00AE1584"/>
    <w:rsid w:val="00AE2F73"/>
    <w:rsid w:val="00AE3E55"/>
    <w:rsid w:val="00AE4BFA"/>
    <w:rsid w:val="00AE6ABF"/>
    <w:rsid w:val="00AF043E"/>
    <w:rsid w:val="00AF0872"/>
    <w:rsid w:val="00AF5145"/>
    <w:rsid w:val="00AF5528"/>
    <w:rsid w:val="00AF58BD"/>
    <w:rsid w:val="00AF6570"/>
    <w:rsid w:val="00AF6F1B"/>
    <w:rsid w:val="00B03E9D"/>
    <w:rsid w:val="00B03F24"/>
    <w:rsid w:val="00B0517F"/>
    <w:rsid w:val="00B0621A"/>
    <w:rsid w:val="00B0675D"/>
    <w:rsid w:val="00B06886"/>
    <w:rsid w:val="00B0783D"/>
    <w:rsid w:val="00B078E9"/>
    <w:rsid w:val="00B109BA"/>
    <w:rsid w:val="00B11DF1"/>
    <w:rsid w:val="00B1318B"/>
    <w:rsid w:val="00B14726"/>
    <w:rsid w:val="00B14F6E"/>
    <w:rsid w:val="00B1603D"/>
    <w:rsid w:val="00B160CF"/>
    <w:rsid w:val="00B167C2"/>
    <w:rsid w:val="00B17726"/>
    <w:rsid w:val="00B17C23"/>
    <w:rsid w:val="00B17FA7"/>
    <w:rsid w:val="00B20646"/>
    <w:rsid w:val="00B215BD"/>
    <w:rsid w:val="00B22CDB"/>
    <w:rsid w:val="00B2335C"/>
    <w:rsid w:val="00B238A4"/>
    <w:rsid w:val="00B23C6D"/>
    <w:rsid w:val="00B2411E"/>
    <w:rsid w:val="00B2514B"/>
    <w:rsid w:val="00B2516D"/>
    <w:rsid w:val="00B261BF"/>
    <w:rsid w:val="00B305C5"/>
    <w:rsid w:val="00B30CC9"/>
    <w:rsid w:val="00B32DF2"/>
    <w:rsid w:val="00B362E8"/>
    <w:rsid w:val="00B36E81"/>
    <w:rsid w:val="00B377CE"/>
    <w:rsid w:val="00B378E9"/>
    <w:rsid w:val="00B37C08"/>
    <w:rsid w:val="00B41878"/>
    <w:rsid w:val="00B42056"/>
    <w:rsid w:val="00B43229"/>
    <w:rsid w:val="00B44D4C"/>
    <w:rsid w:val="00B450C0"/>
    <w:rsid w:val="00B459A4"/>
    <w:rsid w:val="00B463CD"/>
    <w:rsid w:val="00B467E7"/>
    <w:rsid w:val="00B51165"/>
    <w:rsid w:val="00B513D0"/>
    <w:rsid w:val="00B51564"/>
    <w:rsid w:val="00B600C3"/>
    <w:rsid w:val="00B60788"/>
    <w:rsid w:val="00B6092B"/>
    <w:rsid w:val="00B60DE2"/>
    <w:rsid w:val="00B6101D"/>
    <w:rsid w:val="00B62D98"/>
    <w:rsid w:val="00B62F29"/>
    <w:rsid w:val="00B6307D"/>
    <w:rsid w:val="00B63260"/>
    <w:rsid w:val="00B66009"/>
    <w:rsid w:val="00B701A3"/>
    <w:rsid w:val="00B71A6C"/>
    <w:rsid w:val="00B72566"/>
    <w:rsid w:val="00B730CE"/>
    <w:rsid w:val="00B7348A"/>
    <w:rsid w:val="00B766A8"/>
    <w:rsid w:val="00B76774"/>
    <w:rsid w:val="00B76B00"/>
    <w:rsid w:val="00B7724B"/>
    <w:rsid w:val="00B77972"/>
    <w:rsid w:val="00B81CA2"/>
    <w:rsid w:val="00B81EAD"/>
    <w:rsid w:val="00B8377E"/>
    <w:rsid w:val="00B87F0F"/>
    <w:rsid w:val="00B92EB3"/>
    <w:rsid w:val="00B93EB5"/>
    <w:rsid w:val="00B94A90"/>
    <w:rsid w:val="00B95FB0"/>
    <w:rsid w:val="00B96FBA"/>
    <w:rsid w:val="00BA1793"/>
    <w:rsid w:val="00BA1D8D"/>
    <w:rsid w:val="00BA20B2"/>
    <w:rsid w:val="00BA43F2"/>
    <w:rsid w:val="00BA503D"/>
    <w:rsid w:val="00BA6025"/>
    <w:rsid w:val="00BA622D"/>
    <w:rsid w:val="00BA796D"/>
    <w:rsid w:val="00BB0F55"/>
    <w:rsid w:val="00BB3239"/>
    <w:rsid w:val="00BB3A1C"/>
    <w:rsid w:val="00BC0A2E"/>
    <w:rsid w:val="00BC1395"/>
    <w:rsid w:val="00BC294E"/>
    <w:rsid w:val="00BC2AAA"/>
    <w:rsid w:val="00BC3692"/>
    <w:rsid w:val="00BC5484"/>
    <w:rsid w:val="00BC55E1"/>
    <w:rsid w:val="00BC5C5E"/>
    <w:rsid w:val="00BC6F98"/>
    <w:rsid w:val="00BC7334"/>
    <w:rsid w:val="00BC79FB"/>
    <w:rsid w:val="00BD0E16"/>
    <w:rsid w:val="00BD29FA"/>
    <w:rsid w:val="00BD40CB"/>
    <w:rsid w:val="00BD4858"/>
    <w:rsid w:val="00BD4FB7"/>
    <w:rsid w:val="00BD704C"/>
    <w:rsid w:val="00BD7AB7"/>
    <w:rsid w:val="00BE1171"/>
    <w:rsid w:val="00BE17FF"/>
    <w:rsid w:val="00BE1ADB"/>
    <w:rsid w:val="00BE1D98"/>
    <w:rsid w:val="00BE64DD"/>
    <w:rsid w:val="00BF1601"/>
    <w:rsid w:val="00BF21C6"/>
    <w:rsid w:val="00BF2A05"/>
    <w:rsid w:val="00BF57CF"/>
    <w:rsid w:val="00BF5D0C"/>
    <w:rsid w:val="00BF688F"/>
    <w:rsid w:val="00BF799D"/>
    <w:rsid w:val="00BF7C0E"/>
    <w:rsid w:val="00C01672"/>
    <w:rsid w:val="00C0190F"/>
    <w:rsid w:val="00C03680"/>
    <w:rsid w:val="00C03D27"/>
    <w:rsid w:val="00C03D6D"/>
    <w:rsid w:val="00C047E5"/>
    <w:rsid w:val="00C06873"/>
    <w:rsid w:val="00C10070"/>
    <w:rsid w:val="00C10C69"/>
    <w:rsid w:val="00C11214"/>
    <w:rsid w:val="00C11F3C"/>
    <w:rsid w:val="00C12975"/>
    <w:rsid w:val="00C14155"/>
    <w:rsid w:val="00C23C08"/>
    <w:rsid w:val="00C24D5C"/>
    <w:rsid w:val="00C2615B"/>
    <w:rsid w:val="00C27264"/>
    <w:rsid w:val="00C27B2B"/>
    <w:rsid w:val="00C300E4"/>
    <w:rsid w:val="00C31246"/>
    <w:rsid w:val="00C33594"/>
    <w:rsid w:val="00C35B1C"/>
    <w:rsid w:val="00C35C6E"/>
    <w:rsid w:val="00C40221"/>
    <w:rsid w:val="00C40670"/>
    <w:rsid w:val="00C416E0"/>
    <w:rsid w:val="00C41EAF"/>
    <w:rsid w:val="00C44E1C"/>
    <w:rsid w:val="00C45A1D"/>
    <w:rsid w:val="00C4715F"/>
    <w:rsid w:val="00C500B4"/>
    <w:rsid w:val="00C56345"/>
    <w:rsid w:val="00C57762"/>
    <w:rsid w:val="00C57D46"/>
    <w:rsid w:val="00C60876"/>
    <w:rsid w:val="00C618D2"/>
    <w:rsid w:val="00C6192F"/>
    <w:rsid w:val="00C61F31"/>
    <w:rsid w:val="00C6628C"/>
    <w:rsid w:val="00C6734B"/>
    <w:rsid w:val="00C67C45"/>
    <w:rsid w:val="00C67EB2"/>
    <w:rsid w:val="00C70C20"/>
    <w:rsid w:val="00C70CEB"/>
    <w:rsid w:val="00C7209E"/>
    <w:rsid w:val="00C724DF"/>
    <w:rsid w:val="00C72A9C"/>
    <w:rsid w:val="00C73524"/>
    <w:rsid w:val="00C73599"/>
    <w:rsid w:val="00C74A10"/>
    <w:rsid w:val="00C74BCC"/>
    <w:rsid w:val="00C755EF"/>
    <w:rsid w:val="00C76A4D"/>
    <w:rsid w:val="00C76AD4"/>
    <w:rsid w:val="00C773F6"/>
    <w:rsid w:val="00C80269"/>
    <w:rsid w:val="00C81176"/>
    <w:rsid w:val="00C8189F"/>
    <w:rsid w:val="00C81ADC"/>
    <w:rsid w:val="00C81C32"/>
    <w:rsid w:val="00C83FA3"/>
    <w:rsid w:val="00C847BD"/>
    <w:rsid w:val="00C8531D"/>
    <w:rsid w:val="00C86718"/>
    <w:rsid w:val="00C86C68"/>
    <w:rsid w:val="00C87B97"/>
    <w:rsid w:val="00C906C9"/>
    <w:rsid w:val="00C90769"/>
    <w:rsid w:val="00C912B0"/>
    <w:rsid w:val="00C9285F"/>
    <w:rsid w:val="00C92F2B"/>
    <w:rsid w:val="00C9434A"/>
    <w:rsid w:val="00C958CA"/>
    <w:rsid w:val="00C9684E"/>
    <w:rsid w:val="00C96B42"/>
    <w:rsid w:val="00C975D0"/>
    <w:rsid w:val="00C97FF5"/>
    <w:rsid w:val="00CA311D"/>
    <w:rsid w:val="00CA32C2"/>
    <w:rsid w:val="00CA5159"/>
    <w:rsid w:val="00CA798A"/>
    <w:rsid w:val="00CA7B68"/>
    <w:rsid w:val="00CB007C"/>
    <w:rsid w:val="00CB073B"/>
    <w:rsid w:val="00CB117A"/>
    <w:rsid w:val="00CB1D60"/>
    <w:rsid w:val="00CB2247"/>
    <w:rsid w:val="00CB3AD2"/>
    <w:rsid w:val="00CB3ECD"/>
    <w:rsid w:val="00CB48B1"/>
    <w:rsid w:val="00CB4B39"/>
    <w:rsid w:val="00CB55DD"/>
    <w:rsid w:val="00CB5B2C"/>
    <w:rsid w:val="00CB5E55"/>
    <w:rsid w:val="00CB6768"/>
    <w:rsid w:val="00CB6BD0"/>
    <w:rsid w:val="00CB77DF"/>
    <w:rsid w:val="00CC1F8F"/>
    <w:rsid w:val="00CC21A9"/>
    <w:rsid w:val="00CC25EE"/>
    <w:rsid w:val="00CC298C"/>
    <w:rsid w:val="00CC3731"/>
    <w:rsid w:val="00CC3B56"/>
    <w:rsid w:val="00CC4BEF"/>
    <w:rsid w:val="00CC5706"/>
    <w:rsid w:val="00CC7455"/>
    <w:rsid w:val="00CD1C2A"/>
    <w:rsid w:val="00CD315C"/>
    <w:rsid w:val="00CD4944"/>
    <w:rsid w:val="00CD78CC"/>
    <w:rsid w:val="00CE0AEA"/>
    <w:rsid w:val="00CE0D9A"/>
    <w:rsid w:val="00CE38BC"/>
    <w:rsid w:val="00CE38E4"/>
    <w:rsid w:val="00CE3D01"/>
    <w:rsid w:val="00CE6A8D"/>
    <w:rsid w:val="00CE7748"/>
    <w:rsid w:val="00CF0033"/>
    <w:rsid w:val="00CF03F4"/>
    <w:rsid w:val="00CF04BE"/>
    <w:rsid w:val="00CF0DC4"/>
    <w:rsid w:val="00CF1269"/>
    <w:rsid w:val="00CF1957"/>
    <w:rsid w:val="00CF3B96"/>
    <w:rsid w:val="00CF560F"/>
    <w:rsid w:val="00CF7395"/>
    <w:rsid w:val="00CF7856"/>
    <w:rsid w:val="00D02647"/>
    <w:rsid w:val="00D0280E"/>
    <w:rsid w:val="00D036ED"/>
    <w:rsid w:val="00D03A8A"/>
    <w:rsid w:val="00D04101"/>
    <w:rsid w:val="00D04DCA"/>
    <w:rsid w:val="00D05863"/>
    <w:rsid w:val="00D05868"/>
    <w:rsid w:val="00D05E1C"/>
    <w:rsid w:val="00D05E64"/>
    <w:rsid w:val="00D06366"/>
    <w:rsid w:val="00D07ED2"/>
    <w:rsid w:val="00D108F3"/>
    <w:rsid w:val="00D11532"/>
    <w:rsid w:val="00D12E6A"/>
    <w:rsid w:val="00D13D1F"/>
    <w:rsid w:val="00D14120"/>
    <w:rsid w:val="00D14FC6"/>
    <w:rsid w:val="00D1708E"/>
    <w:rsid w:val="00D2009D"/>
    <w:rsid w:val="00D20F3C"/>
    <w:rsid w:val="00D211C4"/>
    <w:rsid w:val="00D2207E"/>
    <w:rsid w:val="00D2383B"/>
    <w:rsid w:val="00D26D65"/>
    <w:rsid w:val="00D27EED"/>
    <w:rsid w:val="00D34118"/>
    <w:rsid w:val="00D3469A"/>
    <w:rsid w:val="00D36DDC"/>
    <w:rsid w:val="00D374FA"/>
    <w:rsid w:val="00D3753D"/>
    <w:rsid w:val="00D3786E"/>
    <w:rsid w:val="00D40D2C"/>
    <w:rsid w:val="00D41C98"/>
    <w:rsid w:val="00D4231F"/>
    <w:rsid w:val="00D425C4"/>
    <w:rsid w:val="00D432C0"/>
    <w:rsid w:val="00D445B5"/>
    <w:rsid w:val="00D45C62"/>
    <w:rsid w:val="00D464E1"/>
    <w:rsid w:val="00D4698C"/>
    <w:rsid w:val="00D5032A"/>
    <w:rsid w:val="00D51568"/>
    <w:rsid w:val="00D54948"/>
    <w:rsid w:val="00D5506C"/>
    <w:rsid w:val="00D55403"/>
    <w:rsid w:val="00D55DC7"/>
    <w:rsid w:val="00D63891"/>
    <w:rsid w:val="00D6401C"/>
    <w:rsid w:val="00D643DC"/>
    <w:rsid w:val="00D65E14"/>
    <w:rsid w:val="00D671CC"/>
    <w:rsid w:val="00D6723C"/>
    <w:rsid w:val="00D674E1"/>
    <w:rsid w:val="00D67C03"/>
    <w:rsid w:val="00D71B3C"/>
    <w:rsid w:val="00D71BD4"/>
    <w:rsid w:val="00D724CD"/>
    <w:rsid w:val="00D72C3E"/>
    <w:rsid w:val="00D75FD7"/>
    <w:rsid w:val="00D76E8F"/>
    <w:rsid w:val="00D76FF0"/>
    <w:rsid w:val="00D83CD4"/>
    <w:rsid w:val="00D843FE"/>
    <w:rsid w:val="00D904C1"/>
    <w:rsid w:val="00D90D54"/>
    <w:rsid w:val="00D918B5"/>
    <w:rsid w:val="00D91D54"/>
    <w:rsid w:val="00D91F46"/>
    <w:rsid w:val="00D92F5E"/>
    <w:rsid w:val="00D93DEB"/>
    <w:rsid w:val="00D93E18"/>
    <w:rsid w:val="00D9494C"/>
    <w:rsid w:val="00D94F7F"/>
    <w:rsid w:val="00D95DEE"/>
    <w:rsid w:val="00D9790B"/>
    <w:rsid w:val="00DA0724"/>
    <w:rsid w:val="00DA48BC"/>
    <w:rsid w:val="00DA53CE"/>
    <w:rsid w:val="00DB07D4"/>
    <w:rsid w:val="00DB2C0D"/>
    <w:rsid w:val="00DB307D"/>
    <w:rsid w:val="00DB3ACF"/>
    <w:rsid w:val="00DB3D81"/>
    <w:rsid w:val="00DB58A6"/>
    <w:rsid w:val="00DB6094"/>
    <w:rsid w:val="00DB74FB"/>
    <w:rsid w:val="00DC0F06"/>
    <w:rsid w:val="00DC1350"/>
    <w:rsid w:val="00DC15DB"/>
    <w:rsid w:val="00DC1A75"/>
    <w:rsid w:val="00DC2383"/>
    <w:rsid w:val="00DC55DB"/>
    <w:rsid w:val="00DC7415"/>
    <w:rsid w:val="00DC75A8"/>
    <w:rsid w:val="00DD0BF6"/>
    <w:rsid w:val="00DD0E8D"/>
    <w:rsid w:val="00DD19CD"/>
    <w:rsid w:val="00DD3F4A"/>
    <w:rsid w:val="00DD4BA2"/>
    <w:rsid w:val="00DD631F"/>
    <w:rsid w:val="00DD7EC1"/>
    <w:rsid w:val="00DE109C"/>
    <w:rsid w:val="00DE1DDA"/>
    <w:rsid w:val="00DE2640"/>
    <w:rsid w:val="00DE2FFE"/>
    <w:rsid w:val="00DE3982"/>
    <w:rsid w:val="00DE39A2"/>
    <w:rsid w:val="00DE455C"/>
    <w:rsid w:val="00DE4B0B"/>
    <w:rsid w:val="00DE4DCA"/>
    <w:rsid w:val="00DE6D30"/>
    <w:rsid w:val="00DF1129"/>
    <w:rsid w:val="00DF2119"/>
    <w:rsid w:val="00DF2144"/>
    <w:rsid w:val="00DF2584"/>
    <w:rsid w:val="00DF3451"/>
    <w:rsid w:val="00DF3860"/>
    <w:rsid w:val="00DF4B94"/>
    <w:rsid w:val="00DF5F88"/>
    <w:rsid w:val="00DF6E95"/>
    <w:rsid w:val="00E006BA"/>
    <w:rsid w:val="00E01F4E"/>
    <w:rsid w:val="00E06B14"/>
    <w:rsid w:val="00E07236"/>
    <w:rsid w:val="00E075A0"/>
    <w:rsid w:val="00E10346"/>
    <w:rsid w:val="00E10495"/>
    <w:rsid w:val="00E14282"/>
    <w:rsid w:val="00E14708"/>
    <w:rsid w:val="00E156CE"/>
    <w:rsid w:val="00E16CC9"/>
    <w:rsid w:val="00E21FA5"/>
    <w:rsid w:val="00E237A0"/>
    <w:rsid w:val="00E238D3"/>
    <w:rsid w:val="00E23E23"/>
    <w:rsid w:val="00E2413C"/>
    <w:rsid w:val="00E24DF7"/>
    <w:rsid w:val="00E253AE"/>
    <w:rsid w:val="00E26D39"/>
    <w:rsid w:val="00E26D44"/>
    <w:rsid w:val="00E27649"/>
    <w:rsid w:val="00E30CAA"/>
    <w:rsid w:val="00E32225"/>
    <w:rsid w:val="00E328F4"/>
    <w:rsid w:val="00E32958"/>
    <w:rsid w:val="00E32A43"/>
    <w:rsid w:val="00E32DC2"/>
    <w:rsid w:val="00E33214"/>
    <w:rsid w:val="00E33F19"/>
    <w:rsid w:val="00E34AC3"/>
    <w:rsid w:val="00E35393"/>
    <w:rsid w:val="00E36D58"/>
    <w:rsid w:val="00E378D0"/>
    <w:rsid w:val="00E40249"/>
    <w:rsid w:val="00E4091D"/>
    <w:rsid w:val="00E40ACF"/>
    <w:rsid w:val="00E40CA7"/>
    <w:rsid w:val="00E43FF4"/>
    <w:rsid w:val="00E448E9"/>
    <w:rsid w:val="00E46848"/>
    <w:rsid w:val="00E47AAC"/>
    <w:rsid w:val="00E53647"/>
    <w:rsid w:val="00E55B81"/>
    <w:rsid w:val="00E61AFB"/>
    <w:rsid w:val="00E63EAD"/>
    <w:rsid w:val="00E66F38"/>
    <w:rsid w:val="00E7038F"/>
    <w:rsid w:val="00E70CC7"/>
    <w:rsid w:val="00E7197D"/>
    <w:rsid w:val="00E7285D"/>
    <w:rsid w:val="00E73302"/>
    <w:rsid w:val="00E7357D"/>
    <w:rsid w:val="00E7380D"/>
    <w:rsid w:val="00E73E41"/>
    <w:rsid w:val="00E7406E"/>
    <w:rsid w:val="00E74B3C"/>
    <w:rsid w:val="00E7574A"/>
    <w:rsid w:val="00E76C1C"/>
    <w:rsid w:val="00E8168B"/>
    <w:rsid w:val="00E81B44"/>
    <w:rsid w:val="00E81FA5"/>
    <w:rsid w:val="00E824D3"/>
    <w:rsid w:val="00E82EF3"/>
    <w:rsid w:val="00E8301C"/>
    <w:rsid w:val="00E8385B"/>
    <w:rsid w:val="00E85AD4"/>
    <w:rsid w:val="00E91EE1"/>
    <w:rsid w:val="00E9331C"/>
    <w:rsid w:val="00E94677"/>
    <w:rsid w:val="00E95A71"/>
    <w:rsid w:val="00E95AB9"/>
    <w:rsid w:val="00EA0A13"/>
    <w:rsid w:val="00EA1352"/>
    <w:rsid w:val="00EA28D1"/>
    <w:rsid w:val="00EA358D"/>
    <w:rsid w:val="00EA39A7"/>
    <w:rsid w:val="00EA4B99"/>
    <w:rsid w:val="00EA5323"/>
    <w:rsid w:val="00EA6D52"/>
    <w:rsid w:val="00EA6DBD"/>
    <w:rsid w:val="00EA7124"/>
    <w:rsid w:val="00EA7C4C"/>
    <w:rsid w:val="00EB1507"/>
    <w:rsid w:val="00EB1BFA"/>
    <w:rsid w:val="00EB354B"/>
    <w:rsid w:val="00EB3C8F"/>
    <w:rsid w:val="00EB4855"/>
    <w:rsid w:val="00EB5B88"/>
    <w:rsid w:val="00EB62A5"/>
    <w:rsid w:val="00EB67D2"/>
    <w:rsid w:val="00EB69DB"/>
    <w:rsid w:val="00EB7660"/>
    <w:rsid w:val="00EB7B15"/>
    <w:rsid w:val="00EC18FB"/>
    <w:rsid w:val="00EC2218"/>
    <w:rsid w:val="00EC2796"/>
    <w:rsid w:val="00EC29D4"/>
    <w:rsid w:val="00EC44FF"/>
    <w:rsid w:val="00EC5AA6"/>
    <w:rsid w:val="00ED0599"/>
    <w:rsid w:val="00ED3C64"/>
    <w:rsid w:val="00ED3F38"/>
    <w:rsid w:val="00ED6A3E"/>
    <w:rsid w:val="00EE14F7"/>
    <w:rsid w:val="00EE215D"/>
    <w:rsid w:val="00EE3CCE"/>
    <w:rsid w:val="00EE61A0"/>
    <w:rsid w:val="00EE6B04"/>
    <w:rsid w:val="00EF0487"/>
    <w:rsid w:val="00EF142C"/>
    <w:rsid w:val="00EF2022"/>
    <w:rsid w:val="00EF35FC"/>
    <w:rsid w:val="00EF3637"/>
    <w:rsid w:val="00EF4363"/>
    <w:rsid w:val="00F006D5"/>
    <w:rsid w:val="00F00D85"/>
    <w:rsid w:val="00F0265D"/>
    <w:rsid w:val="00F029BD"/>
    <w:rsid w:val="00F03A74"/>
    <w:rsid w:val="00F03ADE"/>
    <w:rsid w:val="00F049FD"/>
    <w:rsid w:val="00F052F6"/>
    <w:rsid w:val="00F055BA"/>
    <w:rsid w:val="00F06E70"/>
    <w:rsid w:val="00F07E2F"/>
    <w:rsid w:val="00F11144"/>
    <w:rsid w:val="00F11F70"/>
    <w:rsid w:val="00F138E6"/>
    <w:rsid w:val="00F1408E"/>
    <w:rsid w:val="00F143EF"/>
    <w:rsid w:val="00F14509"/>
    <w:rsid w:val="00F16334"/>
    <w:rsid w:val="00F2116F"/>
    <w:rsid w:val="00F22586"/>
    <w:rsid w:val="00F22C00"/>
    <w:rsid w:val="00F22E40"/>
    <w:rsid w:val="00F236BB"/>
    <w:rsid w:val="00F239C2"/>
    <w:rsid w:val="00F24338"/>
    <w:rsid w:val="00F25C5B"/>
    <w:rsid w:val="00F26CBE"/>
    <w:rsid w:val="00F305A2"/>
    <w:rsid w:val="00F320FF"/>
    <w:rsid w:val="00F3374E"/>
    <w:rsid w:val="00F33C82"/>
    <w:rsid w:val="00F33E83"/>
    <w:rsid w:val="00F34711"/>
    <w:rsid w:val="00F359F9"/>
    <w:rsid w:val="00F35AE2"/>
    <w:rsid w:val="00F35B3B"/>
    <w:rsid w:val="00F37CEC"/>
    <w:rsid w:val="00F4292D"/>
    <w:rsid w:val="00F42BD4"/>
    <w:rsid w:val="00F42EDB"/>
    <w:rsid w:val="00F43207"/>
    <w:rsid w:val="00F43E36"/>
    <w:rsid w:val="00F44319"/>
    <w:rsid w:val="00F461E0"/>
    <w:rsid w:val="00F464AA"/>
    <w:rsid w:val="00F50EE2"/>
    <w:rsid w:val="00F533CB"/>
    <w:rsid w:val="00F5394C"/>
    <w:rsid w:val="00F53C88"/>
    <w:rsid w:val="00F54336"/>
    <w:rsid w:val="00F55E5D"/>
    <w:rsid w:val="00F560B9"/>
    <w:rsid w:val="00F568EF"/>
    <w:rsid w:val="00F56DDA"/>
    <w:rsid w:val="00F57150"/>
    <w:rsid w:val="00F57841"/>
    <w:rsid w:val="00F57FE9"/>
    <w:rsid w:val="00F613AB"/>
    <w:rsid w:val="00F6267B"/>
    <w:rsid w:val="00F64A41"/>
    <w:rsid w:val="00F64B34"/>
    <w:rsid w:val="00F65245"/>
    <w:rsid w:val="00F663F3"/>
    <w:rsid w:val="00F7229B"/>
    <w:rsid w:val="00F736E0"/>
    <w:rsid w:val="00F744D3"/>
    <w:rsid w:val="00F748CD"/>
    <w:rsid w:val="00F75D73"/>
    <w:rsid w:val="00F77196"/>
    <w:rsid w:val="00F77240"/>
    <w:rsid w:val="00F82191"/>
    <w:rsid w:val="00F837F3"/>
    <w:rsid w:val="00F85C0C"/>
    <w:rsid w:val="00F86342"/>
    <w:rsid w:val="00F86894"/>
    <w:rsid w:val="00F901BD"/>
    <w:rsid w:val="00F909C0"/>
    <w:rsid w:val="00F92C90"/>
    <w:rsid w:val="00F95F88"/>
    <w:rsid w:val="00F96023"/>
    <w:rsid w:val="00F962FC"/>
    <w:rsid w:val="00FA0F08"/>
    <w:rsid w:val="00FA1B72"/>
    <w:rsid w:val="00FA6D9F"/>
    <w:rsid w:val="00FA72B7"/>
    <w:rsid w:val="00FB0A94"/>
    <w:rsid w:val="00FB201E"/>
    <w:rsid w:val="00FB24E7"/>
    <w:rsid w:val="00FB26CB"/>
    <w:rsid w:val="00FB2D7A"/>
    <w:rsid w:val="00FB564A"/>
    <w:rsid w:val="00FB5DB7"/>
    <w:rsid w:val="00FB67D1"/>
    <w:rsid w:val="00FB6D12"/>
    <w:rsid w:val="00FB73C5"/>
    <w:rsid w:val="00FB7F54"/>
    <w:rsid w:val="00FC028B"/>
    <w:rsid w:val="00FC219C"/>
    <w:rsid w:val="00FC25A4"/>
    <w:rsid w:val="00FC3CC7"/>
    <w:rsid w:val="00FC5DCE"/>
    <w:rsid w:val="00FC7CFE"/>
    <w:rsid w:val="00FD0616"/>
    <w:rsid w:val="00FD3844"/>
    <w:rsid w:val="00FD3A83"/>
    <w:rsid w:val="00FD43E0"/>
    <w:rsid w:val="00FD5DA4"/>
    <w:rsid w:val="00FE267E"/>
    <w:rsid w:val="00FE303C"/>
    <w:rsid w:val="00FE4524"/>
    <w:rsid w:val="00FE486C"/>
    <w:rsid w:val="00FE5DDB"/>
    <w:rsid w:val="00FE6379"/>
    <w:rsid w:val="00FF0B86"/>
    <w:rsid w:val="00FF135C"/>
    <w:rsid w:val="00FF1410"/>
    <w:rsid w:val="00FF1652"/>
    <w:rsid w:val="00FF1B44"/>
    <w:rsid w:val="00FF1F3D"/>
    <w:rsid w:val="00FF3258"/>
    <w:rsid w:val="00FF5089"/>
    <w:rsid w:val="00FF6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EBAD66"/>
  <w15:chartTrackingRefBased/>
  <w15:docId w15:val="{98267179-149C-40D6-A653-512BBD5AF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uiPriority="35" w:qFormat="1"/>
    <w:lsdException w:name="footnote reference" w:uiPriority="99"/>
    <w:lsdException w:name="Title" w:qFormat="1"/>
    <w:lsdException w:name="Default Paragraph Font" w:uiPriority="1"/>
    <w:lsdException w:name="Subtitle" w:qFormat="1"/>
    <w:lsdException w:name="Strong" w:qFormat="1"/>
    <w:lsdException w:name="Emphasis" w:uiPriority="20"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4B39"/>
    <w:pPr>
      <w:jc w:val="both"/>
    </w:pPr>
    <w:rPr>
      <w:rFonts w:ascii="Arial" w:eastAsia="Times New Roman" w:hAnsi="Arial"/>
      <w:sz w:val="22"/>
      <w:lang w:val="en-GB" w:eastAsia="de-DE"/>
    </w:rPr>
  </w:style>
  <w:style w:type="paragraph" w:styleId="Heading1">
    <w:name w:val="heading 1"/>
    <w:basedOn w:val="Normal"/>
    <w:next w:val="Normal"/>
    <w:link w:val="Heading1Char"/>
    <w:qFormat/>
    <w:rsid w:val="00CB4B39"/>
    <w:pPr>
      <w:keepNext/>
      <w:keepLines/>
      <w:numPr>
        <w:numId w:val="33"/>
      </w:numPr>
      <w:spacing w:before="480"/>
      <w:outlineLvl w:val="0"/>
    </w:pPr>
    <w:rPr>
      <w:rFonts w:ascii="Cambria" w:eastAsia="MS Gothic" w:hAnsi="Cambria"/>
      <w:b/>
      <w:bCs/>
      <w:color w:val="365F91"/>
      <w:sz w:val="28"/>
      <w:szCs w:val="28"/>
      <w:lang w:val="en-US" w:eastAsia="en-US"/>
    </w:rPr>
  </w:style>
  <w:style w:type="paragraph" w:styleId="Heading2">
    <w:name w:val="heading 2"/>
    <w:basedOn w:val="Normal"/>
    <w:next w:val="Normal"/>
    <w:link w:val="Heading2Char"/>
    <w:unhideWhenUsed/>
    <w:qFormat/>
    <w:rsid w:val="00CB4B39"/>
    <w:pPr>
      <w:keepNext/>
      <w:keepLines/>
      <w:numPr>
        <w:ilvl w:val="1"/>
        <w:numId w:val="33"/>
      </w:numPr>
      <w:spacing w:before="200"/>
      <w:outlineLvl w:val="1"/>
    </w:pPr>
    <w:rPr>
      <w:rFonts w:ascii="Cambria" w:eastAsia="MS Gothic" w:hAnsi="Cambria"/>
      <w:b/>
      <w:bCs/>
      <w:color w:val="4F81BD"/>
      <w:sz w:val="26"/>
      <w:szCs w:val="26"/>
      <w:lang w:val="en-US" w:eastAsia="en-US"/>
    </w:rPr>
  </w:style>
  <w:style w:type="paragraph" w:styleId="Heading3">
    <w:name w:val="heading 3"/>
    <w:basedOn w:val="Normal"/>
    <w:next w:val="Normal"/>
    <w:link w:val="Heading3Char"/>
    <w:unhideWhenUsed/>
    <w:qFormat/>
    <w:rsid w:val="00CB4B39"/>
    <w:pPr>
      <w:keepNext/>
      <w:keepLines/>
      <w:numPr>
        <w:ilvl w:val="2"/>
        <w:numId w:val="33"/>
      </w:numPr>
      <w:spacing w:before="200"/>
      <w:outlineLvl w:val="2"/>
    </w:pPr>
    <w:rPr>
      <w:rFonts w:ascii="Cambria" w:eastAsia="MS Gothic" w:hAnsi="Cambria"/>
      <w:b/>
      <w:bCs/>
      <w:color w:val="4F81BD"/>
      <w:sz w:val="24"/>
      <w:szCs w:val="24"/>
      <w:lang w:val="en-US" w:eastAsia="en-US"/>
    </w:rPr>
  </w:style>
  <w:style w:type="paragraph" w:styleId="Heading4">
    <w:name w:val="heading 4"/>
    <w:basedOn w:val="Normal"/>
    <w:next w:val="Normal"/>
    <w:link w:val="Heading4Char"/>
    <w:unhideWhenUsed/>
    <w:qFormat/>
    <w:rsid w:val="00CB4B39"/>
    <w:pPr>
      <w:keepNext/>
      <w:keepLines/>
      <w:numPr>
        <w:ilvl w:val="3"/>
        <w:numId w:val="33"/>
      </w:numPr>
      <w:spacing w:before="200"/>
      <w:outlineLvl w:val="3"/>
    </w:pPr>
    <w:rPr>
      <w:rFonts w:ascii="Cambria" w:eastAsia="MS Gothic" w:hAnsi="Cambria"/>
      <w:b/>
      <w:bCs/>
      <w:i/>
      <w:iCs/>
      <w:color w:val="4F81BD"/>
      <w:sz w:val="24"/>
      <w:szCs w:val="24"/>
      <w:lang w:val="en-US" w:eastAsia="en-US"/>
    </w:rPr>
  </w:style>
  <w:style w:type="paragraph" w:styleId="Heading5">
    <w:name w:val="heading 5"/>
    <w:basedOn w:val="Normal"/>
    <w:next w:val="Normal"/>
    <w:link w:val="Heading5Char"/>
    <w:unhideWhenUsed/>
    <w:qFormat/>
    <w:rsid w:val="00CB4B39"/>
    <w:pPr>
      <w:keepNext/>
      <w:keepLines/>
      <w:numPr>
        <w:ilvl w:val="4"/>
        <w:numId w:val="33"/>
      </w:numPr>
      <w:spacing w:before="200"/>
      <w:outlineLvl w:val="4"/>
    </w:pPr>
    <w:rPr>
      <w:rFonts w:ascii="Cambria" w:eastAsia="MS Gothic" w:hAnsi="Cambria"/>
      <w:color w:val="243F60"/>
      <w:sz w:val="24"/>
      <w:szCs w:val="24"/>
      <w:lang w:val="en-US" w:eastAsia="en-US"/>
    </w:rPr>
  </w:style>
  <w:style w:type="paragraph" w:styleId="Heading6">
    <w:name w:val="heading 6"/>
    <w:basedOn w:val="Normal"/>
    <w:next w:val="Normal"/>
    <w:link w:val="Heading6Char"/>
    <w:unhideWhenUsed/>
    <w:qFormat/>
    <w:rsid w:val="00CB4B39"/>
    <w:pPr>
      <w:keepNext/>
      <w:keepLines/>
      <w:numPr>
        <w:ilvl w:val="5"/>
        <w:numId w:val="33"/>
      </w:numPr>
      <w:spacing w:before="200"/>
      <w:outlineLvl w:val="5"/>
    </w:pPr>
    <w:rPr>
      <w:rFonts w:ascii="Cambria" w:eastAsia="MS Gothic" w:hAnsi="Cambria"/>
      <w:i/>
      <w:iCs/>
      <w:color w:val="243F60"/>
      <w:sz w:val="24"/>
      <w:szCs w:val="24"/>
      <w:lang w:val="en-US" w:eastAsia="en-US"/>
    </w:rPr>
  </w:style>
  <w:style w:type="paragraph" w:styleId="Heading7">
    <w:name w:val="heading 7"/>
    <w:basedOn w:val="Normal"/>
    <w:next w:val="Normal"/>
    <w:link w:val="Heading7Char"/>
    <w:unhideWhenUsed/>
    <w:qFormat/>
    <w:rsid w:val="00CB4B39"/>
    <w:pPr>
      <w:keepNext/>
      <w:keepLines/>
      <w:numPr>
        <w:ilvl w:val="6"/>
        <w:numId w:val="33"/>
      </w:numPr>
      <w:spacing w:before="200"/>
      <w:outlineLvl w:val="6"/>
    </w:pPr>
    <w:rPr>
      <w:rFonts w:ascii="Cambria" w:eastAsia="MS Gothic" w:hAnsi="Cambria"/>
      <w:i/>
      <w:iCs/>
      <w:color w:val="404040"/>
      <w:sz w:val="24"/>
      <w:szCs w:val="24"/>
      <w:lang w:val="en-US" w:eastAsia="en-US"/>
    </w:rPr>
  </w:style>
  <w:style w:type="paragraph" w:styleId="Heading8">
    <w:name w:val="heading 8"/>
    <w:basedOn w:val="Normal"/>
    <w:next w:val="Normal"/>
    <w:link w:val="Heading8Char"/>
    <w:unhideWhenUsed/>
    <w:qFormat/>
    <w:rsid w:val="00CB4B39"/>
    <w:pPr>
      <w:keepNext/>
      <w:keepLines/>
      <w:numPr>
        <w:ilvl w:val="7"/>
        <w:numId w:val="33"/>
      </w:numPr>
      <w:spacing w:before="200"/>
      <w:outlineLvl w:val="7"/>
    </w:pPr>
    <w:rPr>
      <w:rFonts w:ascii="Cambria" w:eastAsia="MS Gothic" w:hAnsi="Cambria"/>
      <w:color w:val="404040"/>
      <w:sz w:val="20"/>
      <w:lang w:val="en-US" w:eastAsia="en-US"/>
    </w:rPr>
  </w:style>
  <w:style w:type="paragraph" w:styleId="Heading9">
    <w:name w:val="heading 9"/>
    <w:basedOn w:val="Normal"/>
    <w:next w:val="Normal"/>
    <w:link w:val="Heading9Char"/>
    <w:unhideWhenUsed/>
    <w:qFormat/>
    <w:rsid w:val="00CB4B39"/>
    <w:pPr>
      <w:keepNext/>
      <w:keepLines/>
      <w:numPr>
        <w:ilvl w:val="8"/>
        <w:numId w:val="33"/>
      </w:numPr>
      <w:spacing w:before="200"/>
      <w:outlineLvl w:val="8"/>
    </w:pPr>
    <w:rPr>
      <w:rFonts w:ascii="Cambria" w:eastAsia="MS Gothic" w:hAnsi="Cambria"/>
      <w:i/>
      <w:iCs/>
      <w:color w:val="404040"/>
      <w:sz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Para">
    <w:name w:val="DecPara"/>
    <w:basedOn w:val="Normal"/>
    <w:rsid w:val="00CE3D01"/>
    <w:pPr>
      <w:numPr>
        <w:numId w:val="1"/>
      </w:numPr>
    </w:pPr>
  </w:style>
  <w:style w:type="paragraph" w:customStyle="1" w:styleId="RegHead1">
    <w:name w:val="RegHead1"/>
    <w:basedOn w:val="RegParaNoNumb"/>
    <w:next w:val="RegHead2"/>
    <w:rsid w:val="00CE3D01"/>
    <w:pPr>
      <w:keepNext/>
      <w:numPr>
        <w:numId w:val="8"/>
      </w:numPr>
      <w:jc w:val="center"/>
      <w:outlineLvl w:val="0"/>
    </w:pPr>
    <w:rPr>
      <w:rFonts w:ascii="Times New Roman Bold" w:hAnsi="Times New Roman Bold"/>
      <w:b/>
      <w:szCs w:val="24"/>
    </w:rPr>
  </w:style>
  <w:style w:type="paragraph" w:customStyle="1" w:styleId="AnnoPara">
    <w:name w:val="AnnoPara"/>
    <w:basedOn w:val="Normal"/>
    <w:rsid w:val="00CE3D01"/>
    <w:pPr>
      <w:numPr>
        <w:ilvl w:val="4"/>
        <w:numId w:val="5"/>
      </w:numPr>
    </w:pPr>
  </w:style>
  <w:style w:type="paragraph" w:customStyle="1" w:styleId="RegHead3">
    <w:name w:val="RegHead3"/>
    <w:basedOn w:val="RegParaNoNumb"/>
    <w:next w:val="RegPara"/>
    <w:rsid w:val="00CE3D01"/>
    <w:pPr>
      <w:keepNext/>
      <w:numPr>
        <w:ilvl w:val="2"/>
        <w:numId w:val="8"/>
      </w:numPr>
      <w:jc w:val="center"/>
    </w:pPr>
    <w:rPr>
      <w:u w:val="single"/>
    </w:rPr>
  </w:style>
  <w:style w:type="paragraph" w:customStyle="1" w:styleId="RegPara">
    <w:name w:val="RegPara"/>
    <w:basedOn w:val="Normal"/>
    <w:link w:val="RegParaChar"/>
    <w:rsid w:val="00CE3D01"/>
    <w:pPr>
      <w:numPr>
        <w:ilvl w:val="3"/>
        <w:numId w:val="8"/>
      </w:numPr>
      <w:spacing w:before="180"/>
    </w:pPr>
  </w:style>
  <w:style w:type="paragraph" w:styleId="Header">
    <w:name w:val="header"/>
    <w:basedOn w:val="Normal"/>
    <w:rsid w:val="00CB4B39"/>
    <w:pPr>
      <w:tabs>
        <w:tab w:val="center" w:pos="4320"/>
        <w:tab w:val="right" w:pos="8640"/>
      </w:tabs>
    </w:pPr>
  </w:style>
  <w:style w:type="paragraph" w:styleId="Footer">
    <w:name w:val="footer"/>
    <w:basedOn w:val="Normal"/>
    <w:rsid w:val="00CB4B39"/>
    <w:pPr>
      <w:tabs>
        <w:tab w:val="center" w:pos="4320"/>
        <w:tab w:val="right" w:pos="8640"/>
      </w:tabs>
    </w:pPr>
  </w:style>
  <w:style w:type="character" w:styleId="PageNumber">
    <w:name w:val="page number"/>
    <w:basedOn w:val="DefaultParagraphFont"/>
    <w:rsid w:val="00CE3D01"/>
  </w:style>
  <w:style w:type="paragraph" w:customStyle="1" w:styleId="CUB">
    <w:name w:val="CUB"/>
    <w:basedOn w:val="Normal"/>
    <w:rsid w:val="00CE3D01"/>
    <w:pPr>
      <w:jc w:val="center"/>
    </w:pPr>
    <w:rPr>
      <w:b/>
      <w:u w:val="single"/>
    </w:rPr>
  </w:style>
  <w:style w:type="paragraph" w:styleId="TOC3">
    <w:name w:val="toc 3"/>
    <w:basedOn w:val="TOC1"/>
    <w:link w:val="TOC3Char"/>
    <w:uiPriority w:val="39"/>
    <w:rsid w:val="00CB4B39"/>
    <w:pPr>
      <w:ind w:left="2268" w:hanging="992"/>
    </w:pPr>
    <w:rPr>
      <w:b w:val="0"/>
      <w:caps w:val="0"/>
    </w:rPr>
  </w:style>
  <w:style w:type="paragraph" w:styleId="TOC2">
    <w:name w:val="toc 2"/>
    <w:basedOn w:val="TOC1"/>
    <w:link w:val="TOC2Char"/>
    <w:uiPriority w:val="39"/>
    <w:rsid w:val="00CB4B39"/>
    <w:pPr>
      <w:ind w:left="1276" w:hanging="709"/>
    </w:pPr>
    <w:rPr>
      <w:b w:val="0"/>
      <w:caps w:val="0"/>
    </w:rPr>
  </w:style>
  <w:style w:type="paragraph" w:customStyle="1" w:styleId="RegAppendix">
    <w:name w:val="RegAppendix"/>
    <w:basedOn w:val="RegParaNoNumb"/>
    <w:next w:val="RegPara"/>
    <w:rsid w:val="00CE3D01"/>
    <w:pPr>
      <w:numPr>
        <w:numId w:val="7"/>
      </w:numPr>
      <w:spacing w:before="360" w:after="240"/>
      <w:jc w:val="center"/>
      <w:outlineLvl w:val="2"/>
    </w:pPr>
    <w:rPr>
      <w:b/>
      <w:bCs/>
    </w:rPr>
  </w:style>
  <w:style w:type="paragraph" w:styleId="TOC1">
    <w:name w:val="toc 1"/>
    <w:basedOn w:val="Normal"/>
    <w:link w:val="TOC1Char"/>
    <w:uiPriority w:val="39"/>
    <w:rsid w:val="00CB4B39"/>
    <w:pPr>
      <w:tabs>
        <w:tab w:val="left" w:leader="dot" w:pos="8222"/>
        <w:tab w:val="right" w:pos="9356"/>
      </w:tabs>
      <w:spacing w:before="180"/>
      <w:ind w:left="567" w:right="1418" w:hanging="567"/>
      <w:jc w:val="left"/>
    </w:pPr>
    <w:rPr>
      <w:rFonts w:cs="Arial"/>
      <w:b/>
      <w:caps/>
      <w:sz w:val="21"/>
      <w:szCs w:val="21"/>
    </w:rPr>
  </w:style>
  <w:style w:type="paragraph" w:styleId="FootnoteText">
    <w:name w:val="footnote text"/>
    <w:aliases w:val="Geneva 9,Font: Geneva 9,Boston 10,f,Fußnotentextf,Footnote Text Blue,ft,Footnote Text Char Char,Footnote Text Char1,Char,Char Char Char Char,Char Char Char Char Char Char,ALTS FOOTNOTE,FOOTNOTES,fn,single space,footnote text, Car Char"/>
    <w:basedOn w:val="Normal"/>
    <w:link w:val="FootnoteTextChar"/>
    <w:uiPriority w:val="99"/>
    <w:rsid w:val="00CB4B39"/>
    <w:pPr>
      <w:keepLines/>
      <w:numPr>
        <w:numId w:val="22"/>
      </w:numPr>
      <w:spacing w:before="120" w:after="60"/>
    </w:pPr>
    <w:rPr>
      <w:sz w:val="20"/>
    </w:rPr>
  </w:style>
  <w:style w:type="paragraph" w:customStyle="1" w:styleId="AgendaItem">
    <w:name w:val="AgendaItem"/>
    <w:basedOn w:val="Normal"/>
    <w:autoRedefine/>
    <w:rsid w:val="00CE3D01"/>
    <w:rPr>
      <w:b/>
      <w:sz w:val="20"/>
    </w:rPr>
  </w:style>
  <w:style w:type="paragraph" w:customStyle="1" w:styleId="MainTitle">
    <w:name w:val="MainTitle"/>
    <w:basedOn w:val="Normal"/>
    <w:rsid w:val="00CE3D01"/>
    <w:pPr>
      <w:jc w:val="center"/>
    </w:pPr>
    <w:rPr>
      <w:b/>
      <w:sz w:val="28"/>
    </w:rPr>
  </w:style>
  <w:style w:type="paragraph" w:customStyle="1" w:styleId="NoteSecretariat">
    <w:name w:val="NoteSecretariat"/>
    <w:basedOn w:val="Normal"/>
    <w:rsid w:val="00CE3D01"/>
    <w:pPr>
      <w:jc w:val="center"/>
    </w:pPr>
    <w:rPr>
      <w:b/>
    </w:rPr>
  </w:style>
  <w:style w:type="paragraph" w:customStyle="1" w:styleId="AnnoHead1">
    <w:name w:val="AnnoHead1"/>
    <w:basedOn w:val="Normal"/>
    <w:next w:val="AnnoHead2"/>
    <w:rsid w:val="00CE3D01"/>
    <w:pPr>
      <w:numPr>
        <w:numId w:val="4"/>
      </w:numPr>
      <w:jc w:val="center"/>
    </w:pPr>
    <w:rPr>
      <w:b/>
      <w:sz w:val="28"/>
    </w:rPr>
  </w:style>
  <w:style w:type="paragraph" w:customStyle="1" w:styleId="AnnoHead2">
    <w:name w:val="AnnoHead2"/>
    <w:basedOn w:val="Normal"/>
    <w:next w:val="AnnoHead3"/>
    <w:rsid w:val="00CE3D01"/>
    <w:pPr>
      <w:numPr>
        <w:ilvl w:val="1"/>
        <w:numId w:val="5"/>
      </w:numPr>
      <w:jc w:val="center"/>
    </w:pPr>
    <w:rPr>
      <w:b/>
    </w:rPr>
  </w:style>
  <w:style w:type="paragraph" w:customStyle="1" w:styleId="AnnoHead3">
    <w:name w:val="AnnoHead3"/>
    <w:basedOn w:val="Normal"/>
    <w:next w:val="AnnoPara"/>
    <w:rsid w:val="00CE3D01"/>
    <w:pPr>
      <w:numPr>
        <w:ilvl w:val="2"/>
        <w:numId w:val="5"/>
      </w:numPr>
    </w:pPr>
    <w:rPr>
      <w:u w:val="single"/>
    </w:rPr>
  </w:style>
  <w:style w:type="paragraph" w:customStyle="1" w:styleId="ProvHead1">
    <w:name w:val="ProvHead1"/>
    <w:basedOn w:val="Normal"/>
    <w:next w:val="ProvHead2"/>
    <w:rsid w:val="00CE3D01"/>
    <w:pPr>
      <w:numPr>
        <w:numId w:val="2"/>
      </w:numPr>
      <w:jc w:val="center"/>
    </w:pPr>
    <w:rPr>
      <w:b/>
      <w:caps/>
    </w:rPr>
  </w:style>
  <w:style w:type="paragraph" w:customStyle="1" w:styleId="FootnoteTable">
    <w:name w:val="FootnoteTable"/>
    <w:rsid w:val="00CE3D01"/>
    <w:pPr>
      <w:numPr>
        <w:numId w:val="3"/>
      </w:numPr>
      <w:tabs>
        <w:tab w:val="clear" w:pos="360"/>
      </w:tabs>
    </w:pPr>
    <w:rPr>
      <w:rFonts w:eastAsia="Times New Roman"/>
      <w:sz w:val="16"/>
      <w:lang w:val="en-GB"/>
    </w:rPr>
  </w:style>
  <w:style w:type="paragraph" w:customStyle="1" w:styleId="ProvHead2">
    <w:name w:val="ProvHead2"/>
    <w:basedOn w:val="Normal"/>
    <w:next w:val="ProvHead3"/>
    <w:rsid w:val="00CE3D01"/>
    <w:pPr>
      <w:numPr>
        <w:ilvl w:val="1"/>
        <w:numId w:val="2"/>
      </w:numPr>
      <w:jc w:val="center"/>
    </w:pPr>
    <w:rPr>
      <w:b/>
      <w:u w:val="single"/>
    </w:rPr>
  </w:style>
  <w:style w:type="paragraph" w:customStyle="1" w:styleId="RegHead2">
    <w:name w:val="RegHead2"/>
    <w:basedOn w:val="RegParaNoNumb"/>
    <w:next w:val="RegHead3"/>
    <w:rsid w:val="00CE3D01"/>
    <w:pPr>
      <w:keepNext/>
      <w:numPr>
        <w:ilvl w:val="1"/>
        <w:numId w:val="8"/>
      </w:numPr>
      <w:jc w:val="center"/>
      <w:outlineLvl w:val="1"/>
    </w:pPr>
    <w:rPr>
      <w:b/>
    </w:rPr>
  </w:style>
  <w:style w:type="paragraph" w:customStyle="1" w:styleId="ProvHead3">
    <w:name w:val="ProvHead3"/>
    <w:basedOn w:val="Normal"/>
    <w:next w:val="ProvPara"/>
    <w:rsid w:val="00CE3D01"/>
    <w:pPr>
      <w:numPr>
        <w:ilvl w:val="2"/>
        <w:numId w:val="2"/>
      </w:numPr>
      <w:tabs>
        <w:tab w:val="clear" w:pos="360"/>
      </w:tabs>
    </w:pPr>
    <w:rPr>
      <w:b/>
      <w:u w:val="single"/>
    </w:rPr>
  </w:style>
  <w:style w:type="paragraph" w:customStyle="1" w:styleId="ProvPara">
    <w:name w:val="ProvPara"/>
    <w:basedOn w:val="Normal"/>
    <w:rsid w:val="00CE3D01"/>
    <w:pPr>
      <w:numPr>
        <w:ilvl w:val="3"/>
        <w:numId w:val="2"/>
      </w:numPr>
    </w:pPr>
  </w:style>
  <w:style w:type="character" w:styleId="FootnoteReference">
    <w:name w:val="footnote reference"/>
    <w:aliases w:val="16 Point Char,Superscript 6 Point Char,BVI fnr Char Char Char Char,BVI fnr Zchn Zchn Char Char Char Char Char Char Char,ftref Char Char Char Char,BVI fnr Char1 Char,BVI fnr Char Char1,BVI fnr Car Car Char Char1, BVI fnr Char1 Char,fr"/>
    <w:link w:val="16Point"/>
    <w:uiPriority w:val="99"/>
    <w:rsid w:val="00CB4B39"/>
    <w:rPr>
      <w:vertAlign w:val="superscript"/>
    </w:rPr>
  </w:style>
  <w:style w:type="character" w:styleId="Hyperlink">
    <w:name w:val="Hyperlink"/>
    <w:rsid w:val="00CB4B39"/>
    <w:rPr>
      <w:color w:val="0000FF"/>
      <w:u w:val="single"/>
    </w:rPr>
  </w:style>
  <w:style w:type="paragraph" w:styleId="BodyText3">
    <w:name w:val="Body Text 3"/>
    <w:basedOn w:val="Normal"/>
    <w:rsid w:val="00CE3D01"/>
    <w:pPr>
      <w:keepNext/>
    </w:pPr>
    <w:rPr>
      <w:i/>
      <w:iCs/>
      <w:sz w:val="24"/>
    </w:rPr>
  </w:style>
  <w:style w:type="paragraph" w:styleId="BodyText">
    <w:name w:val="Body Text"/>
    <w:basedOn w:val="Normal"/>
    <w:link w:val="BodyTextChar"/>
    <w:rsid w:val="00CE3D01"/>
    <w:pPr>
      <w:jc w:val="center"/>
    </w:pPr>
  </w:style>
  <w:style w:type="paragraph" w:styleId="BodyText2">
    <w:name w:val="Body Text 2"/>
    <w:basedOn w:val="Normal"/>
    <w:rsid w:val="00CE3D01"/>
    <w:pPr>
      <w:pBdr>
        <w:top w:val="single" w:sz="4" w:space="1" w:color="auto" w:shadow="1"/>
        <w:left w:val="single" w:sz="4" w:space="4" w:color="auto" w:shadow="1"/>
        <w:bottom w:val="single" w:sz="4" w:space="1" w:color="auto" w:shadow="1"/>
        <w:right w:val="single" w:sz="4" w:space="4" w:color="auto" w:shadow="1"/>
      </w:pBdr>
    </w:pPr>
  </w:style>
  <w:style w:type="paragraph" w:customStyle="1" w:styleId="AtxtHdgs">
    <w:name w:val="Atxt_Hdgs"/>
    <w:basedOn w:val="Normal"/>
    <w:rsid w:val="00CE3D01"/>
    <w:pPr>
      <w:jc w:val="center"/>
    </w:pPr>
    <w:rPr>
      <w:sz w:val="24"/>
      <w:lang w:eastAsia="en-US"/>
    </w:rPr>
  </w:style>
  <w:style w:type="paragraph" w:styleId="EndnoteText">
    <w:name w:val="endnote text"/>
    <w:basedOn w:val="Normal"/>
    <w:rsid w:val="00CB4B39"/>
    <w:rPr>
      <w:rFonts w:eastAsia="MS Mincho"/>
      <w:lang w:eastAsia="en-US"/>
    </w:rPr>
  </w:style>
  <w:style w:type="paragraph" w:styleId="CommentText">
    <w:name w:val="annotation text"/>
    <w:basedOn w:val="Normal"/>
    <w:link w:val="CommentTextChar"/>
    <w:rsid w:val="00CB4B39"/>
    <w:rPr>
      <w:rFonts w:eastAsia="MS Mincho"/>
      <w:sz w:val="20"/>
      <w:lang w:eastAsia="en-US"/>
    </w:rPr>
  </w:style>
  <w:style w:type="paragraph" w:styleId="Title">
    <w:name w:val="Title"/>
    <w:basedOn w:val="Normal"/>
    <w:link w:val="TitleChar1"/>
    <w:qFormat/>
    <w:rsid w:val="00CE3D01"/>
    <w:pPr>
      <w:shd w:val="clear" w:color="auto" w:fill="FFFFFF"/>
      <w:tabs>
        <w:tab w:val="left" w:pos="0"/>
        <w:tab w:val="left" w:pos="720"/>
        <w:tab w:val="left" w:pos="1418"/>
        <w:tab w:val="right" w:pos="1644"/>
        <w:tab w:val="right" w:pos="2155"/>
        <w:tab w:val="right" w:pos="2880"/>
        <w:tab w:val="right" w:pos="3600"/>
        <w:tab w:val="right" w:pos="4321"/>
        <w:tab w:val="right" w:pos="5041"/>
        <w:tab w:val="right" w:pos="5761"/>
        <w:tab w:val="right" w:pos="6481"/>
        <w:tab w:val="right" w:pos="7201"/>
        <w:tab w:val="right" w:pos="7637"/>
        <w:tab w:val="right" w:pos="8641"/>
      </w:tabs>
      <w:ind w:left="720"/>
      <w:jc w:val="center"/>
    </w:pPr>
    <w:rPr>
      <w:rFonts w:eastAsia="MS Mincho"/>
      <w:b/>
      <w:sz w:val="26"/>
      <w:u w:val="single"/>
      <w:lang w:eastAsia="en-US"/>
    </w:rPr>
  </w:style>
  <w:style w:type="character" w:customStyle="1" w:styleId="TitleChar1">
    <w:name w:val="Title Char1"/>
    <w:link w:val="Title"/>
    <w:rsid w:val="00CE3D01"/>
    <w:rPr>
      <w:rFonts w:eastAsia="MS Mincho"/>
      <w:b/>
      <w:sz w:val="26"/>
      <w:u w:val="single"/>
      <w:lang w:val="en-GB" w:eastAsia="en-US" w:bidi="ar-SA"/>
    </w:rPr>
  </w:style>
  <w:style w:type="paragraph" w:styleId="BalloonText">
    <w:name w:val="Balloon Text"/>
    <w:basedOn w:val="Normal"/>
    <w:link w:val="BalloonTextChar"/>
    <w:rsid w:val="00CB4B39"/>
    <w:rPr>
      <w:rFonts w:ascii="Tahoma" w:hAnsi="Tahoma" w:cs="Tahoma"/>
      <w:sz w:val="16"/>
      <w:szCs w:val="16"/>
    </w:rPr>
  </w:style>
  <w:style w:type="paragraph" w:customStyle="1" w:styleId="AppendixTOC">
    <w:name w:val="AppendixTOC"/>
    <w:basedOn w:val="AnnoPara"/>
    <w:rsid w:val="00CE3D01"/>
    <w:pPr>
      <w:numPr>
        <w:ilvl w:val="0"/>
        <w:numId w:val="0"/>
      </w:numPr>
      <w:tabs>
        <w:tab w:val="left" w:pos="550"/>
        <w:tab w:val="right" w:pos="9337"/>
      </w:tabs>
    </w:pPr>
  </w:style>
  <w:style w:type="paragraph" w:styleId="DocumentMap">
    <w:name w:val="Document Map"/>
    <w:basedOn w:val="Normal"/>
    <w:rsid w:val="00CE3D01"/>
    <w:pPr>
      <w:shd w:val="clear" w:color="auto" w:fill="000080"/>
    </w:pPr>
    <w:rPr>
      <w:rFonts w:ascii="Tahoma" w:hAnsi="Tahoma" w:cs="Tahoma"/>
      <w:sz w:val="20"/>
    </w:rPr>
  </w:style>
  <w:style w:type="paragraph" w:customStyle="1" w:styleId="RegSectionLevel1">
    <w:name w:val="RegSectionLevel1"/>
    <w:basedOn w:val="RegParaNoNumb"/>
    <w:rsid w:val="00CE3D01"/>
    <w:pPr>
      <w:keepNext/>
      <w:numPr>
        <w:ilvl w:val="1"/>
        <w:numId w:val="12"/>
      </w:numPr>
      <w:spacing w:before="120"/>
      <w:outlineLvl w:val="0"/>
    </w:pPr>
    <w:rPr>
      <w:b/>
    </w:rPr>
  </w:style>
  <w:style w:type="paragraph" w:customStyle="1" w:styleId="RegSectionLevel2">
    <w:name w:val="RegSectionLevel2"/>
    <w:basedOn w:val="Normal"/>
    <w:link w:val="RegSectionLevel2Char"/>
    <w:rsid w:val="00CE3D01"/>
    <w:pPr>
      <w:keepNext/>
      <w:numPr>
        <w:ilvl w:val="2"/>
        <w:numId w:val="12"/>
      </w:numPr>
    </w:pPr>
    <w:rPr>
      <w:b/>
      <w:szCs w:val="22"/>
    </w:rPr>
  </w:style>
  <w:style w:type="paragraph" w:customStyle="1" w:styleId="RegSectionLevel3">
    <w:name w:val="RegSectionLevel3"/>
    <w:basedOn w:val="Normal"/>
    <w:rsid w:val="00CE3D01"/>
    <w:pPr>
      <w:keepNext/>
      <w:numPr>
        <w:ilvl w:val="3"/>
        <w:numId w:val="12"/>
      </w:numPr>
      <w:autoSpaceDE w:val="0"/>
      <w:autoSpaceDN w:val="0"/>
      <w:adjustRightInd w:val="0"/>
    </w:pPr>
    <w:rPr>
      <w:b/>
      <w:bCs/>
      <w:szCs w:val="22"/>
      <w:lang w:val="en-US"/>
    </w:rPr>
  </w:style>
  <w:style w:type="paragraph" w:customStyle="1" w:styleId="RegSectionLevel4">
    <w:name w:val="RegSectionLevel4"/>
    <w:basedOn w:val="Normal"/>
    <w:rsid w:val="00CE3D01"/>
    <w:pPr>
      <w:keepNext/>
      <w:numPr>
        <w:ilvl w:val="4"/>
        <w:numId w:val="12"/>
      </w:numPr>
      <w:spacing w:after="120"/>
    </w:pPr>
    <w:rPr>
      <w:rFonts w:eastAsia="MS Mincho"/>
      <w:b/>
    </w:rPr>
  </w:style>
  <w:style w:type="paragraph" w:customStyle="1" w:styleId="RegSectionLevel5">
    <w:name w:val="RegSectionLevel5"/>
    <w:basedOn w:val="Normal"/>
    <w:rsid w:val="00CE3D01"/>
    <w:pPr>
      <w:keepNext/>
      <w:numPr>
        <w:ilvl w:val="5"/>
        <w:numId w:val="12"/>
      </w:numPr>
      <w:spacing w:after="120"/>
    </w:pPr>
    <w:rPr>
      <w:rFonts w:eastAsia="MS Mincho"/>
      <w:b/>
    </w:rPr>
  </w:style>
  <w:style w:type="paragraph" w:customStyle="1" w:styleId="RegSectionLevel6">
    <w:name w:val="RegSectionLevel6"/>
    <w:basedOn w:val="Normal"/>
    <w:rsid w:val="00CE3D01"/>
    <w:pPr>
      <w:keepNext/>
      <w:numPr>
        <w:ilvl w:val="6"/>
        <w:numId w:val="12"/>
      </w:numPr>
      <w:spacing w:after="120"/>
    </w:pPr>
    <w:rPr>
      <w:rFonts w:eastAsia="MS Mincho"/>
      <w:b/>
    </w:rPr>
  </w:style>
  <w:style w:type="paragraph" w:customStyle="1" w:styleId="RegSectionLevel7">
    <w:name w:val="RegSectionLevel7"/>
    <w:basedOn w:val="Normal"/>
    <w:rsid w:val="00CE3D01"/>
    <w:pPr>
      <w:keepNext/>
      <w:numPr>
        <w:ilvl w:val="7"/>
        <w:numId w:val="12"/>
      </w:numPr>
      <w:spacing w:after="120"/>
    </w:pPr>
    <w:rPr>
      <w:rFonts w:eastAsia="MS Mincho"/>
      <w:b/>
    </w:rPr>
  </w:style>
  <w:style w:type="paragraph" w:customStyle="1" w:styleId="RegSectionLevel8">
    <w:name w:val="RegSectionLevel8"/>
    <w:basedOn w:val="Normal"/>
    <w:rsid w:val="00CE3D01"/>
    <w:pPr>
      <w:keepNext/>
      <w:numPr>
        <w:ilvl w:val="8"/>
        <w:numId w:val="12"/>
      </w:numPr>
      <w:spacing w:after="120"/>
    </w:pPr>
    <w:rPr>
      <w:rFonts w:eastAsia="MS Mincho"/>
      <w:b/>
    </w:rPr>
  </w:style>
  <w:style w:type="paragraph" w:customStyle="1" w:styleId="RegSectionLevel9">
    <w:name w:val="RegSectionLevel9"/>
    <w:basedOn w:val="Normal"/>
    <w:rsid w:val="00CE3D01"/>
    <w:pPr>
      <w:keepNext/>
      <w:numPr>
        <w:ilvl w:val="8"/>
        <w:numId w:val="6"/>
      </w:numPr>
      <w:spacing w:after="160"/>
    </w:pPr>
    <w:rPr>
      <w:rFonts w:eastAsia="MS Mincho"/>
      <w:b/>
    </w:rPr>
  </w:style>
  <w:style w:type="paragraph" w:customStyle="1" w:styleId="RegParaNoNumb">
    <w:name w:val="RegParaNoNumb"/>
    <w:basedOn w:val="RegPara"/>
    <w:link w:val="RegParaNoNumbChar"/>
    <w:rsid w:val="00CE3D01"/>
    <w:pPr>
      <w:numPr>
        <w:ilvl w:val="0"/>
        <w:numId w:val="0"/>
      </w:numPr>
    </w:pPr>
    <w:rPr>
      <w:rFonts w:eastAsia="MS Mincho"/>
      <w:lang w:eastAsia="en-US"/>
    </w:rPr>
  </w:style>
  <w:style w:type="paragraph" w:customStyle="1" w:styleId="RegTableText">
    <w:name w:val="RegTableText"/>
    <w:basedOn w:val="RegPara"/>
    <w:link w:val="RegTableTextChar"/>
    <w:rsid w:val="00CE3D01"/>
    <w:pPr>
      <w:numPr>
        <w:ilvl w:val="0"/>
        <w:numId w:val="10"/>
      </w:numPr>
      <w:tabs>
        <w:tab w:val="clear" w:pos="0"/>
        <w:tab w:val="num" w:pos="720"/>
      </w:tabs>
      <w:spacing w:before="20" w:after="20"/>
      <w:ind w:left="720" w:hanging="360"/>
    </w:pPr>
  </w:style>
  <w:style w:type="paragraph" w:customStyle="1" w:styleId="TableColumnHeading">
    <w:name w:val="TableColumnHeading"/>
    <w:basedOn w:val="RegTableText"/>
    <w:rsid w:val="00CE3D01"/>
    <w:pPr>
      <w:spacing w:before="40" w:after="40"/>
      <w:jc w:val="center"/>
    </w:pPr>
    <w:rPr>
      <w:b/>
    </w:rPr>
  </w:style>
  <w:style w:type="table" w:customStyle="1" w:styleId="RegTableGridlines">
    <w:name w:val="RegTableGridlines"/>
    <w:basedOn w:val="TableNormal"/>
    <w:rsid w:val="00CE3D01"/>
    <w:pPr>
      <w:keepNext/>
      <w:spacing w:before="20" w:after="20"/>
    </w:pPr>
    <w:rPr>
      <w:rFonts w:eastAsia="Times New Roman"/>
      <w:sz w:val="22"/>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Pr>
    <w:trPr>
      <w:cantSplit/>
      <w:jc w:val="center"/>
    </w:trPr>
    <w:tcPr>
      <w:shd w:val="clear" w:color="auto" w:fill="auto"/>
    </w:tcPr>
    <w:tblStylePr w:type="firstRow">
      <w:pPr>
        <w:wordWrap/>
        <w:spacing w:beforeLines="0" w:before="40" w:beforeAutospacing="0" w:afterLines="0" w:after="40" w:afterAutospacing="0"/>
        <w:jc w:val="center"/>
      </w:pPr>
      <w:rPr>
        <w:b/>
      </w:rPr>
      <w:tblPr/>
      <w:trPr>
        <w:cantSplit w:val="0"/>
      </w:trPr>
      <w:tcPr>
        <w:shd w:val="clear" w:color="auto" w:fill="D9D9D9"/>
        <w:vAlign w:val="center"/>
      </w:tcPr>
    </w:tblStylePr>
    <w:tblStylePr w:type="lastRow">
      <w:pPr>
        <w:keepNext w:val="0"/>
        <w:wordWrap/>
      </w:pPr>
    </w:tblStylePr>
    <w:tblStylePr w:type="firstCol">
      <w:pPr>
        <w:wordWrap/>
      </w:pPr>
      <w:rPr>
        <w:b/>
      </w:rPr>
    </w:tblStylePr>
  </w:style>
  <w:style w:type="table" w:customStyle="1" w:styleId="RegTableSpecial">
    <w:name w:val="RegTableSpecial"/>
    <w:basedOn w:val="TableNormal"/>
    <w:rsid w:val="00CE3D01"/>
    <w:pPr>
      <w:keepNext/>
    </w:pPr>
    <w:rPr>
      <w:rFonts w:eastAsia="Times New Roman"/>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wordWrap/>
        <w:spacing w:beforeLines="0" w:before="40" w:beforeAutospacing="0" w:afterLines="0" w:after="40" w:afterAutospacing="0"/>
        <w:jc w:val="center"/>
      </w:pPr>
      <w:rPr>
        <w:b/>
      </w:rPr>
      <w:tblPr/>
      <w:tcPr>
        <w:shd w:val="clear" w:color="auto" w:fill="D9D9D9"/>
        <w:vAlign w:val="center"/>
      </w:tcPr>
    </w:tblStylePr>
    <w:tblStylePr w:type="lastRow">
      <w:pPr>
        <w:keepNext w:val="0"/>
        <w:wordWrap/>
      </w:pPr>
    </w:tblStylePr>
    <w:tblStylePr w:type="firstCol">
      <w:pPr>
        <w:wordWrap/>
        <w:spacing w:beforeLines="0" w:before="20" w:beforeAutospacing="0" w:afterLines="0" w:after="20" w:afterAutospacing="0"/>
        <w:jc w:val="center"/>
      </w:pPr>
      <w:rPr>
        <w:b/>
      </w:rPr>
      <w:tblPr/>
      <w:tcPr>
        <w:shd w:val="clear" w:color="auto" w:fill="D9D9D9"/>
      </w:tcPr>
    </w:tblStylePr>
  </w:style>
  <w:style w:type="table" w:customStyle="1" w:styleId="RegTableDataParameter">
    <w:name w:val="RegTableDataParameter"/>
    <w:basedOn w:val="TableNormal"/>
    <w:rsid w:val="00CE3D01"/>
    <w:pPr>
      <w:keepNext/>
    </w:pPr>
    <w:rPr>
      <w:rFonts w:eastAsia="Times New Roman"/>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0" w:type="dxa"/>
        <w:bottom w:w="20" w:type="dxa"/>
      </w:tblCellMar>
    </w:tblPr>
    <w:trPr>
      <w:cantSplit/>
      <w:jc w:val="center"/>
    </w:trPr>
    <w:tcPr>
      <w:shd w:val="clear" w:color="auto" w:fill="auto"/>
    </w:tcPr>
    <w:tblStylePr w:type="lastRow">
      <w:pPr>
        <w:keepNext w:val="0"/>
        <w:wordWrap/>
      </w:pPr>
    </w:tblStylePr>
    <w:tblStylePr w:type="firstCol">
      <w:rPr>
        <w:b/>
      </w:rPr>
      <w:tblPr/>
      <w:tcPr>
        <w:shd w:val="clear" w:color="auto" w:fill="D9D9D9"/>
      </w:tcPr>
    </w:tblStylePr>
  </w:style>
  <w:style w:type="table" w:customStyle="1" w:styleId="RegTableNoGridLines">
    <w:name w:val="RegTableNoGridLines"/>
    <w:basedOn w:val="RegTableGridlines"/>
    <w:rsid w:val="00CE3D01"/>
    <w:pPr>
      <w:keepLines/>
    </w:pPr>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D9D9D9"/>
    </w:tcPr>
    <w:tblStylePr w:type="firstRow">
      <w:pPr>
        <w:wordWrap/>
        <w:spacing w:beforeLines="0" w:before="40" w:beforeAutospacing="0" w:afterLines="0" w:after="40" w:afterAutospacing="0"/>
        <w:jc w:val="center"/>
      </w:pPr>
      <w:rPr>
        <w:b/>
      </w:rPr>
      <w:tblPr/>
      <w:trPr>
        <w:cantSplit w:val="0"/>
      </w:trPr>
      <w:tcPr>
        <w:shd w:val="clear" w:color="auto" w:fill="D9D9D9"/>
        <w:vAlign w:val="center"/>
      </w:tcPr>
    </w:tblStylePr>
    <w:tblStylePr w:type="lastRow">
      <w:pPr>
        <w:keepNext w:val="0"/>
        <w:wordWrap/>
      </w:pPr>
    </w:tblStylePr>
    <w:tblStylePr w:type="firstCol">
      <w:pPr>
        <w:wordWrap/>
      </w:pPr>
      <w:rPr>
        <w:b/>
      </w:rPr>
    </w:tblStylePr>
  </w:style>
  <w:style w:type="paragraph" w:styleId="ListContinue3">
    <w:name w:val="List Continue 3"/>
    <w:basedOn w:val="Normal"/>
    <w:rsid w:val="00CE3D01"/>
    <w:pPr>
      <w:spacing w:after="120"/>
      <w:ind w:left="849"/>
    </w:pPr>
  </w:style>
  <w:style w:type="character" w:customStyle="1" w:styleId="RegParaChar">
    <w:name w:val="RegPara Char"/>
    <w:link w:val="RegPara"/>
    <w:rsid w:val="00CE3D01"/>
    <w:rPr>
      <w:rFonts w:ascii="Arial" w:eastAsia="Times New Roman" w:hAnsi="Arial"/>
      <w:sz w:val="22"/>
      <w:lang w:val="en-GB" w:eastAsia="de-DE"/>
    </w:rPr>
  </w:style>
  <w:style w:type="character" w:customStyle="1" w:styleId="RegParaNoNumbChar">
    <w:name w:val="RegParaNoNumb Char"/>
    <w:link w:val="RegParaNoNumb"/>
    <w:rsid w:val="00CE3D01"/>
    <w:rPr>
      <w:rFonts w:eastAsia="MS Mincho"/>
      <w:sz w:val="22"/>
      <w:lang w:val="en-GB" w:eastAsia="en-US" w:bidi="ar-SA"/>
    </w:rPr>
  </w:style>
  <w:style w:type="paragraph" w:customStyle="1" w:styleId="RegTOCSectionApppendix">
    <w:name w:val="RegTOC Section + Apppendix"/>
    <w:basedOn w:val="TOC2"/>
    <w:rsid w:val="00CE3D01"/>
    <w:pPr>
      <w:tabs>
        <w:tab w:val="left" w:pos="1843"/>
      </w:tabs>
      <w:spacing w:before="40" w:after="40"/>
      <w:ind w:left="1843" w:hanging="1276"/>
    </w:pPr>
    <w:rPr>
      <w:noProof/>
      <w:lang w:val="en-US"/>
    </w:rPr>
  </w:style>
  <w:style w:type="paragraph" w:styleId="Caption">
    <w:name w:val="caption"/>
    <w:basedOn w:val="Normal"/>
    <w:uiPriority w:val="35"/>
    <w:qFormat/>
    <w:rsid w:val="00CB4B39"/>
    <w:pPr>
      <w:keepNext/>
      <w:keepLines/>
      <w:tabs>
        <w:tab w:val="left" w:pos="1134"/>
        <w:tab w:val="left" w:pos="1956"/>
        <w:tab w:val="left" w:pos="2126"/>
        <w:tab w:val="left" w:pos="2693"/>
        <w:tab w:val="left" w:pos="3260"/>
      </w:tabs>
      <w:spacing w:before="320" w:after="120"/>
      <w:ind w:left="1956" w:hanging="1247"/>
    </w:pPr>
    <w:rPr>
      <w:b/>
      <w:bCs/>
      <w:sz w:val="20"/>
    </w:rPr>
  </w:style>
  <w:style w:type="paragraph" w:styleId="TOC9">
    <w:name w:val="toc 9"/>
    <w:basedOn w:val="Normal"/>
    <w:next w:val="Normal"/>
    <w:autoRedefine/>
    <w:uiPriority w:val="39"/>
    <w:rsid w:val="00CB4B39"/>
    <w:pPr>
      <w:ind w:left="1760"/>
    </w:pPr>
  </w:style>
  <w:style w:type="character" w:styleId="CommentReference">
    <w:name w:val="annotation reference"/>
    <w:rsid w:val="00CE3D01"/>
    <w:rPr>
      <w:sz w:val="16"/>
      <w:szCs w:val="16"/>
    </w:rPr>
  </w:style>
  <w:style w:type="paragraph" w:styleId="CommentSubject">
    <w:name w:val="annotation subject"/>
    <w:basedOn w:val="CommentText"/>
    <w:next w:val="CommentText"/>
    <w:rsid w:val="00CB4B39"/>
    <w:rPr>
      <w:rFonts w:eastAsia="Times New Roman"/>
      <w:b/>
      <w:bCs/>
      <w:lang w:eastAsia="de-DE"/>
    </w:rPr>
  </w:style>
  <w:style w:type="character" w:styleId="EndnoteReference">
    <w:name w:val="endnote reference"/>
    <w:rsid w:val="00CE3D01"/>
    <w:rPr>
      <w:vertAlign w:val="superscript"/>
    </w:rPr>
  </w:style>
  <w:style w:type="paragraph" w:styleId="Index1">
    <w:name w:val="index 1"/>
    <w:basedOn w:val="Normal"/>
    <w:next w:val="Normal"/>
    <w:autoRedefine/>
    <w:rsid w:val="00CE3D01"/>
    <w:pPr>
      <w:ind w:left="220" w:hanging="220"/>
    </w:pPr>
  </w:style>
  <w:style w:type="paragraph" w:styleId="Index2">
    <w:name w:val="index 2"/>
    <w:basedOn w:val="Normal"/>
    <w:next w:val="Normal"/>
    <w:autoRedefine/>
    <w:rsid w:val="00CE3D01"/>
    <w:pPr>
      <w:ind w:left="440" w:hanging="220"/>
    </w:pPr>
  </w:style>
  <w:style w:type="paragraph" w:styleId="Index3">
    <w:name w:val="index 3"/>
    <w:basedOn w:val="Normal"/>
    <w:next w:val="Normal"/>
    <w:autoRedefine/>
    <w:rsid w:val="00CE3D01"/>
    <w:pPr>
      <w:ind w:left="660" w:hanging="220"/>
    </w:pPr>
  </w:style>
  <w:style w:type="paragraph" w:styleId="Index4">
    <w:name w:val="index 4"/>
    <w:basedOn w:val="Normal"/>
    <w:next w:val="Normal"/>
    <w:autoRedefine/>
    <w:rsid w:val="00CE3D01"/>
    <w:pPr>
      <w:ind w:left="880" w:hanging="220"/>
    </w:pPr>
  </w:style>
  <w:style w:type="paragraph" w:styleId="Index5">
    <w:name w:val="index 5"/>
    <w:basedOn w:val="Normal"/>
    <w:next w:val="Normal"/>
    <w:autoRedefine/>
    <w:rsid w:val="00CE3D01"/>
    <w:pPr>
      <w:ind w:left="1100" w:hanging="220"/>
    </w:pPr>
  </w:style>
  <w:style w:type="paragraph" w:styleId="Index6">
    <w:name w:val="index 6"/>
    <w:basedOn w:val="Normal"/>
    <w:next w:val="Normal"/>
    <w:autoRedefine/>
    <w:rsid w:val="00CE3D01"/>
    <w:pPr>
      <w:ind w:left="1320" w:hanging="220"/>
    </w:pPr>
  </w:style>
  <w:style w:type="paragraph" w:styleId="Index7">
    <w:name w:val="index 7"/>
    <w:basedOn w:val="Normal"/>
    <w:next w:val="Normal"/>
    <w:autoRedefine/>
    <w:rsid w:val="00CE3D01"/>
    <w:pPr>
      <w:ind w:left="1540" w:hanging="220"/>
    </w:pPr>
  </w:style>
  <w:style w:type="paragraph" w:styleId="Index8">
    <w:name w:val="index 8"/>
    <w:basedOn w:val="Normal"/>
    <w:next w:val="Normal"/>
    <w:autoRedefine/>
    <w:rsid w:val="00CE3D01"/>
    <w:pPr>
      <w:ind w:left="1760" w:hanging="220"/>
    </w:pPr>
  </w:style>
  <w:style w:type="paragraph" w:styleId="Index9">
    <w:name w:val="index 9"/>
    <w:basedOn w:val="Normal"/>
    <w:next w:val="Normal"/>
    <w:autoRedefine/>
    <w:rsid w:val="00CE3D01"/>
    <w:pPr>
      <w:ind w:left="1980" w:hanging="220"/>
    </w:pPr>
  </w:style>
  <w:style w:type="paragraph" w:styleId="IndexHeading">
    <w:name w:val="index heading"/>
    <w:basedOn w:val="Normal"/>
    <w:next w:val="Normal"/>
    <w:rsid w:val="00CB4B39"/>
    <w:rPr>
      <w:rFonts w:cs="Arial"/>
      <w:b/>
      <w:bCs/>
    </w:rPr>
  </w:style>
  <w:style w:type="paragraph" w:styleId="MacroText">
    <w:name w:val="macro"/>
    <w:rsid w:val="00CE3D01"/>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GB" w:eastAsia="de-DE"/>
    </w:rPr>
  </w:style>
  <w:style w:type="paragraph" w:styleId="TableofAuthorities">
    <w:name w:val="table of authorities"/>
    <w:basedOn w:val="Normal"/>
    <w:next w:val="Normal"/>
    <w:rsid w:val="00CB4B39"/>
    <w:pPr>
      <w:ind w:left="220" w:hanging="220"/>
    </w:pPr>
  </w:style>
  <w:style w:type="paragraph" w:styleId="TableofFigures">
    <w:name w:val="table of figures"/>
    <w:basedOn w:val="Normal"/>
    <w:next w:val="Normal"/>
    <w:rsid w:val="00CB4B39"/>
  </w:style>
  <w:style w:type="paragraph" w:styleId="TOAHeading">
    <w:name w:val="toa heading"/>
    <w:basedOn w:val="Normal"/>
    <w:next w:val="Normal"/>
    <w:rsid w:val="00CB4B39"/>
    <w:pPr>
      <w:spacing w:before="120"/>
    </w:pPr>
    <w:rPr>
      <w:rFonts w:cs="Arial"/>
      <w:b/>
      <w:bCs/>
      <w:sz w:val="24"/>
      <w:szCs w:val="24"/>
    </w:rPr>
  </w:style>
  <w:style w:type="paragraph" w:styleId="TOC4">
    <w:name w:val="toc 4"/>
    <w:basedOn w:val="TOC1"/>
    <w:uiPriority w:val="39"/>
    <w:rsid w:val="00CB4B39"/>
    <w:pPr>
      <w:ind w:left="3544" w:hanging="1276"/>
    </w:pPr>
    <w:rPr>
      <w:b w:val="0"/>
      <w:caps w:val="0"/>
      <w:noProof/>
    </w:rPr>
  </w:style>
  <w:style w:type="paragraph" w:styleId="TOC5">
    <w:name w:val="toc 5"/>
    <w:basedOn w:val="TOC1"/>
    <w:uiPriority w:val="39"/>
    <w:rsid w:val="00CB4B39"/>
    <w:pPr>
      <w:ind w:left="5103" w:hanging="1559"/>
    </w:pPr>
    <w:rPr>
      <w:b w:val="0"/>
      <w:caps w:val="0"/>
      <w:noProof/>
    </w:rPr>
  </w:style>
  <w:style w:type="paragraph" w:styleId="TOC6">
    <w:name w:val="toc 6"/>
    <w:basedOn w:val="TOC1"/>
    <w:next w:val="Normal"/>
    <w:uiPriority w:val="39"/>
    <w:rsid w:val="00CB4B39"/>
    <w:pPr>
      <w:ind w:left="1588" w:hanging="1588"/>
    </w:pPr>
    <w:rPr>
      <w:noProof/>
    </w:rPr>
  </w:style>
  <w:style w:type="paragraph" w:styleId="TOC7">
    <w:name w:val="toc 7"/>
    <w:basedOn w:val="Normal"/>
    <w:next w:val="Normal"/>
    <w:autoRedefine/>
    <w:uiPriority w:val="39"/>
    <w:rsid w:val="00CB4B39"/>
    <w:pPr>
      <w:ind w:left="1320"/>
    </w:pPr>
  </w:style>
  <w:style w:type="paragraph" w:styleId="TOC8">
    <w:name w:val="toc 8"/>
    <w:basedOn w:val="Normal"/>
    <w:next w:val="Normal"/>
    <w:autoRedefine/>
    <w:uiPriority w:val="39"/>
    <w:rsid w:val="00CB4B39"/>
    <w:pPr>
      <w:ind w:left="1540"/>
    </w:pPr>
  </w:style>
  <w:style w:type="table" w:customStyle="1" w:styleId="RegTableFirstRowColumn">
    <w:name w:val="RegTableFirstRowColumn"/>
    <w:basedOn w:val="RegTableDataParameter"/>
    <w:rsid w:val="00CE3D01"/>
    <w:tblPr>
      <w:tblCellMar>
        <w:top w:w="23" w:type="dxa"/>
        <w:bottom w:w="23" w:type="dxa"/>
      </w:tblCellMar>
    </w:tblPr>
    <w:tcPr>
      <w:shd w:val="clear" w:color="auto" w:fill="auto"/>
    </w:tcPr>
    <w:tblStylePr w:type="firstRow">
      <w:pPr>
        <w:jc w:val="center"/>
      </w:pPr>
      <w:rPr>
        <w:b/>
        <w:color w:val="auto"/>
      </w:rPr>
      <w:tblPr/>
      <w:tcPr>
        <w:shd w:val="clear" w:color="auto" w:fill="D9D9D9"/>
        <w:vAlign w:val="center"/>
      </w:tcPr>
    </w:tblStylePr>
    <w:tblStylePr w:type="lastRow">
      <w:pPr>
        <w:keepNext w:val="0"/>
        <w:wordWrap/>
      </w:pPr>
    </w:tblStylePr>
    <w:tblStylePr w:type="firstCol">
      <w:rPr>
        <w:b/>
      </w:rPr>
      <w:tblPr/>
      <w:tcPr>
        <w:shd w:val="clear" w:color="auto" w:fill="D9D9D9"/>
      </w:tcPr>
    </w:tblStylePr>
  </w:style>
  <w:style w:type="paragraph" w:customStyle="1" w:styleId="RegParaNoNumbKeepWNext">
    <w:name w:val="RegParaNoNumbKeepWNext"/>
    <w:basedOn w:val="RegParaNoNumb"/>
    <w:next w:val="Normal"/>
    <w:link w:val="RegParaNoNumbKeepWNextChar"/>
    <w:rsid w:val="00CE3D01"/>
    <w:pPr>
      <w:keepNext/>
      <w:spacing w:before="0"/>
    </w:pPr>
    <w:rPr>
      <w:i/>
    </w:rPr>
  </w:style>
  <w:style w:type="paragraph" w:customStyle="1" w:styleId="PartTitleBox">
    <w:name w:val="PartTitleBox"/>
    <w:basedOn w:val="Normal"/>
    <w:rsid w:val="00CE3D01"/>
    <w:pPr>
      <w:keepNext/>
      <w:keepLines/>
      <w:numPr>
        <w:numId w:val="12"/>
      </w:numPr>
      <w:pBdr>
        <w:top w:val="single" w:sz="4" w:space="1" w:color="auto"/>
        <w:left w:val="single" w:sz="4" w:space="1" w:color="auto"/>
        <w:bottom w:val="single" w:sz="4" w:space="1" w:color="auto"/>
        <w:right w:val="single" w:sz="4" w:space="1" w:color="auto"/>
      </w:pBdr>
      <w:shd w:val="clear" w:color="auto" w:fill="D9D9D9"/>
      <w:ind w:right="57"/>
      <w:jc w:val="center"/>
      <w:outlineLvl w:val="0"/>
    </w:pPr>
    <w:rPr>
      <w:rFonts w:ascii="Times New Roman Bold" w:hAnsi="Times New Roman Bold"/>
      <w:b/>
      <w:u w:val="dash"/>
    </w:rPr>
  </w:style>
  <w:style w:type="character" w:customStyle="1" w:styleId="RegSectionLevel2Char">
    <w:name w:val="RegSectionLevel2 Char"/>
    <w:link w:val="RegSectionLevel2"/>
    <w:rsid w:val="00002694"/>
    <w:rPr>
      <w:rFonts w:ascii="Arial" w:eastAsia="Times New Roman" w:hAnsi="Arial"/>
      <w:b/>
      <w:sz w:val="22"/>
      <w:szCs w:val="22"/>
      <w:lang w:val="en-GB" w:eastAsia="de-DE"/>
    </w:rPr>
  </w:style>
  <w:style w:type="table" w:styleId="TableGrid">
    <w:name w:val="Table Grid"/>
    <w:basedOn w:val="TableNormal"/>
    <w:rsid w:val="00CE38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rsid w:val="00CE3D01"/>
    <w:rPr>
      <w:rFonts w:eastAsia="MS Mincho"/>
      <w:b/>
      <w:sz w:val="26"/>
      <w:u w:val="single"/>
      <w:lang w:val="en-GB" w:eastAsia="en-US" w:bidi="ar-SA"/>
    </w:rPr>
  </w:style>
  <w:style w:type="paragraph" w:customStyle="1" w:styleId="HeadLevel3">
    <w:name w:val="HeadLevel3"/>
    <w:basedOn w:val="Normal"/>
    <w:autoRedefine/>
    <w:rsid w:val="00CE3D01"/>
    <w:pPr>
      <w:spacing w:before="360" w:after="120"/>
      <w:jc w:val="center"/>
    </w:pPr>
    <w:rPr>
      <w:b/>
      <w:bCs/>
    </w:rPr>
  </w:style>
  <w:style w:type="paragraph" w:customStyle="1" w:styleId="TOCA">
    <w:name w:val="TOC A"/>
    <w:basedOn w:val="Normal"/>
    <w:rsid w:val="00585AD7"/>
    <w:pPr>
      <w:numPr>
        <w:numId w:val="9"/>
      </w:numPr>
      <w:tabs>
        <w:tab w:val="clear" w:pos="1418"/>
        <w:tab w:val="num" w:pos="1440"/>
        <w:tab w:val="left" w:leader="dot" w:pos="6804"/>
        <w:tab w:val="center" w:pos="7796"/>
        <w:tab w:val="center" w:pos="8930"/>
      </w:tabs>
      <w:ind w:left="1440" w:hanging="720"/>
      <w:outlineLvl w:val="1"/>
    </w:pPr>
    <w:rPr>
      <w:lang w:eastAsia="en-US"/>
    </w:rPr>
  </w:style>
  <w:style w:type="paragraph" w:customStyle="1" w:styleId="ReParaNoNum">
    <w:name w:val="ReParaNoNum"/>
    <w:basedOn w:val="Normal"/>
    <w:rsid w:val="00CE3D01"/>
  </w:style>
  <w:style w:type="paragraph" w:customStyle="1" w:styleId="StyleRegSectionLevel1After2pt">
    <w:name w:val="Style RegSectionLevel1 + After:  2 pt"/>
    <w:basedOn w:val="RegSectionLevel1"/>
    <w:rsid w:val="00CE3D01"/>
    <w:pPr>
      <w:spacing w:before="0"/>
    </w:pPr>
    <w:rPr>
      <w:rFonts w:eastAsia="Times New Roman"/>
      <w:bCs/>
    </w:rPr>
  </w:style>
  <w:style w:type="character" w:customStyle="1" w:styleId="left">
    <w:name w:val="left"/>
    <w:basedOn w:val="DefaultParagraphFont"/>
    <w:rsid w:val="00CE3D01"/>
  </w:style>
  <w:style w:type="character" w:customStyle="1" w:styleId="RegTableTextChar">
    <w:name w:val="RegTableText Char"/>
    <w:link w:val="RegTableText"/>
    <w:rsid w:val="00CE3D01"/>
    <w:rPr>
      <w:rFonts w:ascii="Arial" w:eastAsia="Times New Roman" w:hAnsi="Arial"/>
      <w:sz w:val="22"/>
      <w:lang w:val="en-GB" w:eastAsia="de-DE"/>
    </w:rPr>
  </w:style>
  <w:style w:type="paragraph" w:customStyle="1" w:styleId="2BulletList">
    <w:name w:val="2Bullet List"/>
    <w:rsid w:val="00CE3D01"/>
    <w:rPr>
      <w:rFonts w:eastAsia="Times New Roman"/>
      <w:snapToGrid w:val="0"/>
      <w:sz w:val="24"/>
    </w:rPr>
  </w:style>
  <w:style w:type="paragraph" w:customStyle="1" w:styleId="RegFormPDDSectL1">
    <w:name w:val="RegFormPDDSectL1"/>
    <w:basedOn w:val="Normal"/>
    <w:rsid w:val="00CE3D01"/>
    <w:pPr>
      <w:keepNext/>
      <w:keepLines/>
      <w:numPr>
        <w:numId w:val="11"/>
      </w:numPr>
      <w:pBdr>
        <w:top w:val="single" w:sz="4" w:space="1" w:color="auto"/>
        <w:left w:val="single" w:sz="4" w:space="5" w:color="auto"/>
        <w:bottom w:val="single" w:sz="4" w:space="1" w:color="auto"/>
        <w:right w:val="single" w:sz="4" w:space="10" w:color="auto"/>
      </w:pBdr>
      <w:shd w:val="clear" w:color="auto" w:fill="D9D9D9"/>
      <w:ind w:right="227"/>
      <w:outlineLvl w:val="0"/>
    </w:pPr>
    <w:rPr>
      <w:b/>
      <w:lang w:eastAsia="en-US"/>
    </w:rPr>
  </w:style>
  <w:style w:type="paragraph" w:customStyle="1" w:styleId="RegFormPDDSectL2">
    <w:name w:val="RegFormPDDSectL2"/>
    <w:basedOn w:val="Normal"/>
    <w:rsid w:val="00CE3D01"/>
    <w:pPr>
      <w:keepNext/>
      <w:keepLines/>
      <w:numPr>
        <w:ilvl w:val="1"/>
        <w:numId w:val="11"/>
      </w:numPr>
      <w:pBdr>
        <w:top w:val="single" w:sz="4" w:space="1" w:color="auto"/>
        <w:left w:val="single" w:sz="4" w:space="5" w:color="auto"/>
        <w:bottom w:val="single" w:sz="4" w:space="1" w:color="auto"/>
        <w:right w:val="single" w:sz="4" w:space="10" w:color="auto"/>
      </w:pBdr>
      <w:ind w:right="227"/>
    </w:pPr>
    <w:rPr>
      <w:b/>
      <w:lang w:eastAsia="en-US"/>
    </w:rPr>
  </w:style>
  <w:style w:type="paragraph" w:customStyle="1" w:styleId="RegFormPDDSectL3">
    <w:name w:val="RegFormPDDSectL3"/>
    <w:basedOn w:val="Normal"/>
    <w:rsid w:val="00CE3D01"/>
    <w:pPr>
      <w:keepNext/>
      <w:keepLines/>
      <w:numPr>
        <w:ilvl w:val="2"/>
        <w:numId w:val="11"/>
      </w:numPr>
      <w:pBdr>
        <w:top w:val="single" w:sz="4" w:space="1" w:color="auto"/>
        <w:left w:val="single" w:sz="4" w:space="5" w:color="auto"/>
        <w:bottom w:val="single" w:sz="4" w:space="1" w:color="auto"/>
        <w:right w:val="single" w:sz="4" w:space="10" w:color="auto"/>
      </w:pBdr>
      <w:ind w:right="227"/>
    </w:pPr>
    <w:rPr>
      <w:rFonts w:ascii="Times New Roman Bold" w:hAnsi="Times New Roman Bold"/>
      <w:b/>
      <w:lang w:eastAsia="en-US"/>
    </w:rPr>
  </w:style>
  <w:style w:type="paragraph" w:customStyle="1" w:styleId="RegFormPDDSectL4">
    <w:name w:val="RegFormPDDSectL4"/>
    <w:basedOn w:val="RegFormPDDSectL3"/>
    <w:rsid w:val="00CE3D01"/>
    <w:pPr>
      <w:numPr>
        <w:ilvl w:val="3"/>
      </w:numPr>
    </w:pPr>
  </w:style>
  <w:style w:type="paragraph" w:customStyle="1" w:styleId="NormalCentered">
    <w:name w:val="Normal + Centered"/>
    <w:basedOn w:val="Normal"/>
    <w:rsid w:val="00CE3D01"/>
    <w:pPr>
      <w:jc w:val="center"/>
    </w:pPr>
  </w:style>
  <w:style w:type="character" w:customStyle="1" w:styleId="RegParaNoNumbKeepWNextChar">
    <w:name w:val="RegParaNoNumbKeepWNext Char"/>
    <w:link w:val="RegParaNoNumbKeepWNext"/>
    <w:rsid w:val="00B6101D"/>
    <w:rPr>
      <w:rFonts w:eastAsia="MS Mincho"/>
      <w:i/>
      <w:sz w:val="22"/>
      <w:lang w:val="en-GB" w:eastAsia="en-US" w:bidi="ar-SA"/>
    </w:rPr>
  </w:style>
  <w:style w:type="paragraph" w:customStyle="1" w:styleId="SDMTiHead">
    <w:name w:val="SDMTiHead"/>
    <w:basedOn w:val="Header"/>
    <w:rsid w:val="00CB4B39"/>
    <w:pPr>
      <w:ind w:left="-330" w:firstLine="330"/>
    </w:pPr>
    <w:rPr>
      <w:rFonts w:cs="Arial"/>
      <w:caps/>
      <w:szCs w:val="19"/>
    </w:rPr>
  </w:style>
  <w:style w:type="paragraph" w:customStyle="1" w:styleId="SDMTitle2">
    <w:name w:val="SDMTitle2"/>
    <w:basedOn w:val="Normal"/>
    <w:rsid w:val="00CB4B39"/>
    <w:pPr>
      <w:spacing w:after="600"/>
      <w:jc w:val="left"/>
    </w:pPr>
    <w:rPr>
      <w:rFonts w:cs="Arial"/>
      <w:sz w:val="48"/>
      <w:szCs w:val="48"/>
    </w:rPr>
  </w:style>
  <w:style w:type="paragraph" w:customStyle="1" w:styleId="SDMTitle1">
    <w:name w:val="SDMTitle1"/>
    <w:basedOn w:val="Normal"/>
    <w:rsid w:val="00CB4B39"/>
    <w:pPr>
      <w:pBdr>
        <w:bottom w:val="single" w:sz="12" w:space="7" w:color="auto"/>
      </w:pBdr>
      <w:spacing w:before="1800" w:after="200"/>
      <w:jc w:val="left"/>
    </w:pPr>
    <w:rPr>
      <w:rFonts w:cs="Arial"/>
      <w:sz w:val="48"/>
      <w:szCs w:val="48"/>
    </w:rPr>
  </w:style>
  <w:style w:type="paragraph" w:customStyle="1" w:styleId="SDMTiInfo">
    <w:name w:val="SDMTiInfo"/>
    <w:basedOn w:val="Normal"/>
    <w:rsid w:val="00CB4B39"/>
    <w:pPr>
      <w:spacing w:before="300"/>
    </w:pPr>
    <w:rPr>
      <w:rFonts w:cs="Arial"/>
      <w:szCs w:val="22"/>
    </w:rPr>
  </w:style>
  <w:style w:type="paragraph" w:customStyle="1" w:styleId="SDMHead1">
    <w:name w:val="SDMHead1"/>
    <w:basedOn w:val="Normal"/>
    <w:link w:val="SDMHead1Char"/>
    <w:rsid w:val="00CB4B39"/>
    <w:pPr>
      <w:keepNext/>
      <w:keepLines/>
      <w:numPr>
        <w:numId w:val="20"/>
      </w:numPr>
      <w:suppressAutoHyphens/>
      <w:spacing w:before="240" w:after="60"/>
      <w:outlineLvl w:val="0"/>
    </w:pPr>
    <w:rPr>
      <w:rFonts w:cs="Arial"/>
      <w:b/>
      <w:sz w:val="32"/>
      <w:szCs w:val="32"/>
    </w:rPr>
  </w:style>
  <w:style w:type="paragraph" w:customStyle="1" w:styleId="SDMHead2">
    <w:name w:val="SDMHead2"/>
    <w:basedOn w:val="Normal"/>
    <w:rsid w:val="00CB4B39"/>
    <w:pPr>
      <w:keepNext/>
      <w:keepLines/>
      <w:suppressAutoHyphens/>
      <w:spacing w:before="240" w:after="60"/>
      <w:outlineLvl w:val="1"/>
    </w:pPr>
    <w:rPr>
      <w:rFonts w:cs="Arial"/>
      <w:b/>
      <w:sz w:val="24"/>
      <w:szCs w:val="24"/>
    </w:rPr>
  </w:style>
  <w:style w:type="paragraph" w:customStyle="1" w:styleId="SDMHead3">
    <w:name w:val="SDMHead3"/>
    <w:basedOn w:val="Normal"/>
    <w:rsid w:val="00CB4B39"/>
    <w:pPr>
      <w:keepNext/>
      <w:keepLines/>
      <w:numPr>
        <w:ilvl w:val="2"/>
        <w:numId w:val="20"/>
      </w:numPr>
      <w:suppressAutoHyphens/>
      <w:spacing w:before="240" w:after="60"/>
      <w:outlineLvl w:val="2"/>
    </w:pPr>
    <w:rPr>
      <w:rFonts w:cs="Arial"/>
      <w:b/>
      <w:szCs w:val="24"/>
    </w:rPr>
  </w:style>
  <w:style w:type="paragraph" w:customStyle="1" w:styleId="SDMHead4">
    <w:name w:val="SDMHead4"/>
    <w:basedOn w:val="Normal"/>
    <w:rsid w:val="00CB4B39"/>
    <w:pPr>
      <w:keepNext/>
      <w:keepLines/>
      <w:numPr>
        <w:ilvl w:val="3"/>
        <w:numId w:val="20"/>
      </w:numPr>
      <w:suppressAutoHyphens/>
      <w:spacing w:before="240" w:after="60"/>
      <w:outlineLvl w:val="3"/>
    </w:pPr>
    <w:rPr>
      <w:rFonts w:cs="Arial"/>
      <w:b/>
      <w:szCs w:val="24"/>
    </w:rPr>
  </w:style>
  <w:style w:type="paragraph" w:customStyle="1" w:styleId="SDMHead5">
    <w:name w:val="SDMHead5"/>
    <w:basedOn w:val="Normal"/>
    <w:rsid w:val="00CB4B39"/>
    <w:pPr>
      <w:keepNext/>
      <w:keepLines/>
      <w:numPr>
        <w:ilvl w:val="4"/>
        <w:numId w:val="20"/>
      </w:numPr>
      <w:suppressAutoHyphens/>
      <w:spacing w:before="240" w:after="60"/>
      <w:outlineLvl w:val="4"/>
    </w:pPr>
    <w:rPr>
      <w:rFonts w:cs="Arial"/>
      <w:b/>
      <w:szCs w:val="24"/>
    </w:rPr>
  </w:style>
  <w:style w:type="character" w:customStyle="1" w:styleId="SDMHead1Char">
    <w:name w:val="SDMHead1 Char"/>
    <w:link w:val="SDMHead1"/>
    <w:rsid w:val="00CB4B39"/>
    <w:rPr>
      <w:rFonts w:ascii="Arial" w:eastAsia="Times New Roman" w:hAnsi="Arial" w:cs="Arial"/>
      <w:b/>
      <w:sz w:val="32"/>
      <w:szCs w:val="32"/>
      <w:lang w:val="en-GB" w:eastAsia="de-DE"/>
    </w:rPr>
  </w:style>
  <w:style w:type="paragraph" w:customStyle="1" w:styleId="SDMPara">
    <w:name w:val="SDMPara"/>
    <w:basedOn w:val="Normal"/>
    <w:rsid w:val="00CB4B39"/>
    <w:pPr>
      <w:numPr>
        <w:numId w:val="34"/>
      </w:numPr>
      <w:spacing w:before="180"/>
    </w:pPr>
    <w:rPr>
      <w:rFonts w:cs="Arial"/>
      <w:szCs w:val="22"/>
    </w:rPr>
  </w:style>
  <w:style w:type="paragraph" w:customStyle="1" w:styleId="SDMSubPara1">
    <w:name w:val="SDMSubPara1"/>
    <w:basedOn w:val="Normal"/>
    <w:rsid w:val="00CB4B39"/>
    <w:pPr>
      <w:numPr>
        <w:ilvl w:val="1"/>
        <w:numId w:val="34"/>
      </w:numPr>
      <w:spacing w:before="180"/>
    </w:pPr>
    <w:rPr>
      <w:rFonts w:cs="Arial"/>
      <w:szCs w:val="22"/>
    </w:rPr>
  </w:style>
  <w:style w:type="paragraph" w:customStyle="1" w:styleId="SDMSubPara2">
    <w:name w:val="SDMSubPara2"/>
    <w:basedOn w:val="Normal"/>
    <w:rsid w:val="00CB4B39"/>
    <w:pPr>
      <w:numPr>
        <w:ilvl w:val="2"/>
        <w:numId w:val="34"/>
      </w:numPr>
      <w:spacing w:before="180"/>
    </w:pPr>
    <w:rPr>
      <w:rFonts w:cs="Arial"/>
      <w:szCs w:val="22"/>
    </w:rPr>
  </w:style>
  <w:style w:type="character" w:customStyle="1" w:styleId="FootnoteTextChar">
    <w:name w:val="Footnote Text Char"/>
    <w:aliases w:val="Geneva 9 Char,Font: Geneva 9 Char,Boston 10 Char,f Char,Fußnotentextf Char,Footnote Text Blue Char,ft Char,Footnote Text Char Char Char,Footnote Text Char1 Char,Char Char,Char Char Char Char Char,Char Char Char Char Char Char Char"/>
    <w:link w:val="FootnoteText"/>
    <w:uiPriority w:val="99"/>
    <w:rsid w:val="00CB4B39"/>
    <w:rPr>
      <w:rFonts w:ascii="Arial" w:eastAsia="Times New Roman" w:hAnsi="Arial"/>
      <w:lang w:val="en-GB" w:eastAsia="de-DE"/>
    </w:rPr>
  </w:style>
  <w:style w:type="table" w:customStyle="1" w:styleId="SDMTable">
    <w:name w:val="SDMTable"/>
    <w:basedOn w:val="TableNormal"/>
    <w:rsid w:val="00CB4B39"/>
    <w:rPr>
      <w:rFonts w:ascii="Arial" w:eastAsia="Times New Roman" w:hAnsi="Arial"/>
      <w:lang w:val="en-GB" w:eastAsia="en-GB"/>
    </w:rPr>
    <w:tblPr>
      <w:tblStyleRowBandSize w:val="1"/>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rPr>
      <w:cantSplit/>
    </w:trPr>
    <w:tblStylePr w:type="firstRow">
      <w:pPr>
        <w:keepNext/>
        <w:keepLines/>
        <w:wordWrap/>
        <w:jc w:val="center"/>
      </w:pPr>
      <w:rPr>
        <w:b/>
      </w:rPr>
      <w:tblPr/>
      <w:trPr>
        <w:tblHeader/>
      </w:trPr>
      <w:tcPr>
        <w:tcBorders>
          <w:top w:val="single" w:sz="4" w:space="0" w:color="auto"/>
          <w:left w:val="single" w:sz="4" w:space="0" w:color="auto"/>
          <w:bottom w:val="single" w:sz="12" w:space="0" w:color="auto"/>
          <w:right w:val="single" w:sz="4" w:space="0" w:color="auto"/>
          <w:insideH w:val="nil"/>
          <w:insideV w:val="nil"/>
          <w:tl2br w:val="nil"/>
          <w:tr2bl w:val="nil"/>
        </w:tcBorders>
        <w:tcMar>
          <w:top w:w="57" w:type="dxa"/>
          <w:left w:w="0" w:type="nil"/>
          <w:bottom w:w="57" w:type="dxa"/>
          <w:right w:w="0" w:type="nil"/>
        </w:tcMar>
        <w:vAlign w:val="center"/>
      </w:tcPr>
    </w:tblStylePr>
    <w:tblStylePr w:type="lastRow">
      <w:pPr>
        <w:keepNext w:val="0"/>
        <w:wordWrap/>
      </w:pPr>
    </w:tblStylePr>
    <w:tblStylePr w:type="firstCol">
      <w:rPr>
        <w:b/>
      </w:rPr>
    </w:tblStylePr>
  </w:style>
  <w:style w:type="paragraph" w:customStyle="1" w:styleId="SDMFooter">
    <w:name w:val="SDMFooter"/>
    <w:basedOn w:val="Footer"/>
    <w:rsid w:val="00CB4B39"/>
    <w:pPr>
      <w:jc w:val="center"/>
    </w:pPr>
    <w:rPr>
      <w:rFonts w:cs="Arial"/>
      <w:sz w:val="20"/>
    </w:rPr>
  </w:style>
  <w:style w:type="table" w:customStyle="1" w:styleId="SDMTableDocInfo">
    <w:name w:val="SDMTableDocInfo"/>
    <w:basedOn w:val="TableNormal"/>
    <w:rsid w:val="00CB4B39"/>
    <w:pPr>
      <w:keepNext/>
      <w:spacing w:before="80" w:after="80"/>
    </w:pPr>
    <w:rPr>
      <w:rFonts w:ascii="Arial" w:eastAsia="Times New Roman" w:hAnsi="Arial"/>
      <w:lang w:val="en-GB" w:eastAsia="en-GB"/>
    </w:rPr>
    <w:tblPr/>
    <w:tblStylePr w:type="firstRow">
      <w:rPr>
        <w:rFonts w:ascii="Arial" w:hAnsi="Arial"/>
        <w:i/>
        <w:sz w:val="16"/>
      </w:rPr>
      <w:tblPr/>
      <w:trPr>
        <w:cantSplit w:val="0"/>
        <w:tblHeader/>
      </w:trPr>
      <w:tcPr>
        <w:tcBorders>
          <w:top w:val="single" w:sz="4" w:space="0" w:color="auto"/>
          <w:left w:val="nil"/>
          <w:bottom w:val="single" w:sz="12" w:space="0" w:color="auto"/>
          <w:right w:val="nil"/>
          <w:insideV w:val="nil"/>
        </w:tcBorders>
        <w:tcMar>
          <w:top w:w="80" w:type="dxa"/>
          <w:left w:w="0" w:type="nil"/>
          <w:bottom w:w="80" w:type="dxa"/>
          <w:right w:w="0" w:type="nil"/>
        </w:tcMar>
        <w:vAlign w:val="center"/>
      </w:tcPr>
    </w:tblStylePr>
    <w:tblStylePr w:type="lastRow">
      <w:tblPr/>
      <w:trPr>
        <w:cantSplit w:val="0"/>
      </w:trPr>
      <w:tcPr>
        <w:tcBorders>
          <w:top w:val="single" w:sz="4" w:space="0" w:color="auto"/>
          <w:left w:val="nil"/>
          <w:bottom w:val="single" w:sz="12" w:space="0" w:color="auto"/>
          <w:right w:val="nil"/>
          <w:insideH w:val="nil"/>
          <w:insideV w:val="nil"/>
          <w:tl2br w:val="nil"/>
          <w:tr2bl w:val="nil"/>
        </w:tcBorders>
        <w:vAlign w:val="center"/>
      </w:tcPr>
    </w:tblStylePr>
  </w:style>
  <w:style w:type="paragraph" w:customStyle="1" w:styleId="SDMDocInfoText">
    <w:name w:val="SDMDocInfoText"/>
    <w:basedOn w:val="Normal"/>
    <w:link w:val="SDMDocInfoTextChar"/>
    <w:rsid w:val="00CB4B39"/>
    <w:pPr>
      <w:keepLines/>
      <w:numPr>
        <w:numId w:val="23"/>
      </w:numPr>
      <w:spacing w:before="80" w:after="80"/>
    </w:pPr>
    <w:rPr>
      <w:rFonts w:cs="Arial"/>
      <w:sz w:val="20"/>
    </w:rPr>
  </w:style>
  <w:style w:type="character" w:customStyle="1" w:styleId="SDMDocInfoTextChar">
    <w:name w:val="SDMDocInfoText Char"/>
    <w:link w:val="SDMDocInfoText"/>
    <w:rsid w:val="00CB4B39"/>
    <w:rPr>
      <w:rFonts w:ascii="Arial" w:eastAsia="Times New Roman" w:hAnsi="Arial" w:cs="Arial"/>
      <w:lang w:val="en-GB" w:eastAsia="de-DE"/>
    </w:rPr>
  </w:style>
  <w:style w:type="paragraph" w:customStyle="1" w:styleId="SDMDocInfoTitle">
    <w:name w:val="SDMDocInfoTitle"/>
    <w:basedOn w:val="Normal"/>
    <w:rsid w:val="00CB4B39"/>
    <w:pPr>
      <w:keepNext/>
      <w:keepLines/>
      <w:spacing w:before="480" w:after="240"/>
      <w:jc w:val="center"/>
    </w:pPr>
    <w:rPr>
      <w:rFonts w:cs="Arial"/>
      <w:b/>
      <w:szCs w:val="22"/>
    </w:rPr>
  </w:style>
  <w:style w:type="paragraph" w:customStyle="1" w:styleId="SDMSubPara3">
    <w:name w:val="SDMSubPara3"/>
    <w:basedOn w:val="Normal"/>
    <w:rsid w:val="00CB4B39"/>
    <w:pPr>
      <w:numPr>
        <w:ilvl w:val="3"/>
        <w:numId w:val="34"/>
      </w:numPr>
      <w:spacing w:before="180"/>
      <w:ind w:left="2721" w:hanging="595"/>
    </w:pPr>
  </w:style>
  <w:style w:type="paragraph" w:customStyle="1" w:styleId="SDMSubPara4">
    <w:name w:val="SDMSubPara4"/>
    <w:basedOn w:val="Normal"/>
    <w:rsid w:val="00CB4B39"/>
    <w:pPr>
      <w:numPr>
        <w:ilvl w:val="4"/>
        <w:numId w:val="34"/>
      </w:numPr>
      <w:spacing w:before="180"/>
    </w:pPr>
  </w:style>
  <w:style w:type="character" w:customStyle="1" w:styleId="TOC1Char">
    <w:name w:val="TOC 1 Char"/>
    <w:link w:val="TOC1"/>
    <w:uiPriority w:val="39"/>
    <w:rsid w:val="00CB4B39"/>
    <w:rPr>
      <w:rFonts w:ascii="Arial" w:eastAsia="Times New Roman" w:hAnsi="Arial" w:cs="Arial"/>
      <w:b/>
      <w:caps/>
      <w:sz w:val="21"/>
      <w:szCs w:val="21"/>
      <w:lang w:val="en-GB" w:eastAsia="de-DE"/>
    </w:rPr>
  </w:style>
  <w:style w:type="character" w:customStyle="1" w:styleId="TOC2Char">
    <w:name w:val="TOC 2 Char"/>
    <w:link w:val="TOC2"/>
    <w:uiPriority w:val="39"/>
    <w:rsid w:val="00CB4B39"/>
    <w:rPr>
      <w:rFonts w:ascii="Arial" w:eastAsia="Times New Roman" w:hAnsi="Arial" w:cs="Arial"/>
      <w:sz w:val="21"/>
      <w:szCs w:val="21"/>
      <w:lang w:val="en-GB" w:eastAsia="de-DE"/>
    </w:rPr>
  </w:style>
  <w:style w:type="character" w:customStyle="1" w:styleId="TOC3Char">
    <w:name w:val="TOC 3 Char"/>
    <w:link w:val="TOC3"/>
    <w:uiPriority w:val="39"/>
    <w:rsid w:val="00CB4B39"/>
    <w:rPr>
      <w:rFonts w:ascii="Arial" w:eastAsia="Times New Roman" w:hAnsi="Arial" w:cs="Arial"/>
      <w:sz w:val="21"/>
      <w:szCs w:val="21"/>
      <w:lang w:val="en-GB" w:eastAsia="de-DE"/>
    </w:rPr>
  </w:style>
  <w:style w:type="paragraph" w:customStyle="1" w:styleId="SDMHeader">
    <w:name w:val="SDMHeader"/>
    <w:basedOn w:val="Header"/>
    <w:rsid w:val="00CB4B39"/>
    <w:pPr>
      <w:pBdr>
        <w:bottom w:val="single" w:sz="4" w:space="10" w:color="auto"/>
      </w:pBdr>
      <w:tabs>
        <w:tab w:val="clear" w:pos="4320"/>
        <w:tab w:val="clear" w:pos="8640"/>
        <w:tab w:val="right" w:pos="9356"/>
        <w:tab w:val="right" w:pos="14288"/>
      </w:tabs>
    </w:pPr>
    <w:rPr>
      <w:rFonts w:cs="Arial"/>
      <w:sz w:val="20"/>
      <w:szCs w:val="16"/>
    </w:rPr>
  </w:style>
  <w:style w:type="paragraph" w:customStyle="1" w:styleId="SDMDocInfoHeadRow">
    <w:name w:val="SDMDocInfoHeadRow"/>
    <w:basedOn w:val="Normal"/>
    <w:rsid w:val="00CB4B39"/>
    <w:pPr>
      <w:keepNext/>
      <w:keepLines/>
    </w:pPr>
    <w:rPr>
      <w:rFonts w:cs="Arial"/>
      <w:i/>
      <w:sz w:val="16"/>
      <w:szCs w:val="16"/>
    </w:rPr>
  </w:style>
  <w:style w:type="table" w:customStyle="1" w:styleId="SDMBox">
    <w:name w:val="SDMBox"/>
    <w:basedOn w:val="TableNormal"/>
    <w:rsid w:val="00CB4B39"/>
    <w:rPr>
      <w:rFonts w:ascii="Arial" w:eastAsia="Times New Roman" w:hAnsi="Arial"/>
      <w:lang w:val="en-GB" w:eastAsia="en-GB"/>
    </w:rPr>
    <w:tblPr>
      <w:tblInd w:w="822" w:type="dxa"/>
      <w:tblBorders>
        <w:top w:val="single" w:sz="4" w:space="0" w:color="auto"/>
        <w:left w:val="single" w:sz="4" w:space="0" w:color="auto"/>
        <w:bottom w:val="single" w:sz="4" w:space="0" w:color="auto"/>
        <w:right w:val="single" w:sz="4" w:space="0" w:color="auto"/>
      </w:tblBorders>
      <w:tblCellMar>
        <w:top w:w="28" w:type="dxa"/>
        <w:bottom w:w="28" w:type="dxa"/>
      </w:tblCellMar>
    </w:tblPr>
    <w:trPr>
      <w:cantSplit/>
    </w:trPr>
    <w:tcPr>
      <w:shd w:val="clear" w:color="auto" w:fill="E6E6E6"/>
    </w:tcPr>
    <w:tblStylePr w:type="firstRow">
      <w:pPr>
        <w:keepNext/>
        <w:keepLines/>
        <w:wordWrap/>
      </w:pPr>
      <w:rPr>
        <w:b/>
      </w:rPr>
      <w:tblPr/>
      <w:tcPr>
        <w:tcMar>
          <w:top w:w="57" w:type="dxa"/>
          <w:left w:w="0" w:type="nil"/>
          <w:bottom w:w="57" w:type="dxa"/>
          <w:right w:w="0" w:type="nil"/>
        </w:tcMar>
      </w:tcPr>
    </w:tblStylePr>
    <w:tblStylePr w:type="lastRow">
      <w:pPr>
        <w:keepNext w:val="0"/>
        <w:wordWrap/>
      </w:pPr>
    </w:tblStylePr>
  </w:style>
  <w:style w:type="numbering" w:customStyle="1" w:styleId="SDMParaList">
    <w:name w:val="SDMParaList"/>
    <w:rsid w:val="00CB4B39"/>
    <w:pPr>
      <w:numPr>
        <w:numId w:val="13"/>
      </w:numPr>
    </w:pPr>
  </w:style>
  <w:style w:type="numbering" w:customStyle="1" w:styleId="SDMHeadList">
    <w:name w:val="SDMHeadList"/>
    <w:uiPriority w:val="99"/>
    <w:rsid w:val="00CB4B39"/>
    <w:pPr>
      <w:numPr>
        <w:numId w:val="16"/>
      </w:numPr>
    </w:pPr>
  </w:style>
  <w:style w:type="numbering" w:customStyle="1" w:styleId="SDMTableBoxParaNumberedList">
    <w:name w:val="SDMTable&amp;BoxParaNumberedList"/>
    <w:rsid w:val="00CB4B39"/>
    <w:pPr>
      <w:numPr>
        <w:numId w:val="14"/>
      </w:numPr>
    </w:pPr>
  </w:style>
  <w:style w:type="paragraph" w:customStyle="1" w:styleId="SDMAppTitle">
    <w:name w:val="SDMAppTitle"/>
    <w:basedOn w:val="SDMHead1"/>
    <w:next w:val="SDMApp1"/>
    <w:qFormat/>
    <w:rsid w:val="00CB4B39"/>
    <w:pPr>
      <w:pageBreakBefore/>
      <w:numPr>
        <w:numId w:val="21"/>
      </w:numPr>
      <w:spacing w:before="120" w:after="600"/>
    </w:pPr>
  </w:style>
  <w:style w:type="paragraph" w:customStyle="1" w:styleId="SDMApp1">
    <w:name w:val="SDMApp1"/>
    <w:basedOn w:val="SDMHead2"/>
    <w:qFormat/>
    <w:rsid w:val="00CB4B39"/>
    <w:pPr>
      <w:ind w:left="2126" w:hanging="2126"/>
      <w:outlineLvl w:val="9"/>
    </w:pPr>
  </w:style>
  <w:style w:type="paragraph" w:customStyle="1" w:styleId="SDMApp2">
    <w:name w:val="SDMApp2"/>
    <w:basedOn w:val="SDMHead3"/>
    <w:qFormat/>
    <w:rsid w:val="00CB4B39"/>
    <w:pPr>
      <w:numPr>
        <w:numId w:val="21"/>
      </w:numPr>
      <w:outlineLvl w:val="9"/>
    </w:pPr>
  </w:style>
  <w:style w:type="paragraph" w:customStyle="1" w:styleId="SDMApp3">
    <w:name w:val="SDMApp3"/>
    <w:basedOn w:val="SDMHead4"/>
    <w:qFormat/>
    <w:rsid w:val="00CB4B39"/>
    <w:pPr>
      <w:numPr>
        <w:numId w:val="21"/>
      </w:numPr>
      <w:outlineLvl w:val="9"/>
    </w:pPr>
  </w:style>
  <w:style w:type="paragraph" w:customStyle="1" w:styleId="SDMApp4">
    <w:name w:val="SDMApp4"/>
    <w:basedOn w:val="SDMHead5"/>
    <w:qFormat/>
    <w:rsid w:val="00CB4B39"/>
    <w:pPr>
      <w:numPr>
        <w:numId w:val="21"/>
      </w:numPr>
      <w:outlineLvl w:val="9"/>
    </w:pPr>
  </w:style>
  <w:style w:type="numbering" w:customStyle="1" w:styleId="SDMAppHeadList">
    <w:name w:val="SDMAppHeadList"/>
    <w:uiPriority w:val="99"/>
    <w:rsid w:val="00CB4B39"/>
    <w:pPr>
      <w:numPr>
        <w:numId w:val="15"/>
      </w:numPr>
    </w:pPr>
  </w:style>
  <w:style w:type="paragraph" w:customStyle="1" w:styleId="SDMDocRef">
    <w:name w:val="SDMDocRef"/>
    <w:basedOn w:val="Normal"/>
    <w:qFormat/>
    <w:rsid w:val="00CB4B39"/>
    <w:pPr>
      <w:spacing w:before="100"/>
    </w:pPr>
    <w:rPr>
      <w:b/>
      <w:caps/>
      <w:sz w:val="28"/>
    </w:rPr>
  </w:style>
  <w:style w:type="paragraph" w:customStyle="1" w:styleId="SDMApp5">
    <w:name w:val="SDMApp5"/>
    <w:basedOn w:val="SDMApp4"/>
    <w:qFormat/>
    <w:rsid w:val="00CB4B39"/>
    <w:pPr>
      <w:numPr>
        <w:ilvl w:val="5"/>
      </w:numPr>
      <w:tabs>
        <w:tab w:val="left" w:pos="1418"/>
      </w:tabs>
      <w:ind w:left="1418" w:hanging="1418"/>
    </w:pPr>
  </w:style>
  <w:style w:type="paragraph" w:customStyle="1" w:styleId="SDMTableBoxFigureFootnote">
    <w:name w:val="SDMTableBoxFigureFootnote"/>
    <w:basedOn w:val="Normal"/>
    <w:qFormat/>
    <w:rsid w:val="00CB4B39"/>
    <w:pPr>
      <w:numPr>
        <w:numId w:val="25"/>
      </w:numPr>
      <w:spacing w:before="120"/>
    </w:pPr>
    <w:rPr>
      <w:sz w:val="20"/>
    </w:rPr>
  </w:style>
  <w:style w:type="paragraph" w:customStyle="1" w:styleId="SDMCovNoteTitle">
    <w:name w:val="SDMCovNoteTitle"/>
    <w:basedOn w:val="Normal"/>
    <w:qFormat/>
    <w:rsid w:val="00CB4B39"/>
    <w:pPr>
      <w:keepNext/>
      <w:keepLines/>
      <w:suppressAutoHyphens/>
      <w:spacing w:before="240" w:after="840"/>
      <w:jc w:val="center"/>
    </w:pPr>
    <w:rPr>
      <w:b/>
      <w:caps/>
      <w:sz w:val="32"/>
    </w:rPr>
  </w:style>
  <w:style w:type="numbering" w:customStyle="1" w:styleId="SDMCovNoteHeadList">
    <w:name w:val="SDMCovNoteHeadList"/>
    <w:uiPriority w:val="99"/>
    <w:rsid w:val="00CB4B39"/>
    <w:pPr>
      <w:numPr>
        <w:numId w:val="17"/>
      </w:numPr>
    </w:pPr>
  </w:style>
  <w:style w:type="paragraph" w:customStyle="1" w:styleId="SDMCovNoteHead1">
    <w:name w:val="SDMCovNoteHead1"/>
    <w:basedOn w:val="Normal"/>
    <w:rsid w:val="00CB4B39"/>
    <w:pPr>
      <w:keepNext/>
      <w:keepLines/>
      <w:numPr>
        <w:numId w:val="32"/>
      </w:numPr>
      <w:suppressAutoHyphens/>
      <w:spacing w:before="240" w:after="60"/>
    </w:pPr>
    <w:rPr>
      <w:b/>
      <w:sz w:val="24"/>
    </w:rPr>
  </w:style>
  <w:style w:type="paragraph" w:customStyle="1" w:styleId="SDMCovNoteHead2">
    <w:name w:val="SDMCovNoteHead2"/>
    <w:basedOn w:val="Normal"/>
    <w:rsid w:val="00CB4B39"/>
    <w:pPr>
      <w:keepNext/>
      <w:keepLines/>
      <w:numPr>
        <w:ilvl w:val="1"/>
        <w:numId w:val="32"/>
      </w:numPr>
      <w:spacing w:before="240" w:after="60"/>
    </w:pPr>
    <w:rPr>
      <w:b/>
    </w:rPr>
  </w:style>
  <w:style w:type="paragraph" w:customStyle="1" w:styleId="SDMCovNoteHead3">
    <w:name w:val="SDMCovNoteHead3"/>
    <w:basedOn w:val="Normal"/>
    <w:rsid w:val="00CB4B39"/>
    <w:pPr>
      <w:keepNext/>
      <w:keepLines/>
      <w:numPr>
        <w:ilvl w:val="2"/>
        <w:numId w:val="32"/>
      </w:numPr>
      <w:spacing w:before="240" w:after="60"/>
    </w:pPr>
    <w:rPr>
      <w:b/>
    </w:rPr>
  </w:style>
  <w:style w:type="paragraph" w:styleId="NoSpacing">
    <w:name w:val="No Spacing"/>
    <w:link w:val="NoSpacingChar"/>
    <w:uiPriority w:val="1"/>
    <w:qFormat/>
    <w:rsid w:val="00CB4B39"/>
    <w:rPr>
      <w:rFonts w:ascii="Calibri" w:hAnsi="Calibri" w:cs="Arial"/>
      <w:sz w:val="22"/>
      <w:szCs w:val="22"/>
      <w:lang w:eastAsia="ja-JP"/>
    </w:rPr>
  </w:style>
  <w:style w:type="character" w:customStyle="1" w:styleId="NoSpacingChar">
    <w:name w:val="No Spacing Char"/>
    <w:link w:val="NoSpacing"/>
    <w:uiPriority w:val="1"/>
    <w:rsid w:val="00CB4B39"/>
    <w:rPr>
      <w:rFonts w:ascii="Calibri" w:hAnsi="Calibri" w:cs="Arial"/>
      <w:sz w:val="22"/>
      <w:szCs w:val="22"/>
      <w:lang w:eastAsia="ja-JP"/>
    </w:rPr>
  </w:style>
  <w:style w:type="paragraph" w:customStyle="1" w:styleId="SDMTOCHeading">
    <w:name w:val="SDMTOCHeading"/>
    <w:basedOn w:val="Normal"/>
    <w:qFormat/>
    <w:rsid w:val="00CB4B39"/>
    <w:pPr>
      <w:keepNext/>
      <w:keepLines/>
      <w:pageBreakBefore/>
      <w:tabs>
        <w:tab w:val="right" w:pos="9356"/>
      </w:tabs>
      <w:spacing w:before="240" w:after="600"/>
    </w:pPr>
    <w:rPr>
      <w:rFonts w:cs="Arial"/>
      <w:b/>
      <w:szCs w:val="22"/>
    </w:rPr>
  </w:style>
  <w:style w:type="numbering" w:customStyle="1" w:styleId="SDMTableBoxFigureFootnoteList">
    <w:name w:val="SDMTableBoxFigureFootnoteList"/>
    <w:uiPriority w:val="99"/>
    <w:rsid w:val="00CB4B39"/>
    <w:pPr>
      <w:numPr>
        <w:numId w:val="18"/>
      </w:numPr>
    </w:pPr>
  </w:style>
  <w:style w:type="paragraph" w:customStyle="1" w:styleId="SDMTableBoxFigureFootnoteSL1">
    <w:name w:val="SDMTableBoxFigureFootnoteSL1"/>
    <w:basedOn w:val="SDMTableBoxFigureFootnote"/>
    <w:qFormat/>
    <w:rsid w:val="00CB4B39"/>
    <w:pPr>
      <w:numPr>
        <w:ilvl w:val="1"/>
      </w:numPr>
      <w:spacing w:before="40"/>
    </w:pPr>
  </w:style>
  <w:style w:type="paragraph" w:customStyle="1" w:styleId="SDMTableBoxFigureFootnoteSL2">
    <w:name w:val="SDMTableBoxFigureFootnoteSL2"/>
    <w:basedOn w:val="SDMTableBoxFigureFootnote"/>
    <w:qFormat/>
    <w:rsid w:val="00CB4B39"/>
    <w:pPr>
      <w:numPr>
        <w:ilvl w:val="2"/>
      </w:numPr>
      <w:spacing w:before="40"/>
    </w:pPr>
  </w:style>
  <w:style w:type="paragraph" w:customStyle="1" w:styleId="SDMTableBoxFigureFootnoteSL3">
    <w:name w:val="SDMTableBoxFigureFootnoteSL3"/>
    <w:basedOn w:val="SDMTableBoxFigureFootnote"/>
    <w:qFormat/>
    <w:rsid w:val="00CB4B39"/>
    <w:pPr>
      <w:numPr>
        <w:ilvl w:val="3"/>
      </w:numPr>
      <w:spacing w:before="40"/>
    </w:pPr>
  </w:style>
  <w:style w:type="paragraph" w:customStyle="1" w:styleId="SDMTableBoxFigureFootnoteSL4">
    <w:name w:val="SDMTableBoxFigureFootnoteSL4"/>
    <w:basedOn w:val="SDMTableBoxFigureFootnote"/>
    <w:qFormat/>
    <w:rsid w:val="00CB4B39"/>
    <w:pPr>
      <w:numPr>
        <w:ilvl w:val="4"/>
      </w:numPr>
      <w:spacing w:before="40"/>
    </w:pPr>
  </w:style>
  <w:style w:type="paragraph" w:customStyle="1" w:styleId="SDMTableBoxFigureFootnoteSL5">
    <w:name w:val="SDMTableBoxFigureFootnoteSL5"/>
    <w:basedOn w:val="SDMTableBoxFigureFootnote"/>
    <w:qFormat/>
    <w:rsid w:val="00CB4B39"/>
    <w:pPr>
      <w:numPr>
        <w:ilvl w:val="5"/>
      </w:numPr>
      <w:spacing w:before="40"/>
    </w:pPr>
  </w:style>
  <w:style w:type="character" w:styleId="PlaceholderText">
    <w:name w:val="Placeholder Text"/>
    <w:uiPriority w:val="99"/>
    <w:semiHidden/>
    <w:rsid w:val="00CB4B39"/>
    <w:rPr>
      <w:color w:val="808080"/>
    </w:rPr>
  </w:style>
  <w:style w:type="character" w:customStyle="1" w:styleId="BalloonTextChar">
    <w:name w:val="Balloon Text Char"/>
    <w:link w:val="BalloonText"/>
    <w:rsid w:val="00CB4B39"/>
    <w:rPr>
      <w:rFonts w:ascii="Tahoma" w:eastAsia="Times New Roman" w:hAnsi="Tahoma" w:cs="Tahoma"/>
      <w:sz w:val="16"/>
      <w:szCs w:val="16"/>
      <w:lang w:val="en-GB" w:eastAsia="de-DE"/>
    </w:rPr>
  </w:style>
  <w:style w:type="paragraph" w:styleId="Date">
    <w:name w:val="Date"/>
    <w:basedOn w:val="Normal"/>
    <w:next w:val="Normal"/>
    <w:link w:val="DateChar"/>
    <w:rsid w:val="00CB4B39"/>
  </w:style>
  <w:style w:type="character" w:customStyle="1" w:styleId="DateChar">
    <w:name w:val="Date Char"/>
    <w:link w:val="Date"/>
    <w:rsid w:val="00CB4B39"/>
    <w:rPr>
      <w:rFonts w:ascii="Arial" w:eastAsia="Times New Roman" w:hAnsi="Arial"/>
      <w:sz w:val="22"/>
      <w:lang w:val="en-GB" w:eastAsia="de-DE"/>
    </w:rPr>
  </w:style>
  <w:style w:type="paragraph" w:customStyle="1" w:styleId="SDMConfidentialMark">
    <w:name w:val="SDMConfidentialMark"/>
    <w:basedOn w:val="Normal"/>
    <w:qFormat/>
    <w:rsid w:val="00CB4B39"/>
    <w:pPr>
      <w:spacing w:before="1200"/>
      <w:jc w:val="right"/>
    </w:pPr>
    <w:rPr>
      <w:b/>
      <w:caps/>
      <w:spacing w:val="10"/>
      <w:sz w:val="32"/>
    </w:rPr>
  </w:style>
  <w:style w:type="character" w:customStyle="1" w:styleId="Heading1Char">
    <w:name w:val="Heading 1 Char"/>
    <w:link w:val="Heading1"/>
    <w:rsid w:val="00CB4B39"/>
    <w:rPr>
      <w:rFonts w:ascii="Cambria" w:eastAsia="MS Gothic" w:hAnsi="Cambria"/>
      <w:b/>
      <w:bCs/>
      <w:color w:val="365F91"/>
      <w:sz w:val="28"/>
      <w:szCs w:val="28"/>
    </w:rPr>
  </w:style>
  <w:style w:type="character" w:customStyle="1" w:styleId="Heading2Char">
    <w:name w:val="Heading 2 Char"/>
    <w:link w:val="Heading2"/>
    <w:rsid w:val="00CB4B39"/>
    <w:rPr>
      <w:rFonts w:ascii="Cambria" w:eastAsia="MS Gothic" w:hAnsi="Cambria"/>
      <w:b/>
      <w:bCs/>
      <w:color w:val="4F81BD"/>
      <w:sz w:val="26"/>
      <w:szCs w:val="26"/>
    </w:rPr>
  </w:style>
  <w:style w:type="character" w:customStyle="1" w:styleId="Heading3Char">
    <w:name w:val="Heading 3 Char"/>
    <w:link w:val="Heading3"/>
    <w:rsid w:val="00CB4B39"/>
    <w:rPr>
      <w:rFonts w:ascii="Cambria" w:eastAsia="MS Gothic" w:hAnsi="Cambria"/>
      <w:b/>
      <w:bCs/>
      <w:color w:val="4F81BD"/>
      <w:sz w:val="24"/>
      <w:szCs w:val="24"/>
    </w:rPr>
  </w:style>
  <w:style w:type="character" w:customStyle="1" w:styleId="Heading4Char">
    <w:name w:val="Heading 4 Char"/>
    <w:link w:val="Heading4"/>
    <w:rsid w:val="00CB4B39"/>
    <w:rPr>
      <w:rFonts w:ascii="Cambria" w:eastAsia="MS Gothic" w:hAnsi="Cambria"/>
      <w:b/>
      <w:bCs/>
      <w:i/>
      <w:iCs/>
      <w:color w:val="4F81BD"/>
      <w:sz w:val="24"/>
      <w:szCs w:val="24"/>
    </w:rPr>
  </w:style>
  <w:style w:type="character" w:customStyle="1" w:styleId="Heading5Char">
    <w:name w:val="Heading 5 Char"/>
    <w:link w:val="Heading5"/>
    <w:rsid w:val="00CB4B39"/>
    <w:rPr>
      <w:rFonts w:ascii="Cambria" w:eastAsia="MS Gothic" w:hAnsi="Cambria"/>
      <w:color w:val="243F60"/>
      <w:sz w:val="24"/>
      <w:szCs w:val="24"/>
    </w:rPr>
  </w:style>
  <w:style w:type="character" w:customStyle="1" w:styleId="Heading6Char">
    <w:name w:val="Heading 6 Char"/>
    <w:link w:val="Heading6"/>
    <w:rsid w:val="00CB4B39"/>
    <w:rPr>
      <w:rFonts w:ascii="Cambria" w:eastAsia="MS Gothic" w:hAnsi="Cambria"/>
      <w:i/>
      <w:iCs/>
      <w:color w:val="243F60"/>
      <w:sz w:val="24"/>
      <w:szCs w:val="24"/>
    </w:rPr>
  </w:style>
  <w:style w:type="character" w:customStyle="1" w:styleId="Heading7Char">
    <w:name w:val="Heading 7 Char"/>
    <w:link w:val="Heading7"/>
    <w:rsid w:val="00CB4B39"/>
    <w:rPr>
      <w:rFonts w:ascii="Cambria" w:eastAsia="MS Gothic" w:hAnsi="Cambria"/>
      <w:i/>
      <w:iCs/>
      <w:color w:val="404040"/>
      <w:sz w:val="24"/>
      <w:szCs w:val="24"/>
    </w:rPr>
  </w:style>
  <w:style w:type="character" w:customStyle="1" w:styleId="Heading8Char">
    <w:name w:val="Heading 8 Char"/>
    <w:link w:val="Heading8"/>
    <w:rsid w:val="00CB4B39"/>
    <w:rPr>
      <w:rFonts w:ascii="Cambria" w:eastAsia="MS Gothic" w:hAnsi="Cambria"/>
      <w:color w:val="404040"/>
    </w:rPr>
  </w:style>
  <w:style w:type="character" w:customStyle="1" w:styleId="Heading9Char">
    <w:name w:val="Heading 9 Char"/>
    <w:link w:val="Heading9"/>
    <w:rsid w:val="00CB4B39"/>
    <w:rPr>
      <w:rFonts w:ascii="Cambria" w:eastAsia="MS Gothic" w:hAnsi="Cambria"/>
      <w:i/>
      <w:iCs/>
      <w:color w:val="404040"/>
    </w:rPr>
  </w:style>
  <w:style w:type="table" w:customStyle="1" w:styleId="SDMMethTableEmmissions">
    <w:name w:val="SDMMethTableEmmissions"/>
    <w:basedOn w:val="TableNormal"/>
    <w:uiPriority w:val="99"/>
    <w:rsid w:val="00CB4B39"/>
    <w:rPr>
      <w:rFonts w:ascii="Arial" w:eastAsia="Times New Roman" w:hAnsi="Arial"/>
      <w:lang w:val="en-GB" w:eastAsia="en-GB"/>
    </w:rPr>
    <w:tblPr>
      <w:tblStyleRowBandSize w:val="3"/>
      <w:tblStyleColBandSize w:val="1"/>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rPr>
      <w:cantSplit/>
    </w:trPr>
    <w:tcPr>
      <w:vAlign w:val="center"/>
    </w:tcPr>
    <w:tblStylePr w:type="firstRow">
      <w:pPr>
        <w:keepNext/>
        <w:keepLines/>
        <w:wordWrap/>
        <w:jc w:val="center"/>
      </w:pPr>
      <w:rPr>
        <w:rFonts w:ascii="Arial" w:hAnsi="Arial"/>
        <w:b/>
        <w:sz w:val="22"/>
        <w:u w:val="none"/>
      </w:rPr>
      <w:tblPr/>
      <w:trPr>
        <w:tblHeader/>
      </w:trPr>
      <w:tcPr>
        <w:tcBorders>
          <w:top w:val="single" w:sz="4" w:space="0" w:color="auto"/>
          <w:left w:val="single" w:sz="4" w:space="0" w:color="auto"/>
          <w:bottom w:val="single" w:sz="12" w:space="0" w:color="auto"/>
          <w:right w:val="single" w:sz="4" w:space="0" w:color="auto"/>
          <w:insideH w:val="nil"/>
          <w:insideV w:val="single" w:sz="4" w:space="0" w:color="auto"/>
          <w:tl2br w:val="nil"/>
          <w:tr2bl w:val="nil"/>
        </w:tcBorders>
        <w:shd w:val="clear" w:color="auto" w:fill="E6E6E6"/>
        <w:tcMar>
          <w:top w:w="113" w:type="dxa"/>
          <w:left w:w="0" w:type="nil"/>
          <w:bottom w:w="113" w:type="dxa"/>
          <w:right w:w="0" w:type="nil"/>
        </w:tcMar>
      </w:tcPr>
    </w:tblStylePr>
    <w:tblStylePr w:type="firstCol">
      <w:pPr>
        <w:keepLines/>
        <w:wordWrap/>
        <w:jc w:val="center"/>
      </w:pPr>
      <w:rPr>
        <w:b/>
      </w:rPr>
    </w:tblStylePr>
    <w:tblStylePr w:type="band2Horz">
      <w:tblPr/>
      <w:tcPr>
        <w:shd w:val="clear" w:color="auto" w:fill="E6E6E6"/>
      </w:tcPr>
    </w:tblStylePr>
  </w:style>
  <w:style w:type="table" w:customStyle="1" w:styleId="SDMMethTableDataParameter">
    <w:name w:val="SDMMethTableDataParameter"/>
    <w:basedOn w:val="TableNormal"/>
    <w:uiPriority w:val="99"/>
    <w:rsid w:val="00CB4B39"/>
    <w:rPr>
      <w:rFonts w:ascii="Arial" w:eastAsia="Times New Roman" w:hAnsi="Arial"/>
      <w:lang w:val="en-GB" w:eastAsia="en-GB"/>
    </w:rPr>
    <w:tblPr>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rPr>
      <w:cantSplit/>
    </w:trPr>
    <w:tblStylePr w:type="firstRow">
      <w:pPr>
        <w:keepNext/>
        <w:keepLines/>
        <w:wordWrap/>
      </w:pPr>
      <w:rPr>
        <w:b/>
      </w:rPr>
      <w:tblPr/>
      <w:tcPr>
        <w:tcMar>
          <w:top w:w="62" w:type="dxa"/>
          <w:left w:w="0" w:type="nil"/>
          <w:bottom w:w="62" w:type="dxa"/>
          <w:right w:w="0" w:type="nil"/>
        </w:tcMar>
      </w:tcPr>
    </w:tblStylePr>
    <w:tblStylePr w:type="firstCol">
      <w:tblPr/>
      <w:tcPr>
        <w:shd w:val="clear" w:color="auto" w:fill="E6E6E6"/>
      </w:tcPr>
    </w:tblStylePr>
  </w:style>
  <w:style w:type="paragraph" w:customStyle="1" w:styleId="SDMMethCaptionNestedTableDataParameter">
    <w:name w:val="SDMMethCaptionNestedTableDataParameter"/>
    <w:basedOn w:val="Caption"/>
    <w:qFormat/>
    <w:rsid w:val="00CB4B39"/>
    <w:pPr>
      <w:ind w:left="1531"/>
    </w:pPr>
  </w:style>
  <w:style w:type="table" w:customStyle="1" w:styleId="SDMMethTable">
    <w:name w:val="SDMMethTable"/>
    <w:basedOn w:val="SDMTable"/>
    <w:uiPriority w:val="99"/>
    <w:rsid w:val="00CB4B39"/>
    <w:tblPr/>
    <w:tblStylePr w:type="firstRow">
      <w:pPr>
        <w:keepNext/>
        <w:keepLines/>
        <w:wordWrap/>
        <w:jc w:val="center"/>
      </w:pPr>
      <w:rPr>
        <w:b/>
      </w:rPr>
      <w:tblPr/>
      <w:trPr>
        <w:tblHeader/>
      </w:trPr>
      <w:tcPr>
        <w:tcBorders>
          <w:top w:val="single" w:sz="4" w:space="0" w:color="auto"/>
          <w:left w:val="single" w:sz="4" w:space="0" w:color="auto"/>
          <w:bottom w:val="single" w:sz="12" w:space="0" w:color="auto"/>
          <w:right w:val="single" w:sz="4" w:space="0" w:color="auto"/>
          <w:insideH w:val="nil"/>
          <w:insideV w:val="nil"/>
          <w:tl2br w:val="nil"/>
          <w:tr2bl w:val="nil"/>
        </w:tcBorders>
        <w:shd w:val="clear" w:color="auto" w:fill="E6E6E6"/>
        <w:tcMar>
          <w:top w:w="57" w:type="dxa"/>
          <w:left w:w="0" w:type="nil"/>
          <w:bottom w:w="57" w:type="dxa"/>
          <w:right w:w="0" w:type="nil"/>
        </w:tcMar>
        <w:vAlign w:val="center"/>
      </w:tcPr>
    </w:tblStylePr>
    <w:tblStylePr w:type="lastRow">
      <w:pPr>
        <w:keepNext w:val="0"/>
        <w:wordWrap/>
      </w:pPr>
    </w:tblStylePr>
    <w:tblStylePr w:type="firstCol">
      <w:rPr>
        <w:b/>
      </w:rPr>
    </w:tblStylePr>
  </w:style>
  <w:style w:type="table" w:customStyle="1" w:styleId="SDMMethTableEquationParameters">
    <w:name w:val="SDMMethTableEquationParameters"/>
    <w:basedOn w:val="TableNormal"/>
    <w:uiPriority w:val="99"/>
    <w:rsid w:val="00CB4B39"/>
    <w:rPr>
      <w:rFonts w:ascii="Arial" w:eastAsia="Times New Roman" w:hAnsi="Arial"/>
      <w:sz w:val="22"/>
      <w:lang w:val="en-GB" w:eastAsia="en-GB"/>
    </w:rPr>
    <w:tblPr>
      <w:tblInd w:w="680" w:type="dxa"/>
      <w:tblCellMar>
        <w:top w:w="85" w:type="dxa"/>
        <w:bottom w:w="28" w:type="dxa"/>
      </w:tblCellMar>
    </w:tblPr>
    <w:trPr>
      <w:cantSplit/>
    </w:trPr>
    <w:tcPr>
      <w:vAlign w:val="center"/>
    </w:tcPr>
  </w:style>
  <w:style w:type="paragraph" w:customStyle="1" w:styleId="SDMMethCaptionEquationParametersTable">
    <w:name w:val="SDMMethCaptionEquationParametersTable"/>
    <w:basedOn w:val="Caption"/>
    <w:qFormat/>
    <w:rsid w:val="00CB4B39"/>
    <w:pPr>
      <w:spacing w:before="180" w:after="0"/>
    </w:pPr>
    <w:rPr>
      <w:b w:val="0"/>
      <w:sz w:val="22"/>
    </w:rPr>
  </w:style>
  <w:style w:type="paragraph" w:customStyle="1" w:styleId="SDMMethEquation">
    <w:name w:val="SDMMethEquation"/>
    <w:basedOn w:val="SDMPara"/>
    <w:qFormat/>
    <w:rsid w:val="00CB4B39"/>
    <w:pPr>
      <w:keepLines/>
      <w:numPr>
        <w:numId w:val="0"/>
      </w:numPr>
      <w:spacing w:before="360" w:line="360" w:lineRule="auto"/>
    </w:pPr>
  </w:style>
  <w:style w:type="table" w:customStyle="1" w:styleId="SDMMethTableEquation">
    <w:name w:val="SDMMethTableEquation"/>
    <w:basedOn w:val="TableNormal"/>
    <w:uiPriority w:val="99"/>
    <w:rsid w:val="00CB4B39"/>
    <w:rPr>
      <w:rFonts w:ascii="Arial" w:eastAsia="Times New Roman" w:hAnsi="Arial"/>
      <w:sz w:val="22"/>
      <w:lang w:val="en-GB" w:eastAsia="en-GB"/>
    </w:rPr>
    <w:tblPr>
      <w:tblInd w:w="680" w:type="dxa"/>
    </w:tblPr>
    <w:trPr>
      <w:cantSplit/>
    </w:trPr>
  </w:style>
  <w:style w:type="paragraph" w:customStyle="1" w:styleId="SDMTableBoxParaNotNumbered">
    <w:name w:val="SDMTable&amp;BoxParaNotNumbered"/>
    <w:basedOn w:val="Normal"/>
    <w:qFormat/>
    <w:rsid w:val="00CB4B39"/>
    <w:pPr>
      <w:jc w:val="left"/>
    </w:pPr>
    <w:rPr>
      <w:sz w:val="20"/>
    </w:rPr>
  </w:style>
  <w:style w:type="paragraph" w:customStyle="1" w:styleId="SDMTableBoxParaNumbered">
    <w:name w:val="SDMTable&amp;BoxParaNumbered"/>
    <w:basedOn w:val="Normal"/>
    <w:qFormat/>
    <w:rsid w:val="00CB4B39"/>
    <w:pPr>
      <w:numPr>
        <w:numId w:val="14"/>
      </w:numPr>
      <w:jc w:val="left"/>
    </w:pPr>
    <w:rPr>
      <w:sz w:val="20"/>
    </w:rPr>
  </w:style>
  <w:style w:type="paragraph" w:customStyle="1" w:styleId="SDMMethEquationNr">
    <w:name w:val="SDMMethEquationNr"/>
    <w:basedOn w:val="SDMMethEquation"/>
    <w:qFormat/>
    <w:rsid w:val="00CB4B39"/>
    <w:pPr>
      <w:keepNext/>
      <w:numPr>
        <w:numId w:val="27"/>
      </w:numPr>
      <w:jc w:val="right"/>
    </w:pPr>
    <w:rPr>
      <w:sz w:val="20"/>
    </w:rPr>
  </w:style>
  <w:style w:type="numbering" w:customStyle="1" w:styleId="SDMMethEquationNrList">
    <w:name w:val="SDMMethEquationNrList"/>
    <w:uiPriority w:val="99"/>
    <w:rsid w:val="00CB4B39"/>
    <w:pPr>
      <w:numPr>
        <w:numId w:val="19"/>
      </w:numPr>
    </w:pPr>
  </w:style>
  <w:style w:type="paragraph" w:styleId="ListParagraph">
    <w:name w:val="List Paragraph"/>
    <w:basedOn w:val="Normal"/>
    <w:link w:val="ListParagraphChar"/>
    <w:uiPriority w:val="99"/>
    <w:qFormat/>
    <w:rsid w:val="00CB4B39"/>
    <w:pPr>
      <w:ind w:left="720"/>
      <w:contextualSpacing/>
    </w:pPr>
  </w:style>
  <w:style w:type="table" w:customStyle="1" w:styleId="SDMTableFullPage">
    <w:name w:val="SDMTableFullPage"/>
    <w:basedOn w:val="SDMTable"/>
    <w:uiPriority w:val="99"/>
    <w:rsid w:val="00CB4B39"/>
    <w:tblPr>
      <w:jc w:val="center"/>
      <w:tblInd w:w="0" w:type="dxa"/>
    </w:tblPr>
    <w:trPr>
      <w:jc w:val="center"/>
    </w:trPr>
    <w:tblStylePr w:type="firstRow">
      <w:pPr>
        <w:keepNext/>
        <w:keepLines/>
        <w:wordWrap/>
        <w:jc w:val="center"/>
      </w:pPr>
      <w:rPr>
        <w:b/>
      </w:rPr>
      <w:tblPr/>
      <w:trPr>
        <w:cantSplit w:val="0"/>
        <w:tblHeader/>
      </w:trPr>
      <w:tcPr>
        <w:tcBorders>
          <w:top w:val="single" w:sz="4" w:space="0" w:color="auto"/>
          <w:left w:val="single" w:sz="4" w:space="0" w:color="auto"/>
          <w:bottom w:val="single" w:sz="12" w:space="0" w:color="auto"/>
          <w:right w:val="single" w:sz="4" w:space="0" w:color="auto"/>
          <w:insideH w:val="nil"/>
          <w:insideV w:val="nil"/>
          <w:tl2br w:val="nil"/>
          <w:tr2bl w:val="nil"/>
        </w:tcBorders>
        <w:tcMar>
          <w:top w:w="57" w:type="dxa"/>
          <w:left w:w="0" w:type="nil"/>
          <w:bottom w:w="57" w:type="dxa"/>
          <w:right w:w="0" w:type="nil"/>
        </w:tcMar>
        <w:vAlign w:val="center"/>
      </w:tcPr>
    </w:tblStylePr>
    <w:tblStylePr w:type="lastRow">
      <w:pPr>
        <w:keepNext w:val="0"/>
        <w:wordWrap/>
      </w:pPr>
    </w:tblStylePr>
    <w:tblStylePr w:type="firstCol">
      <w:rPr>
        <w:b/>
      </w:rPr>
    </w:tblStylePr>
  </w:style>
  <w:style w:type="table" w:customStyle="1" w:styleId="SDMMethTableFullPage">
    <w:name w:val="SDMMethTableFullPage"/>
    <w:basedOn w:val="SDMMethTable"/>
    <w:uiPriority w:val="99"/>
    <w:rsid w:val="00CB4B39"/>
    <w:tblPr>
      <w:jc w:val="center"/>
      <w:tblInd w:w="0" w:type="dxa"/>
    </w:tblPr>
    <w:trPr>
      <w:jc w:val="center"/>
    </w:trPr>
    <w:tblStylePr w:type="firstRow">
      <w:pPr>
        <w:keepNext/>
        <w:keepLines/>
        <w:wordWrap/>
        <w:jc w:val="center"/>
      </w:pPr>
      <w:rPr>
        <w:b/>
      </w:rPr>
      <w:tblPr/>
      <w:trPr>
        <w:cantSplit w:val="0"/>
        <w:tblHeader/>
      </w:trPr>
      <w:tcPr>
        <w:tcBorders>
          <w:top w:val="single" w:sz="4" w:space="0" w:color="auto"/>
          <w:left w:val="single" w:sz="4" w:space="0" w:color="auto"/>
          <w:bottom w:val="single" w:sz="12" w:space="0" w:color="auto"/>
          <w:right w:val="single" w:sz="4" w:space="0" w:color="auto"/>
          <w:insideH w:val="nil"/>
          <w:insideV w:val="nil"/>
          <w:tl2br w:val="nil"/>
          <w:tr2bl w:val="nil"/>
        </w:tcBorders>
        <w:shd w:val="clear" w:color="auto" w:fill="E6E6E6"/>
        <w:tcMar>
          <w:top w:w="57" w:type="dxa"/>
          <w:left w:w="0" w:type="nil"/>
          <w:bottom w:w="57" w:type="dxa"/>
          <w:right w:w="0" w:type="nil"/>
        </w:tcMar>
        <w:vAlign w:val="center"/>
      </w:tcPr>
    </w:tblStylePr>
    <w:tblStylePr w:type="lastRow">
      <w:pPr>
        <w:keepNext w:val="0"/>
        <w:wordWrap/>
      </w:pPr>
    </w:tblStylePr>
    <w:tblStylePr w:type="firstCol">
      <w:rPr>
        <w:b/>
      </w:rPr>
    </w:tblStylePr>
  </w:style>
  <w:style w:type="paragraph" w:customStyle="1" w:styleId="CaptionFullPage">
    <w:name w:val="CaptionFullPage"/>
    <w:basedOn w:val="Caption"/>
    <w:qFormat/>
    <w:rsid w:val="00CB4B39"/>
    <w:pPr>
      <w:ind w:left="0" w:firstLine="0"/>
    </w:pPr>
  </w:style>
  <w:style w:type="numbering" w:customStyle="1" w:styleId="SDMFootnoteList">
    <w:name w:val="SDMFootnoteList"/>
    <w:uiPriority w:val="99"/>
    <w:rsid w:val="00CB4B39"/>
    <w:pPr>
      <w:numPr>
        <w:numId w:val="22"/>
      </w:numPr>
    </w:pPr>
  </w:style>
  <w:style w:type="numbering" w:customStyle="1" w:styleId="SDMDocInfoTextBullets">
    <w:name w:val="SDMDocInfoTextBullets"/>
    <w:uiPriority w:val="99"/>
    <w:rsid w:val="00CB4B39"/>
    <w:pPr>
      <w:numPr>
        <w:numId w:val="23"/>
      </w:numPr>
    </w:pPr>
  </w:style>
  <w:style w:type="table" w:customStyle="1" w:styleId="SDMBoxFullPage">
    <w:name w:val="SDMBoxFullPage"/>
    <w:basedOn w:val="SDMBox"/>
    <w:uiPriority w:val="99"/>
    <w:rsid w:val="00CB4B39"/>
    <w:tblPr>
      <w:jc w:val="center"/>
      <w:tblInd w:w="0" w:type="dxa"/>
    </w:tblPr>
    <w:trPr>
      <w:jc w:val="center"/>
    </w:trPr>
    <w:tcPr>
      <w:shd w:val="clear" w:color="auto" w:fill="E6E6E6"/>
    </w:tcPr>
    <w:tblStylePr w:type="firstRow">
      <w:pPr>
        <w:keepNext/>
        <w:keepLines/>
        <w:wordWrap/>
      </w:pPr>
      <w:rPr>
        <w:b/>
      </w:rPr>
      <w:tblPr/>
      <w:tcPr>
        <w:tcMar>
          <w:top w:w="57" w:type="dxa"/>
          <w:left w:w="0" w:type="nil"/>
          <w:bottom w:w="57" w:type="dxa"/>
          <w:right w:w="0" w:type="nil"/>
        </w:tcMar>
      </w:tcPr>
    </w:tblStylePr>
    <w:tblStylePr w:type="lastRow">
      <w:pPr>
        <w:keepNext w:val="0"/>
        <w:wordWrap/>
      </w:pPr>
    </w:tblStylePr>
  </w:style>
  <w:style w:type="paragraph" w:customStyle="1" w:styleId="SDMTableBoxFigureFootnoteFullPage">
    <w:name w:val="SDMTableBoxFigureFootnoteFullPage"/>
    <w:basedOn w:val="SDMTableBoxFigureFootnote"/>
    <w:rsid w:val="00CB4B39"/>
    <w:pPr>
      <w:numPr>
        <w:numId w:val="26"/>
      </w:numPr>
    </w:pPr>
  </w:style>
  <w:style w:type="paragraph" w:customStyle="1" w:styleId="SDMTableBoxFigureFootnoteSL1FullPage">
    <w:name w:val="SDMTableBoxFigureFootnoteSL1FullPage"/>
    <w:basedOn w:val="SDMTableBoxFigureFootnoteSL1"/>
    <w:rsid w:val="00CB4B39"/>
    <w:pPr>
      <w:numPr>
        <w:numId w:val="26"/>
      </w:numPr>
    </w:pPr>
  </w:style>
  <w:style w:type="paragraph" w:customStyle="1" w:styleId="SDMTableBoxFigureFootnoteSL2FullPage">
    <w:name w:val="SDMTableBoxFigureFootnoteSL2FullPage"/>
    <w:basedOn w:val="SDMTableBoxFigureFootnoteSL2"/>
    <w:rsid w:val="00CB4B39"/>
    <w:pPr>
      <w:numPr>
        <w:numId w:val="26"/>
      </w:numPr>
    </w:pPr>
  </w:style>
  <w:style w:type="paragraph" w:customStyle="1" w:styleId="SDMTableBoxFigureFootnoteSL3FullPage">
    <w:name w:val="SDMTableBoxFigureFootnoteSL3FullPage"/>
    <w:basedOn w:val="SDMTableBoxFigureFootnoteSL3"/>
    <w:rsid w:val="00CB4B39"/>
    <w:pPr>
      <w:numPr>
        <w:numId w:val="26"/>
      </w:numPr>
      <w:ind w:left="1248" w:hanging="397"/>
    </w:pPr>
  </w:style>
  <w:style w:type="paragraph" w:customStyle="1" w:styleId="SDMTableBoxFigureFootnoteSL4FullPage">
    <w:name w:val="SDMTableBoxFigureFootnoteSL4FullPage"/>
    <w:basedOn w:val="SDMTableBoxFigureFootnoteSL4"/>
    <w:rsid w:val="00CB4B39"/>
    <w:pPr>
      <w:numPr>
        <w:numId w:val="26"/>
      </w:numPr>
      <w:ind w:left="1587" w:hanging="340"/>
    </w:pPr>
  </w:style>
  <w:style w:type="paragraph" w:customStyle="1" w:styleId="SDMTableBoxFigureFootnoteSL5FullPage">
    <w:name w:val="SDMTableBoxFigureFootnoteSL5FullPage"/>
    <w:basedOn w:val="SDMTableBoxFigureFootnoteSL5"/>
    <w:rsid w:val="00CB4B39"/>
    <w:pPr>
      <w:numPr>
        <w:numId w:val="26"/>
      </w:numPr>
      <w:ind w:left="2042" w:hanging="454"/>
    </w:pPr>
  </w:style>
  <w:style w:type="numbering" w:customStyle="1" w:styleId="SDMTableBoxFigureFootnoteFullPageList">
    <w:name w:val="SDMTableBoxFigureFootnoteFullPageList"/>
    <w:uiPriority w:val="99"/>
    <w:rsid w:val="00CB4B39"/>
    <w:pPr>
      <w:numPr>
        <w:numId w:val="24"/>
      </w:numPr>
    </w:pPr>
  </w:style>
  <w:style w:type="character" w:customStyle="1" w:styleId="CommentTextChar">
    <w:name w:val="Comment Text Char"/>
    <w:link w:val="CommentText"/>
    <w:rsid w:val="008B3111"/>
    <w:rPr>
      <w:rFonts w:ascii="Arial" w:hAnsi="Arial"/>
      <w:lang w:val="en-GB"/>
    </w:rPr>
  </w:style>
  <w:style w:type="numbering" w:customStyle="1" w:styleId="SDMTableBoxParaList">
    <w:name w:val="SDMTable&amp;BoxParaList"/>
    <w:rsid w:val="008B3111"/>
    <w:pPr>
      <w:numPr>
        <w:numId w:val="28"/>
      </w:numPr>
    </w:pPr>
  </w:style>
  <w:style w:type="numbering" w:customStyle="1" w:styleId="SDMMethEquationNumberingList">
    <w:name w:val="SDMMethEquationNumberingList"/>
    <w:uiPriority w:val="99"/>
    <w:rsid w:val="008B3111"/>
    <w:pPr>
      <w:numPr>
        <w:numId w:val="29"/>
      </w:numPr>
    </w:pPr>
  </w:style>
  <w:style w:type="paragraph" w:customStyle="1" w:styleId="SDMPDDPoACaption">
    <w:name w:val="SDMPDD&amp;PoACaption"/>
    <w:basedOn w:val="Caption"/>
    <w:qFormat/>
    <w:rsid w:val="008B3111"/>
    <w:rPr>
      <w:b w:val="0"/>
      <w:i/>
    </w:rPr>
  </w:style>
  <w:style w:type="paragraph" w:customStyle="1" w:styleId="SDMPDDPoASection">
    <w:name w:val="SDMPDD&amp;PoASection"/>
    <w:basedOn w:val="SDMHead2"/>
    <w:qFormat/>
    <w:rsid w:val="008B3111"/>
    <w:pPr>
      <w:tabs>
        <w:tab w:val="left" w:pos="2325"/>
      </w:tabs>
      <w:outlineLvl w:val="0"/>
    </w:pPr>
  </w:style>
  <w:style w:type="numbering" w:customStyle="1" w:styleId="SDMPDDPoASectionList">
    <w:name w:val="SDMPDD&amp;PoASectionList"/>
    <w:uiPriority w:val="99"/>
    <w:rsid w:val="008B3111"/>
    <w:pPr>
      <w:numPr>
        <w:numId w:val="30"/>
      </w:numPr>
    </w:pPr>
  </w:style>
  <w:style w:type="paragraph" w:customStyle="1" w:styleId="SDMPDDPoASubSection1">
    <w:name w:val="SDMPDD&amp;PoASubSection1"/>
    <w:basedOn w:val="SDMHead3"/>
    <w:qFormat/>
    <w:rsid w:val="008B3111"/>
    <w:pPr>
      <w:numPr>
        <w:ilvl w:val="0"/>
        <w:numId w:val="0"/>
      </w:numPr>
      <w:tabs>
        <w:tab w:val="left" w:pos="1474"/>
      </w:tabs>
      <w:outlineLvl w:val="1"/>
    </w:pPr>
    <w:rPr>
      <w:rFonts w:eastAsia="MS Mincho"/>
    </w:rPr>
  </w:style>
  <w:style w:type="paragraph" w:customStyle="1" w:styleId="SDMPDDPoASubSection2">
    <w:name w:val="SDMPDD&amp;PoASubSection2"/>
    <w:basedOn w:val="SDMHead3"/>
    <w:qFormat/>
    <w:rsid w:val="008B3111"/>
    <w:pPr>
      <w:numPr>
        <w:ilvl w:val="0"/>
        <w:numId w:val="0"/>
      </w:numPr>
      <w:tabs>
        <w:tab w:val="left" w:pos="1474"/>
      </w:tabs>
    </w:pPr>
  </w:style>
  <w:style w:type="paragraph" w:customStyle="1" w:styleId="SymbolForm">
    <w:name w:val="SymbolForm"/>
    <w:basedOn w:val="Normal"/>
    <w:rsid w:val="00F44319"/>
    <w:pPr>
      <w:jc w:val="right"/>
    </w:pPr>
    <w:rPr>
      <w:rFonts w:cs="Arial"/>
      <w:b/>
      <w:bCs/>
      <w:sz w:val="24"/>
      <w:szCs w:val="24"/>
      <w:lang w:val="en-US" w:eastAsia="en-US"/>
    </w:rPr>
  </w:style>
  <w:style w:type="paragraph" w:customStyle="1" w:styleId="FooterF">
    <w:name w:val="FooterF"/>
    <w:basedOn w:val="Footer"/>
    <w:rsid w:val="00E8385B"/>
    <w:pPr>
      <w:tabs>
        <w:tab w:val="clear" w:pos="4320"/>
        <w:tab w:val="clear" w:pos="8640"/>
        <w:tab w:val="right" w:pos="9639"/>
      </w:tabs>
      <w:ind w:right="-1"/>
    </w:pPr>
    <w:rPr>
      <w:rFonts w:cs="Arial"/>
      <w:b/>
      <w:sz w:val="24"/>
      <w:szCs w:val="24"/>
      <w:lang w:val="en-US" w:eastAsia="en-US"/>
    </w:rPr>
  </w:style>
  <w:style w:type="character" w:customStyle="1" w:styleId="BodyTextChar">
    <w:name w:val="Body Text Char"/>
    <w:link w:val="BodyText"/>
    <w:rsid w:val="00251799"/>
    <w:rPr>
      <w:rFonts w:eastAsia="Times New Roman"/>
      <w:sz w:val="22"/>
      <w:lang w:val="en-GB" w:eastAsia="de-DE"/>
    </w:rPr>
  </w:style>
  <w:style w:type="paragraph" w:customStyle="1" w:styleId="16Point">
    <w:name w:val="16 Point"/>
    <w:aliases w:val="Superscript 6 Point,BVI fnr Char Char Char,BVI fnr Zchn Zchn Char Char Char Char Char Char,ftref Char Char Char,BVI fnr Char1,BVI fnr Char,BVI fnr Car Car Char,BVI fnr Car Char,BVI fnr Car Car Car Car Char,ftref, BVI fnr Char Char Char"/>
    <w:basedOn w:val="Normal"/>
    <w:link w:val="FootnoteReference"/>
    <w:uiPriority w:val="99"/>
    <w:rsid w:val="00236273"/>
    <w:pPr>
      <w:spacing w:after="160" w:line="240" w:lineRule="exact"/>
      <w:jc w:val="left"/>
    </w:pPr>
    <w:rPr>
      <w:rFonts w:ascii="Times New Roman" w:eastAsia="MS Mincho" w:hAnsi="Times New Roman"/>
      <w:sz w:val="20"/>
      <w:vertAlign w:val="superscript"/>
      <w:lang w:val="en-US" w:eastAsia="en-US"/>
    </w:rPr>
  </w:style>
  <w:style w:type="character" w:customStyle="1" w:styleId="ListParagraphChar">
    <w:name w:val="List Paragraph Char"/>
    <w:link w:val="ListParagraph"/>
    <w:uiPriority w:val="99"/>
    <w:locked/>
    <w:rsid w:val="001C46E9"/>
    <w:rPr>
      <w:rFonts w:ascii="Arial" w:eastAsia="Times New Roman" w:hAnsi="Arial"/>
      <w:sz w:val="22"/>
      <w:lang w:val="en-GB" w:eastAsia="de-DE"/>
    </w:rPr>
  </w:style>
  <w:style w:type="character" w:styleId="Emphasis">
    <w:name w:val="Emphasis"/>
    <w:uiPriority w:val="20"/>
    <w:qFormat/>
    <w:rsid w:val="00E76C1C"/>
    <w:rPr>
      <w:i/>
      <w:iCs/>
    </w:rPr>
  </w:style>
  <w:style w:type="paragraph" w:styleId="HTMLPreformatted">
    <w:name w:val="HTML Preformatted"/>
    <w:basedOn w:val="Normal"/>
    <w:link w:val="HTMLPreformattedChar"/>
    <w:uiPriority w:val="99"/>
    <w:unhideWhenUsed/>
    <w:rsid w:val="0029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Calibri" w:hAnsi="Courier New"/>
      <w:sz w:val="20"/>
      <w:lang w:val="x-none" w:eastAsia="x-none"/>
    </w:rPr>
  </w:style>
  <w:style w:type="character" w:customStyle="1" w:styleId="HTMLPreformattedChar">
    <w:name w:val="HTML Preformatted Char"/>
    <w:link w:val="HTMLPreformatted"/>
    <w:uiPriority w:val="99"/>
    <w:rsid w:val="0029390E"/>
    <w:rPr>
      <w:rFonts w:ascii="Courier New" w:eastAsia="Calibri" w:hAnsi="Courier New"/>
      <w:lang w:val="x-none" w:eastAsia="x-none"/>
    </w:rPr>
  </w:style>
  <w:style w:type="table" w:styleId="TableSimple1">
    <w:name w:val="Table Simple 1"/>
    <w:basedOn w:val="TableNormal"/>
    <w:rsid w:val="00EF0487"/>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hps">
    <w:name w:val="hps"/>
    <w:rsid w:val="00FC25A4"/>
    <w:rPr>
      <w:rFonts w:cs="Times New Roman"/>
      <w:lang w:val="es-ES"/>
    </w:rPr>
  </w:style>
  <w:style w:type="character" w:styleId="UnresolvedMention">
    <w:name w:val="Unresolved Mention"/>
    <w:basedOn w:val="DefaultParagraphFont"/>
    <w:uiPriority w:val="99"/>
    <w:semiHidden/>
    <w:unhideWhenUsed/>
    <w:rsid w:val="000771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jpe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SDM\Clean%20Development%20Mechanism%20(CDM)\CDM07-Official%20Documents%20(CDM)\Templates\CDM_Guidelin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C74AB-8412-4B0B-B27E-A47F0497E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CDM_Guideline</Template>
  <TotalTime>5</TotalTime>
  <Pages>50</Pages>
  <Words>16394</Words>
  <Characters>93450</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F-CDM-CPA-DD: Component project activity design document form. version 02.0.</vt:lpstr>
    </vt:vector>
  </TitlesOfParts>
  <Company>UNFCCC</Company>
  <LinksUpToDate>false</LinksUpToDate>
  <CharactersWithSpaces>109625</CharactersWithSpaces>
  <SharedDoc>false</SharedDoc>
  <HLinks>
    <vt:vector size="30" baseType="variant">
      <vt:variant>
        <vt:i4>5308509</vt:i4>
      </vt:variant>
      <vt:variant>
        <vt:i4>152</vt:i4>
      </vt:variant>
      <vt:variant>
        <vt:i4>0</vt:i4>
      </vt:variant>
      <vt:variant>
        <vt:i4>5</vt:i4>
      </vt:variant>
      <vt:variant>
        <vt:lpwstr>http://www.climatefocus.com/</vt:lpwstr>
      </vt:variant>
      <vt:variant>
        <vt:lpwstr/>
      </vt:variant>
      <vt:variant>
        <vt:i4>2097182</vt:i4>
      </vt:variant>
      <vt:variant>
        <vt:i4>149</vt:i4>
      </vt:variant>
      <vt:variant>
        <vt:i4>0</vt:i4>
      </vt:variant>
      <vt:variant>
        <vt:i4>5</vt:i4>
      </vt:variant>
      <vt:variant>
        <vt:lpwstr>mailto:info@climatefocus.com</vt:lpwstr>
      </vt:variant>
      <vt:variant>
        <vt:lpwstr/>
      </vt:variant>
      <vt:variant>
        <vt:i4>458772</vt:i4>
      </vt:variant>
      <vt:variant>
        <vt:i4>142</vt:i4>
      </vt:variant>
      <vt:variant>
        <vt:i4>0</vt:i4>
      </vt:variant>
      <vt:variant>
        <vt:i4>5</vt:i4>
      </vt:variant>
      <vt:variant>
        <vt:lpwstr>http://www.hivos.nl/</vt:lpwstr>
      </vt:variant>
      <vt:variant>
        <vt:lpwstr/>
      </vt:variant>
      <vt:variant>
        <vt:i4>4194415</vt:i4>
      </vt:variant>
      <vt:variant>
        <vt:i4>139</vt:i4>
      </vt:variant>
      <vt:variant>
        <vt:i4>0</vt:i4>
      </vt:variant>
      <vt:variant>
        <vt:i4>5</vt:i4>
      </vt:variant>
      <vt:variant>
        <vt:lpwstr>mailto:r.degroot@hivos.or.id</vt:lpwstr>
      </vt:variant>
      <vt:variant>
        <vt:lpwstr/>
      </vt:variant>
      <vt:variant>
        <vt:i4>1376315</vt:i4>
      </vt:variant>
      <vt:variant>
        <vt:i4>0</vt:i4>
      </vt:variant>
      <vt:variant>
        <vt:i4>0</vt:i4>
      </vt:variant>
      <vt:variant>
        <vt:i4>5</vt:i4>
      </vt:variant>
      <vt:variant>
        <vt:lpwstr>http://cdm.unfccc.int/Reference/Guidclarif/ssc/methSSC_guid20.pdf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F-CDM-CPA-DD: Component project activity design document form. version 02.0.</dc:title>
  <dc:subject>Regulatory</dc:subject>
  <dc:creator>UNFCCC</dc:creator>
  <cp:keywords>Form, DD, CPA</cp:keywords>
  <dc:description>EB66, 13 March 2012. previous/VVM version see PoA_form03</dc:description>
  <cp:lastModifiedBy>Szymon Mikolajczyk</cp:lastModifiedBy>
  <cp:revision>5</cp:revision>
  <cp:lastPrinted>2016-04-15T12:38:00Z</cp:lastPrinted>
  <dcterms:created xsi:type="dcterms:W3CDTF">2020-06-08T12:43:00Z</dcterms:created>
  <dcterms:modified xsi:type="dcterms:W3CDTF">2020-06-11T07:18:00Z</dcterms:modified>
  <cp:category>Registration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otNoteNo">
    <vt:i4>1</vt:i4>
  </property>
  <property fmtid="{D5CDD505-2E9C-101B-9397-08002B2CF9AE}" pid="3" name="footNoteLetter">
    <vt:lpwstr>1</vt:lpwstr>
  </property>
  <property fmtid="{D5CDD505-2E9C-101B-9397-08002B2CF9AE}" pid="4" name="docType">
    <vt:lpwstr>Draft</vt:lpwstr>
  </property>
</Properties>
</file>